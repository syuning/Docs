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09726" w14:textId="3E2559AF" w:rsidR="00426464" w:rsidDel="00B7110A" w:rsidRDefault="00426464" w:rsidP="00426464">
      <w:pPr>
        <w:pStyle w:val="1"/>
        <w:rPr>
          <w:del w:id="0" w:author="宋 玉凝" w:date="2019-12-25T11:20:00Z"/>
        </w:rPr>
      </w:pPr>
      <w:del w:id="1" w:author="宋 玉凝" w:date="2019-12-25T11:20:00Z">
        <w:r w:rsidDel="00B7110A">
          <w:rPr>
            <w:rFonts w:hint="eastAsia"/>
          </w:rPr>
          <w:delText xml:space="preserve">1. Insight HD 2.3 </w:delText>
        </w:r>
        <w:r w:rsidDel="00B7110A">
          <w:rPr>
            <w:rFonts w:hint="eastAsia"/>
          </w:rPr>
          <w:delText>版本修改备注</w:delText>
        </w:r>
      </w:del>
    </w:p>
    <w:p w14:paraId="11935796" w14:textId="07698EC6" w:rsidR="00426464" w:rsidDel="00B7110A" w:rsidRDefault="00426464" w:rsidP="00426464">
      <w:pPr>
        <w:pStyle w:val="2"/>
        <w:rPr>
          <w:del w:id="2" w:author="宋 玉凝" w:date="2019-12-25T11:20:00Z"/>
        </w:rPr>
      </w:pPr>
      <w:del w:id="3" w:author="宋 玉凝" w:date="2019-12-25T11:20:00Z">
        <w:r w:rsidDel="00B7110A">
          <w:rPr>
            <w:rFonts w:hint="eastAsia"/>
          </w:rPr>
          <w:delText xml:space="preserve">1.1 </w:delText>
        </w:r>
        <w:r w:rsidDel="00B7110A">
          <w:rPr>
            <w:rFonts w:hint="eastAsia"/>
          </w:rPr>
          <w:delText>汉化</w:delText>
        </w:r>
      </w:del>
    </w:p>
    <w:p w14:paraId="5C93D39B" w14:textId="558AF371" w:rsidR="00426464" w:rsidRPr="00426464" w:rsidDel="00B7110A" w:rsidRDefault="00426464" w:rsidP="00426464">
      <w:pPr>
        <w:pStyle w:val="3"/>
        <w:rPr>
          <w:del w:id="4" w:author="宋 玉凝" w:date="2019-12-25T11:20:00Z"/>
        </w:rPr>
      </w:pPr>
      <w:del w:id="5" w:author="宋 玉凝" w:date="2019-12-25T11:20:00Z">
        <w:r w:rsidRPr="00426464" w:rsidDel="00B7110A">
          <w:rPr>
            <w:rFonts w:hint="eastAsia"/>
          </w:rPr>
          <w:delText xml:space="preserve">1.1.1 </w:delText>
        </w:r>
        <w:r w:rsidRPr="00426464" w:rsidDel="00B7110A">
          <w:rPr>
            <w:rFonts w:hint="eastAsia"/>
          </w:rPr>
          <w:delText>管理</w:delText>
        </w:r>
        <w:r w:rsidRPr="00426464" w:rsidDel="00B7110A">
          <w:rPr>
            <w:rFonts w:hint="eastAsia"/>
          </w:rPr>
          <w:delText xml:space="preserve">Insight HD </w:delText>
        </w:r>
        <w:r w:rsidRPr="00426464" w:rsidDel="00B7110A">
          <w:rPr>
            <w:rFonts w:hint="eastAsia"/>
          </w:rPr>
          <w:delText>页面汉化</w:delText>
        </w:r>
      </w:del>
    </w:p>
    <w:p w14:paraId="2E29D167" w14:textId="338A2709" w:rsidR="00426464" w:rsidDel="00B7110A" w:rsidRDefault="00426464" w:rsidP="00426464">
      <w:pPr>
        <w:rPr>
          <w:del w:id="6" w:author="宋 玉凝" w:date="2019-12-25T11:20:00Z"/>
        </w:rPr>
      </w:pPr>
      <w:del w:id="7"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ambari-admin/src/main/resources/ui/admin-web/app/index.html </w:delText>
        </w:r>
        <w:r w:rsidDel="00B7110A">
          <w:rPr>
            <w:rFonts w:hint="eastAsia"/>
          </w:rPr>
          <w:delText>文件汉化</w:delText>
        </w:r>
      </w:del>
    </w:p>
    <w:p w14:paraId="15532C12" w14:textId="6E1956A0" w:rsidR="00426464" w:rsidDel="00B7110A" w:rsidRDefault="00426464" w:rsidP="00426464">
      <w:pPr>
        <w:rPr>
          <w:del w:id="8" w:author="宋 玉凝" w:date="2019-12-25T11:20:00Z"/>
        </w:rPr>
      </w:pPr>
      <w:del w:id="9" w:author="宋 玉凝" w:date="2019-12-25T11:20:00Z">
        <w:r w:rsidDel="00B7110A">
          <w:rPr>
            <w:rFonts w:hint="eastAsia"/>
          </w:rPr>
          <w:delText>（</w:delText>
        </w:r>
        <w:r w:rsidDel="00B7110A">
          <w:rPr>
            <w:rFonts w:hint="eastAsia"/>
          </w:rPr>
          <w:delText>2</w:delText>
        </w:r>
        <w:r w:rsidDel="00B7110A">
          <w:rPr>
            <w:rFonts w:hint="eastAsia"/>
          </w:rPr>
          <w:delText>）</w:delText>
        </w:r>
        <w:r w:rsidDel="00B7110A">
          <w:rPr>
            <w:rFonts w:hint="eastAsia"/>
          </w:rPr>
          <w:delText xml:space="preserve">ambari-admin/src/main/resources/ui/admin-web/app/views/* </w:delText>
        </w:r>
        <w:r w:rsidDel="00B7110A">
          <w:rPr>
            <w:rFonts w:hint="eastAsia"/>
          </w:rPr>
          <w:delText>所有文件汉化</w:delText>
        </w:r>
      </w:del>
    </w:p>
    <w:p w14:paraId="32CE653D" w14:textId="62C4F6E4" w:rsidR="00426464" w:rsidDel="00B7110A" w:rsidRDefault="00426464" w:rsidP="00426464">
      <w:pPr>
        <w:rPr>
          <w:del w:id="10" w:author="宋 玉凝" w:date="2019-12-25T11:20:00Z"/>
        </w:rPr>
      </w:pPr>
      <w:del w:id="11" w:author="宋 玉凝" w:date="2019-12-25T11:20:00Z">
        <w:r w:rsidDel="00B7110A">
          <w:rPr>
            <w:rFonts w:hint="eastAsia"/>
          </w:rPr>
          <w:delText>（</w:delText>
        </w:r>
        <w:r w:rsidDel="00B7110A">
          <w:rPr>
            <w:rFonts w:hint="eastAsia"/>
          </w:rPr>
          <w:delText>3</w:delText>
        </w:r>
        <w:r w:rsidDel="00B7110A">
          <w:rPr>
            <w:rFonts w:hint="eastAsia"/>
          </w:rPr>
          <w:delText>）以上汉化脚本：</w:delText>
        </w:r>
        <w:r w:rsidDel="00B7110A">
          <w:rPr>
            <w:rFonts w:hint="eastAsia"/>
          </w:rPr>
          <w:delText>admin-ch.sh</w:delText>
        </w:r>
        <w:r w:rsidDel="00B7110A">
          <w:rPr>
            <w:rFonts w:hint="eastAsia"/>
          </w:rPr>
          <w:delText>，脚本及所需文件见附件</w:delText>
        </w:r>
      </w:del>
    </w:p>
    <w:p w14:paraId="330E9F91" w14:textId="4242813E" w:rsidR="00426464" w:rsidDel="00B7110A" w:rsidRDefault="00426464" w:rsidP="00D92E87">
      <w:pPr>
        <w:pStyle w:val="3"/>
        <w:rPr>
          <w:del w:id="12" w:author="宋 玉凝" w:date="2019-12-25T11:20:00Z"/>
        </w:rPr>
      </w:pPr>
      <w:del w:id="13" w:author="宋 玉凝" w:date="2019-12-25T11:20:00Z">
        <w:r w:rsidDel="00B7110A">
          <w:rPr>
            <w:rFonts w:hint="eastAsia"/>
          </w:rPr>
          <w:delText xml:space="preserve">1.1.2 </w:delText>
        </w:r>
        <w:r w:rsidDel="00B7110A">
          <w:rPr>
            <w:rFonts w:hint="eastAsia"/>
          </w:rPr>
          <w:delText>管理</w:delText>
        </w:r>
        <w:r w:rsidDel="00B7110A">
          <w:rPr>
            <w:rFonts w:hint="eastAsia"/>
          </w:rPr>
          <w:delText>-</w:delText>
        </w:r>
        <w:r w:rsidDel="00B7110A">
          <w:rPr>
            <w:rFonts w:hint="eastAsia"/>
          </w:rPr>
          <w:delText>软件栈页面服务描述汉化</w:delText>
        </w:r>
      </w:del>
    </w:p>
    <w:p w14:paraId="530C3F50" w14:textId="2DD6377E" w:rsidR="00426464" w:rsidDel="00B7110A" w:rsidRDefault="00426464" w:rsidP="00426464">
      <w:pPr>
        <w:rPr>
          <w:del w:id="14" w:author="宋 玉凝" w:date="2019-12-25T11:20:00Z"/>
        </w:rPr>
      </w:pPr>
      <w:del w:id="15"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ambari-server/src/main/resources/common-services/* </w:delText>
        </w:r>
        <w:r w:rsidDel="00B7110A">
          <w:rPr>
            <w:rFonts w:hint="eastAsia"/>
          </w:rPr>
          <w:delText>所有</w:delText>
        </w:r>
        <w:r w:rsidDel="00B7110A">
          <w:rPr>
            <w:rFonts w:hint="eastAsia"/>
          </w:rPr>
          <w:delText>metainfo.xml</w:delText>
        </w:r>
        <w:r w:rsidDel="00B7110A">
          <w:rPr>
            <w:rFonts w:hint="eastAsia"/>
          </w:rPr>
          <w:delText>文件描述进行汉化</w:delText>
        </w:r>
      </w:del>
    </w:p>
    <w:p w14:paraId="17E5BE66" w14:textId="3A853C6A" w:rsidR="00426464" w:rsidDel="00B7110A" w:rsidRDefault="00426464" w:rsidP="00426464">
      <w:pPr>
        <w:rPr>
          <w:del w:id="16" w:author="宋 玉凝" w:date="2019-12-25T11:20:00Z"/>
        </w:rPr>
      </w:pPr>
      <w:del w:id="17" w:author="宋 玉凝" w:date="2019-12-25T11:20:00Z">
        <w:r w:rsidDel="00B7110A">
          <w:rPr>
            <w:rFonts w:hint="eastAsia"/>
          </w:rPr>
          <w:delText>（</w:delText>
        </w:r>
        <w:r w:rsidDel="00B7110A">
          <w:rPr>
            <w:rFonts w:hint="eastAsia"/>
          </w:rPr>
          <w:delText>2</w:delText>
        </w:r>
        <w:r w:rsidDel="00B7110A">
          <w:rPr>
            <w:rFonts w:hint="eastAsia"/>
          </w:rPr>
          <w:delText>）以上汉化脚本：</w:delText>
        </w:r>
        <w:r w:rsidDel="00B7110A">
          <w:rPr>
            <w:rFonts w:hint="eastAsia"/>
          </w:rPr>
          <w:delText>server-ch.sh</w:delText>
        </w:r>
        <w:r w:rsidDel="00B7110A">
          <w:rPr>
            <w:rFonts w:hint="eastAsia"/>
          </w:rPr>
          <w:delText>，脚本及所需文件见附件</w:delText>
        </w:r>
      </w:del>
    </w:p>
    <w:p w14:paraId="63C61CD4" w14:textId="4AFBF99A" w:rsidR="00426464" w:rsidDel="00B7110A" w:rsidRDefault="00426464" w:rsidP="00D92E87">
      <w:pPr>
        <w:pStyle w:val="3"/>
        <w:rPr>
          <w:del w:id="18" w:author="宋 玉凝" w:date="2019-12-25T11:20:00Z"/>
        </w:rPr>
      </w:pPr>
      <w:del w:id="19" w:author="宋 玉凝" w:date="2019-12-25T11:20:00Z">
        <w:r w:rsidDel="00B7110A">
          <w:rPr>
            <w:rFonts w:hint="eastAsia"/>
          </w:rPr>
          <w:delText>1.1.3 WEB</w:delText>
        </w:r>
        <w:r w:rsidDel="00B7110A">
          <w:rPr>
            <w:rFonts w:hint="eastAsia"/>
          </w:rPr>
          <w:delText>页面总体汉化</w:delText>
        </w:r>
      </w:del>
    </w:p>
    <w:p w14:paraId="424CDFAF" w14:textId="5E4E695C" w:rsidR="00426464" w:rsidDel="00B7110A" w:rsidRDefault="00426464" w:rsidP="00426464">
      <w:pPr>
        <w:rPr>
          <w:del w:id="20" w:author="宋 玉凝" w:date="2019-12-25T11:20:00Z"/>
        </w:rPr>
      </w:pPr>
      <w:del w:id="21"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ambari-web/app/messages.js </w:delText>
        </w:r>
        <w:r w:rsidDel="00B7110A">
          <w:rPr>
            <w:rFonts w:hint="eastAsia"/>
          </w:rPr>
          <w:delText>部分汉化</w:delText>
        </w:r>
        <w:r w:rsidDel="00B7110A">
          <w:rPr>
            <w:rFonts w:hint="eastAsia"/>
          </w:rPr>
          <w:tab/>
        </w:r>
      </w:del>
    </w:p>
    <w:p w14:paraId="1A2E2148" w14:textId="47BBB02C" w:rsidR="00426464" w:rsidDel="00B7110A" w:rsidRDefault="00426464" w:rsidP="00D92E87">
      <w:pPr>
        <w:pStyle w:val="2"/>
        <w:rPr>
          <w:del w:id="22" w:author="宋 玉凝" w:date="2019-12-25T11:20:00Z"/>
        </w:rPr>
      </w:pPr>
      <w:del w:id="23" w:author="宋 玉凝" w:date="2019-12-25T11:20:00Z">
        <w:r w:rsidDel="00B7110A">
          <w:rPr>
            <w:rFonts w:hint="eastAsia"/>
          </w:rPr>
          <w:delText xml:space="preserve">1.2 </w:delText>
        </w:r>
        <w:r w:rsidDel="00B7110A">
          <w:rPr>
            <w:rFonts w:hint="eastAsia"/>
          </w:rPr>
          <w:delText>定制页面</w:delText>
        </w:r>
      </w:del>
    </w:p>
    <w:p w14:paraId="76BF7F6D" w14:textId="215B9919" w:rsidR="00426464" w:rsidDel="00B7110A" w:rsidRDefault="00426464" w:rsidP="008A6CE2">
      <w:pPr>
        <w:pStyle w:val="3"/>
        <w:rPr>
          <w:del w:id="24" w:author="宋 玉凝" w:date="2019-12-25T11:20:00Z"/>
        </w:rPr>
      </w:pPr>
      <w:del w:id="25" w:author="宋 玉凝" w:date="2019-12-25T11:20:00Z">
        <w:r w:rsidDel="00B7110A">
          <w:rPr>
            <w:rFonts w:hint="eastAsia"/>
          </w:rPr>
          <w:delText xml:space="preserve">1.2.1 </w:delText>
        </w:r>
        <w:r w:rsidDel="00B7110A">
          <w:rPr>
            <w:rFonts w:hint="eastAsia"/>
          </w:rPr>
          <w:delText>图片</w:delText>
        </w:r>
        <w:r w:rsidDel="00B7110A">
          <w:rPr>
            <w:rFonts w:hint="eastAsia"/>
          </w:rPr>
          <w:delText>logo</w:delText>
        </w:r>
        <w:r w:rsidDel="00B7110A">
          <w:rPr>
            <w:rFonts w:hint="eastAsia"/>
          </w:rPr>
          <w:delText>修改</w:delText>
        </w:r>
      </w:del>
    </w:p>
    <w:p w14:paraId="2B886240" w14:textId="68697B7C" w:rsidR="00426464" w:rsidDel="00B7110A" w:rsidRDefault="00426464" w:rsidP="00426464">
      <w:pPr>
        <w:rPr>
          <w:del w:id="26" w:author="宋 玉凝" w:date="2019-12-25T11:20:00Z"/>
        </w:rPr>
      </w:pPr>
      <w:del w:id="27"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ambari-web/app/assets/img/</w:delText>
        </w:r>
        <w:r w:rsidDel="00B7110A">
          <w:rPr>
            <w:rFonts w:hint="eastAsia"/>
          </w:rPr>
          <w:delText>目录下两图片进行替换：</w:delText>
        </w:r>
        <w:r w:rsidDel="00B7110A">
          <w:rPr>
            <w:rFonts w:hint="eastAsia"/>
          </w:rPr>
          <w:delText>logo.png logo-white.png</w:delText>
        </w:r>
      </w:del>
    </w:p>
    <w:p w14:paraId="2A2DE939" w14:textId="0C0559D1" w:rsidR="00426464" w:rsidDel="00B7110A" w:rsidRDefault="00426464" w:rsidP="008A6CE2">
      <w:pPr>
        <w:pStyle w:val="3"/>
        <w:rPr>
          <w:del w:id="28" w:author="宋 玉凝" w:date="2019-12-25T11:20:00Z"/>
        </w:rPr>
      </w:pPr>
      <w:del w:id="29" w:author="宋 玉凝" w:date="2019-12-25T11:20:00Z">
        <w:r w:rsidDel="00B7110A">
          <w:rPr>
            <w:rFonts w:hint="eastAsia"/>
          </w:rPr>
          <w:delText xml:space="preserve">1.2.2 </w:delText>
        </w:r>
        <w:r w:rsidDel="00B7110A">
          <w:rPr>
            <w:rFonts w:hint="eastAsia"/>
          </w:rPr>
          <w:delText>版权信息修改</w:delText>
        </w:r>
      </w:del>
    </w:p>
    <w:p w14:paraId="3E58FD7C" w14:textId="0FF97640" w:rsidR="00426464" w:rsidDel="00B7110A" w:rsidRDefault="00426464" w:rsidP="00426464">
      <w:pPr>
        <w:rPr>
          <w:del w:id="30" w:author="宋 玉凝" w:date="2019-12-25T11:20:00Z"/>
        </w:rPr>
      </w:pPr>
      <w:del w:id="31"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ambari-web/app/templates/common/about.hbs </w:delText>
        </w:r>
        <w:r w:rsidDel="00B7110A">
          <w:rPr>
            <w:rFonts w:hint="eastAsia"/>
          </w:rPr>
          <w:delText>修改【关于】，其中</w:delText>
        </w:r>
      </w:del>
    </w:p>
    <w:p w14:paraId="7701465A" w14:textId="589D9FAD" w:rsidR="00426464" w:rsidDel="00B7110A" w:rsidRDefault="00426464" w:rsidP="00426464">
      <w:pPr>
        <w:rPr>
          <w:del w:id="32" w:author="宋 玉凝" w:date="2019-12-25T11:20:00Z"/>
        </w:rPr>
      </w:pPr>
      <w:del w:id="3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&lt;img src="/img/logo.png" alt="Apache Ambari" title="Apache Ambari" /&gt;</w:delText>
        </w:r>
        <w:r w:rsidDel="00B7110A">
          <w:rPr>
            <w:rFonts w:hint="eastAsia"/>
          </w:rPr>
          <w:delText>修改为：</w:delText>
        </w:r>
      </w:del>
    </w:p>
    <w:p w14:paraId="06F4CF67" w14:textId="4C477C4D" w:rsidR="00426464" w:rsidDel="00B7110A" w:rsidRDefault="00426464" w:rsidP="00426464">
      <w:pPr>
        <w:rPr>
          <w:del w:id="34" w:author="宋 玉凝" w:date="2019-12-25T11:20:00Z"/>
        </w:rPr>
      </w:pPr>
      <w:del w:id="35" w:author="宋 玉凝" w:date="2019-12-25T11:20:00Z">
        <w:r w:rsidDel="00B7110A">
          <w:tab/>
        </w:r>
        <w:r w:rsidDel="00B7110A">
          <w:tab/>
        </w:r>
        <w:r w:rsidDel="00B7110A">
          <w:tab/>
        </w:r>
        <w:r w:rsidDel="00B7110A">
          <w:tab/>
          <w:delText>&lt;img src="/img/logo.png" alt="Insight HD" title="Insight HD" /&gt;</w:delText>
        </w:r>
      </w:del>
    </w:p>
    <w:p w14:paraId="78C55AB0" w14:textId="4BF88326" w:rsidR="00426464" w:rsidDel="00B7110A" w:rsidRDefault="00426464" w:rsidP="00426464">
      <w:pPr>
        <w:rPr>
          <w:del w:id="36" w:author="宋 玉凝" w:date="2019-12-25T11:20:00Z"/>
        </w:rPr>
      </w:pPr>
      <w:del w:id="37"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&lt;div class="project"&gt;Apache Ambari&lt;/div&gt;</w:delText>
        </w:r>
        <w:r w:rsidDel="00B7110A">
          <w:rPr>
            <w:rFonts w:hint="eastAsia"/>
          </w:rPr>
          <w:delText>修改为：</w:delText>
        </w:r>
      </w:del>
    </w:p>
    <w:p w14:paraId="4634FB96" w14:textId="0EE973A4" w:rsidR="00426464" w:rsidDel="00B7110A" w:rsidRDefault="00426464" w:rsidP="00426464">
      <w:pPr>
        <w:rPr>
          <w:del w:id="38" w:author="宋 玉凝" w:date="2019-12-25T11:20:00Z"/>
        </w:rPr>
      </w:pPr>
      <w:del w:id="39" w:author="宋 玉凝" w:date="2019-12-25T11:20:00Z">
        <w:r w:rsidDel="00B7110A">
          <w:tab/>
        </w:r>
        <w:r w:rsidDel="00B7110A">
          <w:tab/>
        </w:r>
        <w:r w:rsidDel="00B7110A">
          <w:tab/>
        </w:r>
        <w:r w:rsidDel="00B7110A">
          <w:tab/>
          <w:delText>&lt;div class="project"&gt;Incloud Insight HD Manager&lt;/div&gt;</w:delText>
        </w:r>
      </w:del>
    </w:p>
    <w:p w14:paraId="79A487D3" w14:textId="0F7587C2" w:rsidR="00426464" w:rsidDel="00B7110A" w:rsidRDefault="00426464" w:rsidP="00426464">
      <w:pPr>
        <w:rPr>
          <w:del w:id="40" w:author="宋 玉凝" w:date="2019-12-25T11:20:00Z"/>
        </w:rPr>
      </w:pPr>
      <w:del w:id="41"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删除</w:delText>
        </w:r>
        <w:r w:rsidDel="00B7110A">
          <w:rPr>
            <w:rFonts w:hint="eastAsia"/>
          </w:rPr>
          <w:delText>{{view.ambariVersion}}</w:delText>
        </w:r>
      </w:del>
    </w:p>
    <w:p w14:paraId="37FB9DCB" w14:textId="3219735E" w:rsidR="00426464" w:rsidDel="00B7110A" w:rsidRDefault="00426464" w:rsidP="00426464">
      <w:pPr>
        <w:rPr>
          <w:del w:id="42" w:author="宋 玉凝" w:date="2019-12-25T11:20:00Z"/>
        </w:rPr>
      </w:pPr>
      <w:del w:id="4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w:delText>
        </w:r>
        <w:r w:rsidDel="00B7110A">
          <w:rPr>
            <w:rFonts w:hint="eastAsia"/>
          </w:rPr>
          <w:delText>备注：删除该行之后，请在</w:delText>
        </w:r>
        <w:r w:rsidDel="00B7110A">
          <w:rPr>
            <w:rFonts w:hint="eastAsia"/>
          </w:rPr>
          <w:delText>messages.js</w:delText>
        </w:r>
        <w:r w:rsidDel="00B7110A">
          <w:rPr>
            <w:rFonts w:hint="eastAsia"/>
          </w:rPr>
          <w:delText>中将版本号附加上。</w:delText>
        </w:r>
      </w:del>
    </w:p>
    <w:p w14:paraId="4AE13D34" w14:textId="144396EA" w:rsidR="00426464" w:rsidDel="00B7110A" w:rsidRDefault="00426464" w:rsidP="00426464">
      <w:pPr>
        <w:rPr>
          <w:del w:id="44" w:author="宋 玉凝" w:date="2019-12-25T11:20:00Z"/>
        </w:rPr>
      </w:pPr>
      <w:del w:id="45"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&lt;a href="http://ambari.apache.org/" target="_blank"&gt;</w:delText>
        </w:r>
        <w:r w:rsidDel="00B7110A">
          <w:rPr>
            <w:rFonts w:hint="eastAsia"/>
          </w:rPr>
          <w:delText>修改为：</w:delText>
        </w:r>
        <w:r w:rsidDel="00B7110A">
          <w:rPr>
            <w:rFonts w:hint="eastAsia"/>
          </w:rPr>
          <w:delText>&lt;a&gt;</w:delText>
        </w:r>
      </w:del>
    </w:p>
    <w:p w14:paraId="3DF5C02B" w14:textId="1F30F105" w:rsidR="00426464" w:rsidDel="00B7110A" w:rsidRDefault="00426464" w:rsidP="00426464">
      <w:pPr>
        <w:rPr>
          <w:del w:id="46" w:author="宋 玉凝" w:date="2019-12-25T11:20:00Z"/>
        </w:rPr>
      </w:pPr>
      <w:del w:id="47"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&lt;a href="http://www.apache.org/licenses/LICENSE-2.0" target="_blank"&gt;</w:delText>
        </w:r>
        <w:r w:rsidDel="00B7110A">
          <w:rPr>
            <w:rFonts w:hint="eastAsia"/>
          </w:rPr>
          <w:delText>修改为：</w:delText>
        </w:r>
        <w:r w:rsidDel="00B7110A">
          <w:rPr>
            <w:rFonts w:hint="eastAsia"/>
          </w:rPr>
          <w:delText>&lt;a&gt;</w:delText>
        </w:r>
      </w:del>
    </w:p>
    <w:p w14:paraId="17DA0804" w14:textId="5EF0B1B0" w:rsidR="00426464" w:rsidDel="00B7110A" w:rsidRDefault="00426464" w:rsidP="00426464">
      <w:pPr>
        <w:rPr>
          <w:del w:id="48" w:author="宋 玉凝" w:date="2019-12-25T11:20:00Z"/>
        </w:rPr>
      </w:pPr>
      <w:del w:id="49" w:author="宋 玉凝" w:date="2019-12-25T11:20:00Z">
        <w:r w:rsidDel="00B7110A">
          <w:tab/>
        </w:r>
        <w:r w:rsidDel="00B7110A">
          <w:tab/>
        </w:r>
        <w:r w:rsidDel="00B7110A">
          <w:tab/>
        </w:r>
        <w:r w:rsidDel="00B7110A">
          <w:tab/>
        </w:r>
      </w:del>
    </w:p>
    <w:p w14:paraId="2272457D" w14:textId="5715012E" w:rsidR="00426464" w:rsidDel="00B7110A" w:rsidRDefault="00426464" w:rsidP="00426464">
      <w:pPr>
        <w:rPr>
          <w:del w:id="50" w:author="宋 玉凝" w:date="2019-12-25T11:20:00Z"/>
        </w:rPr>
      </w:pPr>
      <w:del w:id="51" w:author="宋 玉凝" w:date="2019-12-25T11:20:00Z">
        <w:r w:rsidDel="00B7110A">
          <w:rPr>
            <w:rFonts w:hint="eastAsia"/>
          </w:rPr>
          <w:delText>（</w:delText>
        </w:r>
        <w:r w:rsidR="009C348F" w:rsidDel="00B7110A">
          <w:rPr>
            <w:rFonts w:hint="eastAsia"/>
          </w:rPr>
          <w:delText>2</w:delText>
        </w:r>
        <w:r w:rsidDel="00B7110A">
          <w:rPr>
            <w:rFonts w:hint="eastAsia"/>
          </w:rPr>
          <w:delText>）</w:delText>
        </w:r>
        <w:r w:rsidDel="00B7110A">
          <w:rPr>
            <w:rFonts w:hint="eastAsia"/>
          </w:rPr>
          <w:delText xml:space="preserve">ambari-admin/src/main/resources/ui/admin-web/app/views/modals/AboutModal.html </w:delText>
        </w:r>
        <w:r w:rsidDel="00B7110A">
          <w:rPr>
            <w:rFonts w:hint="eastAsia"/>
          </w:rPr>
          <w:delText>修改【关于】其中</w:delText>
        </w:r>
      </w:del>
    </w:p>
    <w:p w14:paraId="14E0A38E" w14:textId="6F31EE08" w:rsidR="00426464" w:rsidDel="00B7110A" w:rsidRDefault="00426464" w:rsidP="00426464">
      <w:pPr>
        <w:rPr>
          <w:del w:id="52" w:author="宋 玉凝" w:date="2019-12-25T11:20:00Z"/>
        </w:rPr>
      </w:pPr>
      <w:del w:id="5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该汉化</w:delText>
        </w:r>
        <w:r w:rsidDel="00B7110A">
          <w:rPr>
            <w:rFonts w:hint="eastAsia"/>
          </w:rPr>
          <w:delText>1.1.1</w:delText>
        </w:r>
        <w:r w:rsidDel="00B7110A">
          <w:rPr>
            <w:rFonts w:hint="eastAsia"/>
          </w:rPr>
          <w:delText>（</w:delText>
        </w:r>
        <w:r w:rsidDel="00B7110A">
          <w:rPr>
            <w:rFonts w:hint="eastAsia"/>
          </w:rPr>
          <w:delText>2</w:delText>
        </w:r>
        <w:r w:rsidDel="00B7110A">
          <w:rPr>
            <w:rFonts w:hint="eastAsia"/>
          </w:rPr>
          <w:delText>）中已包含，除汉化外注意如下：</w:delText>
        </w:r>
      </w:del>
    </w:p>
    <w:p w14:paraId="08EF3B95" w14:textId="15223AB5" w:rsidR="00426464" w:rsidDel="00B7110A" w:rsidRDefault="00426464" w:rsidP="00426464">
      <w:pPr>
        <w:rPr>
          <w:del w:id="54" w:author="宋 玉凝" w:date="2019-12-25T11:20:00Z"/>
        </w:rPr>
      </w:pPr>
      <w:del w:id="55"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w:delText>
        </w:r>
        <w:r w:rsidDel="00B7110A">
          <w:rPr>
            <w:rFonts w:hint="eastAsia"/>
          </w:rPr>
          <w:delText>&lt;div class="project"&gt;Apache Ambari&lt;/div&gt;</w:delText>
        </w:r>
        <w:r w:rsidDel="00B7110A">
          <w:rPr>
            <w:rFonts w:hint="eastAsia"/>
          </w:rPr>
          <w:delText>为：</w:delText>
        </w:r>
        <w:r w:rsidDel="00B7110A">
          <w:rPr>
            <w:rFonts w:hint="eastAsia"/>
          </w:rPr>
          <w:delText>&lt;div class="project"&gt;Incloud Insight HD Manager&lt;/div&gt;</w:delText>
        </w:r>
      </w:del>
    </w:p>
    <w:p w14:paraId="5CCD710F" w14:textId="794D6331" w:rsidR="00426464" w:rsidDel="00B7110A" w:rsidRDefault="00426464" w:rsidP="00426464">
      <w:pPr>
        <w:rPr>
          <w:del w:id="56" w:author="宋 玉凝" w:date="2019-12-25T11:20:00Z"/>
        </w:rPr>
      </w:pPr>
      <w:del w:id="57"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w:delText>
        </w:r>
        <w:r w:rsidDel="00B7110A">
          <w:rPr>
            <w:rFonts w:hint="eastAsia"/>
          </w:rPr>
          <w:delText>&lt;span id="i18n-33"&gt;Version&lt;/span&gt;</w:delText>
        </w:r>
        <w:r w:rsidDel="00B7110A">
          <w:rPr>
            <w:rFonts w:hint="eastAsia"/>
          </w:rPr>
          <w:delText>为：</w:delText>
        </w:r>
        <w:r w:rsidDel="00B7110A">
          <w:rPr>
            <w:rFonts w:hint="eastAsia"/>
          </w:rPr>
          <w:delText>&lt;span id="i18n-33"&gt;</w:delText>
        </w:r>
        <w:r w:rsidDel="00B7110A">
          <w:rPr>
            <w:rFonts w:hint="eastAsia"/>
          </w:rPr>
          <w:delText>版本</w:delText>
        </w:r>
        <w:r w:rsidDel="00B7110A">
          <w:rPr>
            <w:rFonts w:hint="eastAsia"/>
          </w:rPr>
          <w:delText>&lt;/span&gt;</w:delText>
        </w:r>
      </w:del>
    </w:p>
    <w:p w14:paraId="5077338D" w14:textId="337895C0" w:rsidR="00426464" w:rsidDel="00B7110A" w:rsidRDefault="00426464" w:rsidP="00426464">
      <w:pPr>
        <w:rPr>
          <w:del w:id="58" w:author="宋 玉凝" w:date="2019-12-25T11:20:00Z"/>
        </w:rPr>
      </w:pPr>
      <w:del w:id="59"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w:delText>
        </w:r>
        <w:r w:rsidDel="00B7110A">
          <w:rPr>
            <w:rFonts w:hint="eastAsia"/>
          </w:rPr>
          <w:delText>&lt;span ng-bind="ambariVersion"&gt;&lt;/span&gt;</w:delText>
        </w:r>
        <w:r w:rsidDel="00B7110A">
          <w:rPr>
            <w:rFonts w:hint="eastAsia"/>
          </w:rPr>
          <w:delText>为：</w:delText>
        </w:r>
        <w:r w:rsidDel="00B7110A">
          <w:rPr>
            <w:rFonts w:hint="eastAsia"/>
          </w:rPr>
          <w:delText>&lt;span&gt;2.3&lt;/span&gt;</w:delText>
        </w:r>
      </w:del>
    </w:p>
    <w:p w14:paraId="08017FAB" w14:textId="7DD1DE8E" w:rsidR="00426464" w:rsidDel="00B7110A" w:rsidRDefault="00426464" w:rsidP="00426464">
      <w:pPr>
        <w:rPr>
          <w:del w:id="60" w:author="宋 玉凝" w:date="2019-12-25T11:20:00Z"/>
        </w:rPr>
      </w:pPr>
      <w:del w:id="61"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w:delText>
        </w:r>
        <w:r w:rsidDel="00B7110A">
          <w:rPr>
            <w:rFonts w:hint="eastAsia"/>
          </w:rPr>
          <w:delText>&lt;a href="http://ambari.apache.org/" target="_blank"&gt;</w:delText>
        </w:r>
        <w:r w:rsidDel="00B7110A">
          <w:rPr>
            <w:rFonts w:hint="eastAsia"/>
          </w:rPr>
          <w:delText>为</w:delText>
        </w:r>
        <w:r w:rsidDel="00B7110A">
          <w:rPr>
            <w:rFonts w:hint="eastAsia"/>
          </w:rPr>
          <w:delText>&lt;a&gt;</w:delText>
        </w:r>
      </w:del>
    </w:p>
    <w:p w14:paraId="3C8B75A0" w14:textId="4DCF4A93" w:rsidR="00426464" w:rsidDel="00B7110A" w:rsidRDefault="00426464" w:rsidP="00426464">
      <w:pPr>
        <w:rPr>
          <w:del w:id="62" w:author="宋 玉凝" w:date="2019-12-25T11:20:00Z"/>
        </w:rPr>
      </w:pPr>
      <w:del w:id="6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w:delText>
        </w:r>
        <w:r w:rsidDel="00B7110A">
          <w:rPr>
            <w:rFonts w:hint="eastAsia"/>
          </w:rPr>
          <w:delText>&lt;a href="http://www.apache.org/licenses/LICENSE-2.0" target="_blank"&gt;</w:delText>
        </w:r>
        <w:r w:rsidDel="00B7110A">
          <w:rPr>
            <w:rFonts w:hint="eastAsia"/>
          </w:rPr>
          <w:delText>为</w:delText>
        </w:r>
        <w:r w:rsidDel="00B7110A">
          <w:rPr>
            <w:rFonts w:hint="eastAsia"/>
          </w:rPr>
          <w:delText>&lt;a&gt;</w:delText>
        </w:r>
      </w:del>
    </w:p>
    <w:p w14:paraId="4D2C3EEF" w14:textId="6C211B15" w:rsidR="00426464" w:rsidDel="00B7110A" w:rsidRDefault="00426464" w:rsidP="00426464">
      <w:pPr>
        <w:rPr>
          <w:del w:id="64" w:author="宋 玉凝" w:date="2019-12-25T11:20:00Z"/>
        </w:rPr>
      </w:pPr>
      <w:del w:id="65"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w:delText>
        </w:r>
        <w:r w:rsidDel="00B7110A">
          <w:rPr>
            <w:rFonts w:hint="eastAsia"/>
          </w:rPr>
          <w:delText>Licensed under the Apache License, Version 2.0</w:delText>
        </w:r>
        <w:r w:rsidDel="00B7110A">
          <w:rPr>
            <w:rFonts w:hint="eastAsia"/>
          </w:rPr>
          <w:delText>为</w:delText>
        </w:r>
        <w:r w:rsidDel="00B7110A">
          <w:rPr>
            <w:rFonts w:hint="eastAsia"/>
          </w:rPr>
          <w:delText>© 2016 Inspur. All Rights Reserved.</w:delText>
        </w:r>
      </w:del>
    </w:p>
    <w:p w14:paraId="35773F6D" w14:textId="4FF71266" w:rsidR="00426464" w:rsidDel="00B7110A" w:rsidRDefault="00426464" w:rsidP="00426464">
      <w:pPr>
        <w:rPr>
          <w:del w:id="66" w:author="宋 玉凝" w:date="2019-12-25T11:20:00Z"/>
        </w:rPr>
      </w:pPr>
      <w:del w:id="67" w:author="宋 玉凝" w:date="2019-12-25T11:20:00Z">
        <w:r w:rsidDel="00B7110A">
          <w:tab/>
        </w:r>
        <w:r w:rsidDel="00B7110A">
          <w:tab/>
        </w:r>
        <w:r w:rsidDel="00B7110A">
          <w:tab/>
        </w:r>
        <w:r w:rsidDel="00B7110A">
          <w:tab/>
        </w:r>
      </w:del>
    </w:p>
    <w:p w14:paraId="3AC901F4" w14:textId="503F2CDB" w:rsidR="00426464" w:rsidDel="00B7110A" w:rsidRDefault="00426464" w:rsidP="00426464">
      <w:pPr>
        <w:rPr>
          <w:del w:id="68" w:author="宋 玉凝" w:date="2019-12-25T11:20:00Z"/>
        </w:rPr>
      </w:pPr>
      <w:del w:id="69" w:author="宋 玉凝" w:date="2019-12-25T11:20:00Z">
        <w:r w:rsidDel="00B7110A">
          <w:rPr>
            <w:rFonts w:hint="eastAsia"/>
          </w:rPr>
          <w:delText>（</w:delText>
        </w:r>
        <w:r w:rsidDel="00B7110A">
          <w:rPr>
            <w:rFonts w:hint="eastAsia"/>
          </w:rPr>
          <w:delText>3</w:delText>
        </w:r>
        <w:r w:rsidDel="00B7110A">
          <w:rPr>
            <w:rFonts w:hint="eastAsia"/>
          </w:rPr>
          <w:delText>）</w:delText>
        </w:r>
        <w:r w:rsidDel="00B7110A">
          <w:rPr>
            <w:rFonts w:hint="eastAsia"/>
          </w:rPr>
          <w:delText xml:space="preserve">ambari-web/app/assets/index.html </w:delText>
        </w:r>
        <w:r w:rsidDel="00B7110A">
          <w:rPr>
            <w:rFonts w:hint="eastAsia"/>
          </w:rPr>
          <w:delText>修改页面左下角版权</w:delText>
        </w:r>
      </w:del>
    </w:p>
    <w:p w14:paraId="4C5CC0D0" w14:textId="3693CA96" w:rsidR="00426464" w:rsidDel="00B7110A" w:rsidRDefault="00426464" w:rsidP="00426464">
      <w:pPr>
        <w:rPr>
          <w:del w:id="70" w:author="宋 玉凝" w:date="2019-12-25T11:20:00Z"/>
        </w:rPr>
      </w:pPr>
      <w:del w:id="71"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汉化</w:delText>
        </w:r>
        <w:r w:rsidDel="00B7110A">
          <w:rPr>
            <w:rFonts w:hint="eastAsia"/>
          </w:rPr>
          <w:delText>&lt;div id="loading"&gt;...Loading...&lt;/div&gt;</w:delText>
        </w:r>
      </w:del>
    </w:p>
    <w:p w14:paraId="1D5DB6DE" w14:textId="21F192C8" w:rsidR="00426464" w:rsidDel="00B7110A" w:rsidRDefault="00426464" w:rsidP="00426464">
      <w:pPr>
        <w:rPr>
          <w:del w:id="72" w:author="宋 玉凝" w:date="2019-12-25T11:20:00Z"/>
        </w:rPr>
      </w:pPr>
      <w:del w:id="7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w:delText>
        </w:r>
        <w:r w:rsidDel="00B7110A">
          <w:rPr>
            <w:rFonts w:hint="eastAsia"/>
          </w:rPr>
          <w:delText>&lt;a href="http://www.apache.org/licenses/LICENSE-2.0" target="_blank"&gt;Licensed under the Apache License, Version 2.0&lt;/a&gt;.&lt;br&gt;</w:delText>
        </w:r>
      </w:del>
    </w:p>
    <w:p w14:paraId="2F3D2B2E" w14:textId="3BABB42C" w:rsidR="00426464" w:rsidDel="00B7110A" w:rsidRDefault="00426464" w:rsidP="00426464">
      <w:pPr>
        <w:rPr>
          <w:del w:id="74" w:author="宋 玉凝" w:date="2019-12-25T11:20:00Z"/>
        </w:rPr>
      </w:pPr>
      <w:del w:id="75"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为</w:delText>
        </w:r>
        <w:r w:rsidDel="00B7110A">
          <w:rPr>
            <w:rFonts w:hint="eastAsia"/>
          </w:rPr>
          <w:delText>&lt;a href="#" target="_blank"&gt;Incloud Insight HD Manager&lt;/a&gt;.&lt;br&gt;</w:delText>
        </w:r>
      </w:del>
    </w:p>
    <w:p w14:paraId="58AE56F5" w14:textId="6BB6CE7D" w:rsidR="00426464" w:rsidDel="00B7110A" w:rsidRDefault="00426464" w:rsidP="00426464">
      <w:pPr>
        <w:rPr>
          <w:del w:id="76" w:author="宋 玉凝" w:date="2019-12-25T11:20:00Z"/>
        </w:rPr>
      </w:pPr>
      <w:del w:id="77"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w:delText>
        </w:r>
        <w:r w:rsidDel="00B7110A">
          <w:rPr>
            <w:rFonts w:hint="eastAsia"/>
          </w:rPr>
          <w:delText>&lt;a href="/licenses/NOTICE.txt" target="_blank"&gt;See third-party tools/resources that Ambari uses and their respective authors&lt;/a&gt;</w:delText>
        </w:r>
      </w:del>
    </w:p>
    <w:p w14:paraId="334AC747" w14:textId="4C508DEB" w:rsidR="00426464" w:rsidDel="00B7110A" w:rsidRDefault="00426464" w:rsidP="00426464">
      <w:pPr>
        <w:rPr>
          <w:del w:id="78" w:author="宋 玉凝" w:date="2019-12-25T11:20:00Z"/>
        </w:rPr>
      </w:pPr>
      <w:del w:id="79"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为</w:delText>
        </w:r>
        <w:r w:rsidDel="00B7110A">
          <w:rPr>
            <w:rFonts w:hint="eastAsia"/>
          </w:rPr>
          <w:delText>&lt;a href="#" target="_blank"&gt;© 2016 I</w:delText>
        </w:r>
        <w:r w:rsidR="009C348F" w:rsidDel="00B7110A">
          <w:rPr>
            <w:rFonts w:hint="eastAsia"/>
          </w:rPr>
          <w:delText>nspur. All Rights Reserved.&lt;/a&gt;</w:delText>
        </w:r>
      </w:del>
    </w:p>
    <w:p w14:paraId="56CBB334" w14:textId="2960DC59" w:rsidR="00426464" w:rsidDel="00B7110A" w:rsidRDefault="00426464" w:rsidP="008A6CE2">
      <w:pPr>
        <w:pStyle w:val="3"/>
        <w:rPr>
          <w:del w:id="80" w:author="宋 玉凝" w:date="2019-12-25T11:20:00Z"/>
        </w:rPr>
      </w:pPr>
      <w:del w:id="81" w:author="宋 玉凝" w:date="2019-12-25T11:20:00Z">
        <w:r w:rsidDel="00B7110A">
          <w:rPr>
            <w:rFonts w:hint="eastAsia"/>
          </w:rPr>
          <w:delText xml:space="preserve">1.2.3 </w:delText>
        </w:r>
        <w:r w:rsidDel="00B7110A">
          <w:rPr>
            <w:rFonts w:hint="eastAsia"/>
          </w:rPr>
          <w:delText>页面左上角</w:delText>
        </w:r>
        <w:r w:rsidDel="00B7110A">
          <w:rPr>
            <w:rFonts w:hint="eastAsia"/>
          </w:rPr>
          <w:delText>logo</w:delText>
        </w:r>
        <w:r w:rsidDel="00B7110A">
          <w:rPr>
            <w:rFonts w:hint="eastAsia"/>
          </w:rPr>
          <w:delText>与平台名称显示：</w:delText>
        </w:r>
      </w:del>
    </w:p>
    <w:p w14:paraId="5FA6A582" w14:textId="0615F273" w:rsidR="00426464" w:rsidDel="00B7110A" w:rsidRDefault="00426464" w:rsidP="00426464">
      <w:pPr>
        <w:rPr>
          <w:del w:id="82" w:author="宋 玉凝" w:date="2019-12-25T11:20:00Z"/>
        </w:rPr>
      </w:pPr>
      <w:del w:id="83" w:author="宋 玉凝" w:date="2019-12-25T11:20:00Z">
        <w:r w:rsidDel="00B7110A">
          <w:rPr>
            <w:rFonts w:hint="eastAsia"/>
          </w:rPr>
          <w:delText>（</w:delText>
        </w:r>
        <w:r w:rsidDel="00B7110A">
          <w:rPr>
            <w:rFonts w:hint="eastAsia"/>
          </w:rPr>
          <w:delText>1</w:delText>
        </w:r>
        <w:r w:rsidDel="00B7110A">
          <w:rPr>
            <w:rFonts w:hint="eastAsia"/>
          </w:rPr>
          <w:delText>）修改模板文件：</w:delText>
        </w:r>
        <w:r w:rsidDel="00B7110A">
          <w:rPr>
            <w:rFonts w:hint="eastAsia"/>
          </w:rPr>
          <w:delText xml:space="preserve">ambari-web/app/templates/application.hbs </w:delText>
        </w:r>
      </w:del>
    </w:p>
    <w:p w14:paraId="17286158" w14:textId="5D31A671" w:rsidR="00426464" w:rsidDel="00B7110A" w:rsidRDefault="00426464" w:rsidP="00426464">
      <w:pPr>
        <w:rPr>
          <w:del w:id="84" w:author="宋 玉凝" w:date="2019-12-25T11:20:00Z"/>
        </w:rPr>
      </w:pPr>
      <w:del w:id="85"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删除行：</w:delText>
        </w:r>
        <w:r w:rsidDel="00B7110A">
          <w:rPr>
            <w:rFonts w:hint="eastAsia"/>
          </w:rPr>
          <w:delText>&lt;a class="brand" title="Apache Ambari"&gt;{{t app.name}}&lt;/a&gt;</w:delText>
        </w:r>
      </w:del>
    </w:p>
    <w:p w14:paraId="032B1CC7" w14:textId="215D7C45" w:rsidR="00426464" w:rsidDel="00B7110A" w:rsidRDefault="00426464" w:rsidP="00426464">
      <w:pPr>
        <w:rPr>
          <w:del w:id="86" w:author="宋 玉凝" w:date="2019-12-25T11:20:00Z"/>
        </w:rPr>
      </w:pPr>
      <w:del w:id="87"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汉化行</w:delText>
        </w:r>
        <w:r w:rsidDel="00B7110A">
          <w:rPr>
            <w:rFonts w:hint="eastAsia"/>
          </w:rPr>
          <w:delText>&lt;a class="logo"&gt;&lt;img src="/img/logo-white.png" alt="Apache Ambari" title="Apache Ambari"&gt;&lt;/a&gt;</w:delText>
        </w:r>
      </w:del>
    </w:p>
    <w:p w14:paraId="27FBAD6D" w14:textId="5C6A49B1" w:rsidR="00426464" w:rsidDel="00B7110A" w:rsidRDefault="00426464" w:rsidP="00426464">
      <w:pPr>
        <w:rPr>
          <w:del w:id="88" w:author="宋 玉凝" w:date="2019-12-25T11:20:00Z"/>
        </w:rPr>
      </w:pPr>
      <w:del w:id="89"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为：</w:delText>
        </w:r>
        <w:r w:rsidDel="00B7110A">
          <w:rPr>
            <w:rFonts w:hint="eastAsia"/>
          </w:rPr>
          <w:delText>&lt;a class="logo"&gt;&lt;img src="/img/logo-white.png" alt="Insight HD" title="Insight HD"&gt;&lt;/a&gt;</w:delText>
        </w:r>
      </w:del>
    </w:p>
    <w:p w14:paraId="7D38EBBD" w14:textId="15B3538C" w:rsidR="00426464" w:rsidDel="00B7110A" w:rsidRDefault="00426464" w:rsidP="00426464">
      <w:pPr>
        <w:rPr>
          <w:del w:id="90" w:author="宋 玉凝" w:date="2019-12-25T11:20:00Z"/>
        </w:rPr>
      </w:pPr>
      <w:del w:id="91" w:author="宋 玉凝" w:date="2019-12-25T11:20:00Z">
        <w:r w:rsidDel="00B7110A">
          <w:rPr>
            <w:rFonts w:hint="eastAsia"/>
          </w:rPr>
          <w:delText>（</w:delText>
        </w:r>
        <w:r w:rsidDel="00B7110A">
          <w:rPr>
            <w:rFonts w:hint="eastAsia"/>
          </w:rPr>
          <w:delText>2</w:delText>
        </w:r>
        <w:r w:rsidDel="00B7110A">
          <w:rPr>
            <w:rFonts w:hint="eastAsia"/>
          </w:rPr>
          <w:delText>）修改文件：</w:delText>
        </w:r>
        <w:r w:rsidDel="00B7110A">
          <w:rPr>
            <w:rFonts w:hint="eastAsia"/>
          </w:rPr>
          <w:delText>ambari-admin/src/main/resources/ui/admin-web/app/index.html</w:delText>
        </w:r>
      </w:del>
    </w:p>
    <w:p w14:paraId="0BB8AAE6" w14:textId="43A5D7EC" w:rsidR="00426464" w:rsidDel="00B7110A" w:rsidRDefault="00426464" w:rsidP="00426464">
      <w:pPr>
        <w:rPr>
          <w:del w:id="92" w:author="宋 玉凝" w:date="2019-12-25T11:20:00Z"/>
        </w:rPr>
      </w:pPr>
      <w:del w:id="9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删除行：</w:delText>
        </w:r>
        <w:r w:rsidDel="00B7110A">
          <w:rPr>
            <w:rFonts w:hint="eastAsia"/>
          </w:rPr>
          <w:delText>&lt;a href="/#/main/dashboard" class="brand" title="Apache Ambari"&gt;Ambari&lt;/a&gt;</w:delText>
        </w:r>
      </w:del>
    </w:p>
    <w:p w14:paraId="4680E922" w14:textId="3856ACA5" w:rsidR="00426464" w:rsidDel="00B7110A" w:rsidRDefault="00426464" w:rsidP="00426464">
      <w:pPr>
        <w:rPr>
          <w:del w:id="94" w:author="宋 玉凝" w:date="2019-12-25T11:20:00Z"/>
        </w:rPr>
      </w:pPr>
      <w:del w:id="95"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汉化行</w:delText>
        </w:r>
        <w:r w:rsidDel="00B7110A">
          <w:rPr>
            <w:rFonts w:hint="eastAsia"/>
          </w:rPr>
          <w:delText>&lt;title&gt;Ambari&lt;/title&gt;</w:delText>
        </w:r>
        <w:r w:rsidDel="00B7110A">
          <w:rPr>
            <w:rFonts w:hint="eastAsia"/>
          </w:rPr>
          <w:delText>为</w:delText>
        </w:r>
        <w:r w:rsidDel="00B7110A">
          <w:rPr>
            <w:rFonts w:hint="eastAsia"/>
          </w:rPr>
          <w:delText>&lt;title&gt;Insight HD&lt;/title&gt;</w:delText>
        </w:r>
      </w:del>
    </w:p>
    <w:p w14:paraId="5A7CA44D" w14:textId="5BA783C2" w:rsidR="00426464" w:rsidDel="00B7110A" w:rsidRDefault="00426464" w:rsidP="00426464">
      <w:pPr>
        <w:rPr>
          <w:del w:id="96" w:author="宋 玉凝" w:date="2019-12-25T11:20:00Z"/>
        </w:rPr>
      </w:pPr>
      <w:del w:id="97"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汉化行</w:delText>
        </w:r>
        <w:r w:rsidDel="00B7110A">
          <w:rPr>
            <w:rFonts w:hint="eastAsia"/>
          </w:rPr>
          <w:delText>&lt;a href="/#/main/dashboard" class="logo"&gt;&lt;img src="/img/logo-white.png" alt="Apache Ambari" title="Apache Ambari"&gt;&lt;/a&gt;</w:delText>
        </w:r>
      </w:del>
    </w:p>
    <w:p w14:paraId="7AB80DD6" w14:textId="14E437FD" w:rsidR="00426464" w:rsidDel="00B7110A" w:rsidRDefault="00426464" w:rsidP="00426464">
      <w:pPr>
        <w:rPr>
          <w:del w:id="98" w:author="宋 玉凝" w:date="2019-12-25T11:20:00Z"/>
        </w:rPr>
      </w:pPr>
      <w:del w:id="99"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为：</w:delText>
        </w:r>
        <w:r w:rsidDel="00B7110A">
          <w:rPr>
            <w:rFonts w:hint="eastAsia"/>
          </w:rPr>
          <w:delText>&lt;a href="/#/main/dashboard" class="logo"&gt;&lt;img src="/img/logo-white.png" alt="Insight HD" title="Insight HD"&gt;&lt;/a&gt;</w:delText>
        </w:r>
      </w:del>
    </w:p>
    <w:p w14:paraId="01F7D237" w14:textId="439411B8" w:rsidR="00426464" w:rsidDel="00B7110A" w:rsidRDefault="00426464" w:rsidP="00426464">
      <w:pPr>
        <w:rPr>
          <w:del w:id="100" w:author="宋 玉凝" w:date="2019-12-25T11:20:00Z"/>
        </w:rPr>
      </w:pPr>
      <w:del w:id="101"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汉化行</w:delText>
        </w:r>
        <w:r w:rsidDel="00B7110A">
          <w:rPr>
            <w:rFonts w:hint="eastAsia"/>
          </w:rPr>
          <w:delText>&lt;li ng-show="!viewInstances.length" class="disabled"&gt;&lt;a&gt;No Views&lt;/a&gt;&lt;/li&gt;</w:delText>
        </w:r>
      </w:del>
    </w:p>
    <w:p w14:paraId="1B484B0B" w14:textId="6819E546" w:rsidR="00426464" w:rsidDel="00B7110A" w:rsidRDefault="00426464" w:rsidP="00426464">
      <w:pPr>
        <w:rPr>
          <w:del w:id="102" w:author="宋 玉凝" w:date="2019-12-25T11:20:00Z"/>
        </w:rPr>
      </w:pPr>
      <w:del w:id="10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为：</w:delText>
        </w:r>
        <w:r w:rsidDel="00B7110A">
          <w:rPr>
            <w:rFonts w:hint="eastAsia"/>
          </w:rPr>
          <w:delText>&lt;li ng-show="!viewInstances.length" class="disabled"&gt;&lt;a&gt;</w:delText>
        </w:r>
        <w:r w:rsidDel="00B7110A">
          <w:rPr>
            <w:rFonts w:hint="eastAsia"/>
          </w:rPr>
          <w:delText>暂无视图</w:delText>
        </w:r>
        <w:r w:rsidDel="00B7110A">
          <w:rPr>
            <w:rFonts w:hint="eastAsia"/>
          </w:rPr>
          <w:delText>&lt;/a&gt;&lt;/li&gt;</w:delText>
        </w:r>
      </w:del>
    </w:p>
    <w:p w14:paraId="3F73AE47" w14:textId="7888B1BB" w:rsidR="00426464" w:rsidDel="00B7110A" w:rsidRDefault="00426464" w:rsidP="00426464">
      <w:pPr>
        <w:rPr>
          <w:del w:id="104" w:author="宋 玉凝" w:date="2019-12-25T11:20:00Z"/>
        </w:rPr>
      </w:pPr>
      <w:del w:id="105"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汉化行</w:delText>
        </w:r>
        <w:r w:rsidDel="00B7110A">
          <w:rPr>
            <w:rFonts w:hint="eastAsia"/>
          </w:rPr>
          <w:delText>&lt;li&gt;&lt;a href ng-click="about()"&gt;About&lt;/a&gt;&lt;/li&gt;</w:delText>
        </w:r>
        <w:r w:rsidDel="00B7110A">
          <w:rPr>
            <w:rFonts w:hint="eastAsia"/>
          </w:rPr>
          <w:delText>为</w:delText>
        </w:r>
        <w:r w:rsidDel="00B7110A">
          <w:rPr>
            <w:rFonts w:hint="eastAsia"/>
          </w:rPr>
          <w:delText>&lt;li&gt;&lt;a href ng-click="about()"&gt;</w:delText>
        </w:r>
        <w:r w:rsidDel="00B7110A">
          <w:rPr>
            <w:rFonts w:hint="eastAsia"/>
          </w:rPr>
          <w:delText>关于</w:delText>
        </w:r>
        <w:r w:rsidDel="00B7110A">
          <w:rPr>
            <w:rFonts w:hint="eastAsia"/>
          </w:rPr>
          <w:delText>&lt;/a&gt;&lt;/li&gt;</w:delText>
        </w:r>
      </w:del>
    </w:p>
    <w:p w14:paraId="53F1BCFF" w14:textId="6B4A4645" w:rsidR="00426464" w:rsidDel="00B7110A" w:rsidRDefault="00426464" w:rsidP="00426464">
      <w:pPr>
        <w:rPr>
          <w:del w:id="106" w:author="宋 玉凝" w:date="2019-12-25T11:20:00Z"/>
        </w:rPr>
      </w:pPr>
      <w:del w:id="107"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汉化行</w:delText>
        </w:r>
        <w:r w:rsidDel="00B7110A">
          <w:rPr>
            <w:rFonts w:hint="eastAsia"/>
          </w:rPr>
          <w:delText>&lt;li&gt;&lt;a href ng-click="signOut()"&gt;Sign out&lt;/a&gt;&lt;/li&gt;</w:delText>
        </w:r>
        <w:r w:rsidDel="00B7110A">
          <w:rPr>
            <w:rFonts w:hint="eastAsia"/>
          </w:rPr>
          <w:delText>为</w:delText>
        </w:r>
        <w:r w:rsidDel="00B7110A">
          <w:rPr>
            <w:rFonts w:hint="eastAsia"/>
          </w:rPr>
          <w:delText>&lt;li&gt;&lt;a href ng-click="signOut()"&gt;</w:delText>
        </w:r>
        <w:r w:rsidDel="00B7110A">
          <w:rPr>
            <w:rFonts w:hint="eastAsia"/>
          </w:rPr>
          <w:delText>退出</w:delText>
        </w:r>
        <w:r w:rsidR="00C2518C" w:rsidDel="00B7110A">
          <w:rPr>
            <w:rFonts w:hint="eastAsia"/>
          </w:rPr>
          <w:delText>&lt;/a&gt;&lt;/li&gt;</w:delText>
        </w:r>
      </w:del>
    </w:p>
    <w:p w14:paraId="7BEC6F5B" w14:textId="611668B4" w:rsidR="00426464" w:rsidDel="00B7110A" w:rsidRDefault="00426464" w:rsidP="008A6CE2">
      <w:pPr>
        <w:pStyle w:val="3"/>
        <w:rPr>
          <w:del w:id="108" w:author="宋 玉凝" w:date="2019-12-25T11:20:00Z"/>
        </w:rPr>
      </w:pPr>
      <w:del w:id="109" w:author="宋 玉凝" w:date="2019-12-25T11:20:00Z">
        <w:r w:rsidDel="00B7110A">
          <w:rPr>
            <w:rFonts w:hint="eastAsia"/>
          </w:rPr>
          <w:delText xml:space="preserve">1.2.4 </w:delText>
        </w:r>
        <w:r w:rsidDel="00B7110A">
          <w:rPr>
            <w:rFonts w:hint="eastAsia"/>
          </w:rPr>
          <w:delText>界面</w:delText>
        </w:r>
        <w:r w:rsidDel="00B7110A">
          <w:rPr>
            <w:rFonts w:hint="eastAsia"/>
          </w:rPr>
          <w:delText>css</w:delText>
        </w:r>
        <w:r w:rsidDel="00B7110A">
          <w:rPr>
            <w:rFonts w:hint="eastAsia"/>
          </w:rPr>
          <w:delText>样式修改</w:delText>
        </w:r>
      </w:del>
    </w:p>
    <w:p w14:paraId="3878E567" w14:textId="6EAF2CF8" w:rsidR="00426464" w:rsidDel="00B7110A" w:rsidRDefault="00426464" w:rsidP="00426464">
      <w:pPr>
        <w:rPr>
          <w:del w:id="110" w:author="宋 玉凝" w:date="2019-12-25T11:20:00Z"/>
        </w:rPr>
      </w:pPr>
      <w:del w:id="111"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ambari-web\app\styles\common.less </w:delText>
        </w:r>
        <w:r w:rsidDel="00B7110A">
          <w:rPr>
            <w:rFonts w:hint="eastAsia"/>
          </w:rPr>
          <w:delText>文件色值进行修改，其中：</w:delText>
        </w:r>
      </w:del>
    </w:p>
    <w:p w14:paraId="11057743" w14:textId="3CD7C2BA" w:rsidR="00426464" w:rsidDel="00B7110A" w:rsidRDefault="00426464" w:rsidP="00426464">
      <w:pPr>
        <w:rPr>
          <w:del w:id="112" w:author="宋 玉凝" w:date="2019-12-25T11:20:00Z"/>
        </w:rPr>
      </w:pPr>
      <w:del w:id="11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 xml:space="preserve">@health-status-red: #c80404;   </w:delText>
        </w:r>
        <w:r w:rsidDel="00B7110A">
          <w:rPr>
            <w:rFonts w:hint="eastAsia"/>
          </w:rPr>
          <w:delText>修改为</w:delText>
        </w:r>
        <w:r w:rsidDel="00B7110A">
          <w:rPr>
            <w:rFonts w:hint="eastAsia"/>
          </w:rPr>
          <w:delText xml:space="preserve"> @health-status-red: #ff0000;</w:delText>
        </w:r>
      </w:del>
    </w:p>
    <w:p w14:paraId="19BD0CD3" w14:textId="3DDC0580" w:rsidR="00426464" w:rsidDel="00B7110A" w:rsidRDefault="00426464" w:rsidP="00426464">
      <w:pPr>
        <w:rPr>
          <w:del w:id="114" w:author="宋 玉凝" w:date="2019-12-25T11:20:00Z"/>
        </w:rPr>
      </w:pPr>
      <w:del w:id="115"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 xml:space="preserve">@health-status-green: #1784D2; </w:delText>
        </w:r>
        <w:r w:rsidDel="00B7110A">
          <w:rPr>
            <w:rFonts w:hint="eastAsia"/>
          </w:rPr>
          <w:delText>修改为</w:delText>
        </w:r>
        <w:r w:rsidDel="00B7110A">
          <w:rPr>
            <w:rFonts w:hint="eastAsia"/>
          </w:rPr>
          <w:delText xml:space="preserve"> @health-status-green: #5AB400;</w:delText>
        </w:r>
      </w:del>
    </w:p>
    <w:p w14:paraId="04A1B912" w14:textId="6C4B39A2" w:rsidR="00426464" w:rsidDel="00B7110A" w:rsidRDefault="00426464" w:rsidP="00426464">
      <w:pPr>
        <w:rPr>
          <w:del w:id="116" w:author="宋 玉凝" w:date="2019-12-25T11:20:00Z"/>
        </w:rPr>
      </w:pPr>
      <w:del w:id="117"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 xml:space="preserve">50% { background-color: #c80404; } </w:delText>
        </w:r>
        <w:r w:rsidDel="00B7110A">
          <w:rPr>
            <w:rFonts w:hint="eastAsia"/>
          </w:rPr>
          <w:delText>修改为</w:delText>
        </w:r>
        <w:r w:rsidDel="00B7110A">
          <w:rPr>
            <w:rFonts w:hint="eastAsia"/>
          </w:rPr>
          <w:delText xml:space="preserve"> 50% { background-color: #ff0000; }</w:delText>
        </w:r>
      </w:del>
    </w:p>
    <w:p w14:paraId="4B45A6C7" w14:textId="76F01D12" w:rsidR="00426464" w:rsidDel="00B7110A" w:rsidRDefault="00426464" w:rsidP="00426464">
      <w:pPr>
        <w:rPr>
          <w:del w:id="118" w:author="宋 玉凝" w:date="2019-12-25T11:20:00Z"/>
        </w:rPr>
      </w:pPr>
      <w:del w:id="119"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 xml:space="preserve">50% { background-color: #c80404; } </w:delText>
        </w:r>
        <w:r w:rsidDel="00B7110A">
          <w:rPr>
            <w:rFonts w:hint="eastAsia"/>
          </w:rPr>
          <w:delText>修改为</w:delText>
        </w:r>
        <w:r w:rsidDel="00B7110A">
          <w:rPr>
            <w:rFonts w:hint="eastAsia"/>
          </w:rPr>
          <w:delText xml:space="preserve"> 50% { background-color: #ff0000; }</w:delText>
        </w:r>
      </w:del>
    </w:p>
    <w:p w14:paraId="4A1C05D2" w14:textId="46D1258D" w:rsidR="00426464" w:rsidDel="00B7110A" w:rsidRDefault="00426464" w:rsidP="00426464">
      <w:pPr>
        <w:rPr>
          <w:del w:id="120" w:author="宋 玉凝" w:date="2019-12-25T11:20:00Z"/>
        </w:rPr>
      </w:pPr>
      <w:del w:id="121"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 xml:space="preserve">50% { background-color: #c80404; } </w:delText>
        </w:r>
        <w:r w:rsidDel="00B7110A">
          <w:rPr>
            <w:rFonts w:hint="eastAsia"/>
          </w:rPr>
          <w:delText>修改为</w:delText>
        </w:r>
        <w:r w:rsidDel="00B7110A">
          <w:rPr>
            <w:rFonts w:hint="eastAsia"/>
          </w:rPr>
          <w:delText xml:space="preserve"> 50% { background-color: #ff0000; }</w:delText>
        </w:r>
        <w:r w:rsidDel="00B7110A">
          <w:rPr>
            <w:rFonts w:hint="eastAsia"/>
          </w:rPr>
          <w:tab/>
        </w:r>
        <w:r w:rsidDel="00B7110A">
          <w:rPr>
            <w:rFonts w:hint="eastAsia"/>
          </w:rPr>
          <w:tab/>
        </w:r>
        <w:r w:rsidDel="00B7110A">
          <w:rPr>
            <w:rFonts w:hint="eastAsia"/>
          </w:rPr>
          <w:tab/>
        </w:r>
      </w:del>
    </w:p>
    <w:p w14:paraId="301827DA" w14:textId="2BF0FBD3" w:rsidR="00426464" w:rsidDel="00B7110A" w:rsidRDefault="00426464" w:rsidP="008A6CE2">
      <w:pPr>
        <w:pStyle w:val="3"/>
        <w:rPr>
          <w:del w:id="122" w:author="宋 玉凝" w:date="2019-12-25T11:20:00Z"/>
        </w:rPr>
      </w:pPr>
      <w:commentRangeStart w:id="123"/>
      <w:del w:id="124" w:author="宋 玉凝" w:date="2019-12-25T11:20:00Z">
        <w:r w:rsidDel="00B7110A">
          <w:rPr>
            <w:rFonts w:hint="eastAsia"/>
          </w:rPr>
          <w:delText xml:space="preserve">1.2.5 </w:delText>
        </w:r>
        <w:r w:rsidDel="00B7110A">
          <w:rPr>
            <w:rFonts w:hint="eastAsia"/>
          </w:rPr>
          <w:delText>注册版本屏蔽与设置默认</w:delText>
        </w:r>
        <w:commentRangeEnd w:id="123"/>
        <w:r w:rsidR="000D2677" w:rsidDel="00B7110A">
          <w:rPr>
            <w:rStyle w:val="a7"/>
            <w:b w:val="0"/>
            <w:bCs w:val="0"/>
          </w:rPr>
          <w:commentReference w:id="123"/>
        </w:r>
      </w:del>
    </w:p>
    <w:p w14:paraId="29BD9284" w14:textId="04B83559" w:rsidR="00426464" w:rsidDel="00B7110A" w:rsidRDefault="00426464" w:rsidP="00426464">
      <w:pPr>
        <w:rPr>
          <w:del w:id="125" w:author="宋 玉凝" w:date="2019-12-25T11:20:00Z"/>
        </w:rPr>
      </w:pPr>
      <w:del w:id="126"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ambari-server/src/main/resources/stacks/HDP/2.3/repos/repoinfo.xml </w:delText>
        </w:r>
        <w:r w:rsidDel="00B7110A">
          <w:rPr>
            <w:rFonts w:hint="eastAsia"/>
          </w:rPr>
          <w:delText>修改文件：</w:delText>
        </w:r>
      </w:del>
    </w:p>
    <w:p w14:paraId="68AA8DE5" w14:textId="2CA4759B" w:rsidR="00426464" w:rsidDel="00B7110A" w:rsidRDefault="00426464" w:rsidP="00426464">
      <w:pPr>
        <w:rPr>
          <w:del w:id="127" w:author="宋 玉凝" w:date="2019-12-25T11:20:00Z"/>
        </w:rPr>
      </w:pPr>
      <w:del w:id="12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只保留</w:delText>
        </w:r>
        <w:r w:rsidDel="00B7110A">
          <w:rPr>
            <w:rFonts w:hint="eastAsia"/>
          </w:rPr>
          <w:delText>&lt;os family="redhat6"&gt;</w:delText>
        </w:r>
        <w:r w:rsidDel="00B7110A">
          <w:rPr>
            <w:rFonts w:hint="eastAsia"/>
          </w:rPr>
          <w:delText>模块，其余屏蔽，修改如下：</w:delText>
        </w:r>
      </w:del>
    </w:p>
    <w:p w14:paraId="72127004" w14:textId="0FD57BF6" w:rsidR="00426464" w:rsidDel="00B7110A" w:rsidRDefault="00426464" w:rsidP="00426464">
      <w:pPr>
        <w:rPr>
          <w:del w:id="129" w:author="宋 玉凝" w:date="2019-12-25T11:20:00Z"/>
        </w:rPr>
      </w:pPr>
      <w:del w:id="130" w:author="宋 玉凝" w:date="2019-12-25T11:20:00Z">
        <w:r w:rsidDel="00B7110A">
          <w:tab/>
        </w:r>
        <w:r w:rsidDel="00B7110A">
          <w:tab/>
        </w:r>
        <w:r w:rsidDel="00B7110A">
          <w:tab/>
        </w:r>
        <w:r w:rsidDel="00B7110A">
          <w:tab/>
          <w:delText>&lt;os family="redhat6"&gt;</w:delText>
        </w:r>
      </w:del>
    </w:p>
    <w:p w14:paraId="486043E3" w14:textId="27656E5B" w:rsidR="00426464" w:rsidDel="00B7110A" w:rsidRDefault="00426464" w:rsidP="00426464">
      <w:pPr>
        <w:rPr>
          <w:del w:id="131" w:author="宋 玉凝" w:date="2019-12-25T11:20:00Z"/>
        </w:rPr>
      </w:pPr>
      <w:del w:id="132" w:author="宋 玉凝" w:date="2019-12-25T11:20:00Z">
        <w:r w:rsidDel="00B7110A">
          <w:tab/>
        </w:r>
        <w:r w:rsidDel="00B7110A">
          <w:tab/>
        </w:r>
        <w:r w:rsidDel="00B7110A">
          <w:tab/>
        </w:r>
        <w:r w:rsidDel="00B7110A">
          <w:tab/>
        </w:r>
        <w:r w:rsidDel="00B7110A">
          <w:tab/>
          <w:delText>&lt;repo&gt;</w:delText>
        </w:r>
      </w:del>
    </w:p>
    <w:p w14:paraId="30192DD0" w14:textId="0A4876C6" w:rsidR="00426464" w:rsidDel="00B7110A" w:rsidRDefault="00426464" w:rsidP="00426464">
      <w:pPr>
        <w:rPr>
          <w:del w:id="133" w:author="宋 玉凝" w:date="2019-12-25T11:20:00Z"/>
        </w:rPr>
      </w:pPr>
      <w:del w:id="134" w:author="宋 玉凝" w:date="2019-12-25T11:20:00Z">
        <w:r w:rsidDel="00B7110A">
          <w:tab/>
        </w:r>
        <w:r w:rsidDel="00B7110A">
          <w:tab/>
        </w:r>
        <w:r w:rsidDel="00B7110A">
          <w:tab/>
        </w:r>
        <w:r w:rsidDel="00B7110A">
          <w:tab/>
        </w:r>
        <w:r w:rsidDel="00B7110A">
          <w:tab/>
        </w:r>
        <w:r w:rsidDel="00B7110A">
          <w:tab/>
          <w:delText>&lt;baseurl&gt;http://172.22.29.171/hdp/HDP/centos6/2.x/updates/2.3.4.7/&lt;/baseurl&gt;</w:delText>
        </w:r>
      </w:del>
    </w:p>
    <w:p w14:paraId="50FF4FF1" w14:textId="5F4FF3F1" w:rsidR="00426464" w:rsidDel="00B7110A" w:rsidRDefault="00426464" w:rsidP="00426464">
      <w:pPr>
        <w:rPr>
          <w:del w:id="135" w:author="宋 玉凝" w:date="2019-12-25T11:20:00Z"/>
        </w:rPr>
      </w:pPr>
      <w:del w:id="136" w:author="宋 玉凝" w:date="2019-12-25T11:20:00Z">
        <w:r w:rsidDel="00B7110A">
          <w:tab/>
        </w:r>
        <w:r w:rsidDel="00B7110A">
          <w:tab/>
        </w:r>
        <w:r w:rsidDel="00B7110A">
          <w:tab/>
        </w:r>
        <w:r w:rsidDel="00B7110A">
          <w:tab/>
        </w:r>
        <w:r w:rsidDel="00B7110A">
          <w:tab/>
        </w:r>
        <w:r w:rsidDel="00B7110A">
          <w:tab/>
          <w:delText>&lt;repoid&gt;HD-2.3&lt;/repoid&gt;</w:delText>
        </w:r>
      </w:del>
    </w:p>
    <w:p w14:paraId="6DAAA00C" w14:textId="6ED83927" w:rsidR="00426464" w:rsidDel="00B7110A" w:rsidRDefault="00426464" w:rsidP="00426464">
      <w:pPr>
        <w:rPr>
          <w:del w:id="137" w:author="宋 玉凝" w:date="2019-12-25T11:20:00Z"/>
        </w:rPr>
      </w:pPr>
      <w:del w:id="138" w:author="宋 玉凝" w:date="2019-12-25T11:20:00Z">
        <w:r w:rsidDel="00B7110A">
          <w:tab/>
        </w:r>
        <w:r w:rsidDel="00B7110A">
          <w:tab/>
        </w:r>
        <w:r w:rsidDel="00B7110A">
          <w:tab/>
        </w:r>
        <w:r w:rsidDel="00B7110A">
          <w:tab/>
        </w:r>
        <w:r w:rsidDel="00B7110A">
          <w:tab/>
        </w:r>
        <w:r w:rsidDel="00B7110A">
          <w:tab/>
          <w:delText>&lt;reponame&gt;HD&lt;/reponame&gt;</w:delText>
        </w:r>
      </w:del>
    </w:p>
    <w:p w14:paraId="45CAE1D9" w14:textId="6E811FCF" w:rsidR="00426464" w:rsidDel="00B7110A" w:rsidRDefault="00426464" w:rsidP="00426464">
      <w:pPr>
        <w:rPr>
          <w:del w:id="139" w:author="宋 玉凝" w:date="2019-12-25T11:20:00Z"/>
        </w:rPr>
      </w:pPr>
      <w:del w:id="140" w:author="宋 玉凝" w:date="2019-12-25T11:20:00Z">
        <w:r w:rsidDel="00B7110A">
          <w:tab/>
        </w:r>
        <w:r w:rsidDel="00B7110A">
          <w:tab/>
        </w:r>
        <w:r w:rsidDel="00B7110A">
          <w:tab/>
        </w:r>
        <w:r w:rsidDel="00B7110A">
          <w:tab/>
        </w:r>
        <w:r w:rsidDel="00B7110A">
          <w:tab/>
          <w:delText>&lt;/repo&gt;</w:delText>
        </w:r>
      </w:del>
    </w:p>
    <w:p w14:paraId="1347147B" w14:textId="3A58F1F6" w:rsidR="00426464" w:rsidDel="00B7110A" w:rsidRDefault="00426464" w:rsidP="00426464">
      <w:pPr>
        <w:rPr>
          <w:del w:id="141" w:author="宋 玉凝" w:date="2019-12-25T11:20:00Z"/>
        </w:rPr>
      </w:pPr>
      <w:del w:id="142" w:author="宋 玉凝" w:date="2019-12-25T11:20:00Z">
        <w:r w:rsidDel="00B7110A">
          <w:tab/>
        </w:r>
        <w:r w:rsidDel="00B7110A">
          <w:tab/>
        </w:r>
        <w:r w:rsidDel="00B7110A">
          <w:tab/>
        </w:r>
        <w:r w:rsidDel="00B7110A">
          <w:tab/>
        </w:r>
        <w:r w:rsidDel="00B7110A">
          <w:tab/>
          <w:delText>&lt;repo&gt;</w:delText>
        </w:r>
      </w:del>
    </w:p>
    <w:p w14:paraId="28E97393" w14:textId="00B1F6E7" w:rsidR="00426464" w:rsidDel="00B7110A" w:rsidRDefault="00426464" w:rsidP="00426464">
      <w:pPr>
        <w:rPr>
          <w:del w:id="143" w:author="宋 玉凝" w:date="2019-12-25T11:20:00Z"/>
        </w:rPr>
      </w:pPr>
      <w:del w:id="144" w:author="宋 玉凝" w:date="2019-12-25T11:20:00Z">
        <w:r w:rsidDel="00B7110A">
          <w:tab/>
        </w:r>
        <w:r w:rsidDel="00B7110A">
          <w:tab/>
        </w:r>
        <w:r w:rsidDel="00B7110A">
          <w:tab/>
        </w:r>
        <w:r w:rsidDel="00B7110A">
          <w:tab/>
        </w:r>
        <w:r w:rsidDel="00B7110A">
          <w:tab/>
        </w:r>
        <w:r w:rsidDel="00B7110A">
          <w:tab/>
          <w:delText>&lt;baseurl&gt;http://172.22.29.171/hdp/HDP-UTILS/HDP-UTILS-1.1.0.20/&lt;/baseurl&gt;</w:delText>
        </w:r>
      </w:del>
    </w:p>
    <w:p w14:paraId="1F038D6B" w14:textId="7BCB3EDB" w:rsidR="00426464" w:rsidDel="00B7110A" w:rsidRDefault="00426464" w:rsidP="00426464">
      <w:pPr>
        <w:rPr>
          <w:del w:id="145" w:author="宋 玉凝" w:date="2019-12-25T11:20:00Z"/>
        </w:rPr>
      </w:pPr>
      <w:del w:id="146" w:author="宋 玉凝" w:date="2019-12-25T11:20:00Z">
        <w:r w:rsidDel="00B7110A">
          <w:tab/>
        </w:r>
        <w:r w:rsidDel="00B7110A">
          <w:tab/>
        </w:r>
        <w:r w:rsidDel="00B7110A">
          <w:tab/>
        </w:r>
        <w:r w:rsidDel="00B7110A">
          <w:tab/>
        </w:r>
        <w:r w:rsidDel="00B7110A">
          <w:tab/>
        </w:r>
        <w:r w:rsidDel="00B7110A">
          <w:tab/>
          <w:delText>&lt;repoid&gt;HD-UTILS-2.3&lt;/repoid&gt;</w:delText>
        </w:r>
      </w:del>
    </w:p>
    <w:p w14:paraId="6655127E" w14:textId="45EA2B25" w:rsidR="00426464" w:rsidDel="00B7110A" w:rsidRDefault="00426464" w:rsidP="00426464">
      <w:pPr>
        <w:rPr>
          <w:del w:id="147" w:author="宋 玉凝" w:date="2019-12-25T11:20:00Z"/>
        </w:rPr>
      </w:pPr>
      <w:del w:id="148" w:author="宋 玉凝" w:date="2019-12-25T11:20:00Z">
        <w:r w:rsidDel="00B7110A">
          <w:tab/>
        </w:r>
        <w:r w:rsidDel="00B7110A">
          <w:tab/>
        </w:r>
        <w:r w:rsidDel="00B7110A">
          <w:tab/>
        </w:r>
        <w:r w:rsidDel="00B7110A">
          <w:tab/>
        </w:r>
        <w:r w:rsidDel="00B7110A">
          <w:tab/>
        </w:r>
        <w:r w:rsidDel="00B7110A">
          <w:tab/>
          <w:delText>&lt;reponame&gt;HD-UTILS&lt;/reponame&gt;</w:delText>
        </w:r>
      </w:del>
    </w:p>
    <w:p w14:paraId="68B356B2" w14:textId="08CC1F68" w:rsidR="00426464" w:rsidDel="00B7110A" w:rsidRDefault="00426464" w:rsidP="00426464">
      <w:pPr>
        <w:rPr>
          <w:del w:id="149" w:author="宋 玉凝" w:date="2019-12-25T11:20:00Z"/>
        </w:rPr>
      </w:pPr>
      <w:del w:id="150" w:author="宋 玉凝" w:date="2019-12-25T11:20:00Z">
        <w:r w:rsidDel="00B7110A">
          <w:tab/>
        </w:r>
        <w:r w:rsidDel="00B7110A">
          <w:tab/>
        </w:r>
        <w:r w:rsidDel="00B7110A">
          <w:tab/>
        </w:r>
        <w:r w:rsidDel="00B7110A">
          <w:tab/>
        </w:r>
        <w:r w:rsidDel="00B7110A">
          <w:tab/>
          <w:delText>&lt;/repo&gt;</w:delText>
        </w:r>
      </w:del>
    </w:p>
    <w:p w14:paraId="4311CC39" w14:textId="65575AC1" w:rsidR="00426464" w:rsidDel="00B7110A" w:rsidRDefault="00426464" w:rsidP="00426464">
      <w:pPr>
        <w:rPr>
          <w:del w:id="151" w:author="宋 玉凝" w:date="2019-12-25T11:20:00Z"/>
        </w:rPr>
      </w:pPr>
      <w:del w:id="152" w:author="宋 玉凝" w:date="2019-12-25T11:20:00Z">
        <w:r w:rsidDel="00B7110A">
          <w:tab/>
        </w:r>
        <w:r w:rsidDel="00B7110A">
          <w:tab/>
        </w:r>
        <w:r w:rsidDel="00B7110A">
          <w:tab/>
        </w:r>
        <w:r w:rsidDel="00B7110A">
          <w:tab/>
          <w:delText>&lt;/os&gt;</w:delText>
        </w:r>
        <w:r w:rsidDel="00B7110A">
          <w:tab/>
        </w:r>
      </w:del>
    </w:p>
    <w:p w14:paraId="1CD46D38" w14:textId="501746E4" w:rsidR="00426464" w:rsidDel="00B7110A" w:rsidRDefault="00426464" w:rsidP="008A6CE2">
      <w:pPr>
        <w:pStyle w:val="2"/>
        <w:rPr>
          <w:del w:id="153" w:author="宋 玉凝" w:date="2019-12-25T11:20:00Z"/>
        </w:rPr>
      </w:pPr>
      <w:del w:id="154" w:author="宋 玉凝" w:date="2019-12-25T11:20:00Z">
        <w:r w:rsidDel="00B7110A">
          <w:rPr>
            <w:rFonts w:hint="eastAsia"/>
          </w:rPr>
          <w:delText xml:space="preserve">1.3 </w:delText>
        </w:r>
        <w:r w:rsidDel="00B7110A">
          <w:rPr>
            <w:rFonts w:hint="eastAsia"/>
          </w:rPr>
          <w:delText>二次开发</w:delText>
        </w:r>
      </w:del>
    </w:p>
    <w:p w14:paraId="1C6EADE6" w14:textId="39E48C26" w:rsidR="00426464" w:rsidDel="00B7110A" w:rsidRDefault="00426464" w:rsidP="008A6CE2">
      <w:pPr>
        <w:pStyle w:val="3"/>
        <w:rPr>
          <w:del w:id="155" w:author="宋 玉凝" w:date="2019-12-25T11:20:00Z"/>
        </w:rPr>
      </w:pPr>
      <w:commentRangeStart w:id="156"/>
      <w:del w:id="157" w:author="宋 玉凝" w:date="2019-12-25T11:20:00Z">
        <w:r w:rsidDel="00B7110A">
          <w:rPr>
            <w:rFonts w:hint="eastAsia"/>
          </w:rPr>
          <w:delText xml:space="preserve">1.3.1 </w:delText>
        </w:r>
        <w:r w:rsidDel="00B7110A">
          <w:rPr>
            <w:rFonts w:hint="eastAsia"/>
          </w:rPr>
          <w:delText>将不提供的服务手动删除</w:delText>
        </w:r>
        <w:commentRangeEnd w:id="156"/>
        <w:r w:rsidR="000D2677" w:rsidDel="00B7110A">
          <w:rPr>
            <w:rStyle w:val="a7"/>
            <w:b w:val="0"/>
            <w:bCs w:val="0"/>
          </w:rPr>
          <w:commentReference w:id="156"/>
        </w:r>
      </w:del>
    </w:p>
    <w:p w14:paraId="5D121F01" w14:textId="62A329C4" w:rsidR="00426464" w:rsidDel="00B7110A" w:rsidRDefault="00426464" w:rsidP="00426464">
      <w:pPr>
        <w:rPr>
          <w:del w:id="158" w:author="宋 玉凝" w:date="2019-12-25T11:20:00Z"/>
        </w:rPr>
      </w:pPr>
      <w:del w:id="159"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ambari-server/src/main/resources/stacks/HDP/2.1/services/FALCON </w:delText>
        </w:r>
        <w:r w:rsidDel="00B7110A">
          <w:rPr>
            <w:rFonts w:hint="eastAsia"/>
          </w:rPr>
          <w:delText>目录删除</w:delText>
        </w:r>
      </w:del>
    </w:p>
    <w:p w14:paraId="1B3C4A06" w14:textId="1197901F" w:rsidR="00426464" w:rsidDel="00B7110A" w:rsidRDefault="00426464" w:rsidP="00426464">
      <w:pPr>
        <w:rPr>
          <w:del w:id="160" w:author="宋 玉凝" w:date="2019-12-25T11:20:00Z"/>
        </w:rPr>
      </w:pPr>
      <w:del w:id="161" w:author="宋 玉凝" w:date="2019-12-25T11:20:00Z">
        <w:r w:rsidDel="00B7110A">
          <w:rPr>
            <w:rFonts w:hint="eastAsia"/>
          </w:rPr>
          <w:delText>（</w:delText>
        </w:r>
        <w:r w:rsidDel="00B7110A">
          <w:rPr>
            <w:rFonts w:hint="eastAsia"/>
          </w:rPr>
          <w:delText>2</w:delText>
        </w:r>
        <w:r w:rsidDel="00B7110A">
          <w:rPr>
            <w:rFonts w:hint="eastAsia"/>
          </w:rPr>
          <w:delText>）</w:delText>
        </w:r>
        <w:r w:rsidDel="00B7110A">
          <w:rPr>
            <w:rFonts w:hint="eastAsia"/>
          </w:rPr>
          <w:delText xml:space="preserve">ambari-server/src/main/resources/stacks/HDP/2.2/services/FALCON </w:delText>
        </w:r>
        <w:r w:rsidDel="00B7110A">
          <w:rPr>
            <w:rFonts w:hint="eastAsia"/>
          </w:rPr>
          <w:delText>目录删除</w:delText>
        </w:r>
      </w:del>
    </w:p>
    <w:p w14:paraId="72F087CB" w14:textId="01CFD626" w:rsidR="00426464" w:rsidDel="00B7110A" w:rsidRDefault="00426464" w:rsidP="00426464">
      <w:pPr>
        <w:rPr>
          <w:del w:id="162" w:author="宋 玉凝" w:date="2019-12-25T11:20:00Z"/>
        </w:rPr>
      </w:pPr>
      <w:del w:id="163" w:author="宋 玉凝" w:date="2019-12-25T11:20:00Z">
        <w:r w:rsidDel="00B7110A">
          <w:rPr>
            <w:rFonts w:hint="eastAsia"/>
          </w:rPr>
          <w:delText>（</w:delText>
        </w:r>
        <w:r w:rsidDel="00B7110A">
          <w:rPr>
            <w:rFonts w:hint="eastAsia"/>
          </w:rPr>
          <w:delText>3</w:delText>
        </w:r>
        <w:r w:rsidDel="00B7110A">
          <w:rPr>
            <w:rFonts w:hint="eastAsia"/>
          </w:rPr>
          <w:delText>）</w:delText>
        </w:r>
        <w:r w:rsidDel="00B7110A">
          <w:rPr>
            <w:rFonts w:hint="eastAsia"/>
          </w:rPr>
          <w:delText xml:space="preserve">ambari-server/src/main/resources/stacks/HDP/2.2/services/KNOX </w:delText>
        </w:r>
        <w:r w:rsidDel="00B7110A">
          <w:rPr>
            <w:rFonts w:hint="eastAsia"/>
          </w:rPr>
          <w:delText>目录删除</w:delText>
        </w:r>
      </w:del>
    </w:p>
    <w:p w14:paraId="109658C1" w14:textId="18B35DEA" w:rsidR="00426464" w:rsidDel="00B7110A" w:rsidRDefault="00426464" w:rsidP="00426464">
      <w:pPr>
        <w:rPr>
          <w:del w:id="164" w:author="宋 玉凝" w:date="2019-12-25T11:20:00Z"/>
        </w:rPr>
      </w:pPr>
      <w:del w:id="165" w:author="宋 玉凝" w:date="2019-12-25T11:20:00Z">
        <w:r w:rsidDel="00B7110A">
          <w:rPr>
            <w:rFonts w:hint="eastAsia"/>
          </w:rPr>
          <w:delText>（</w:delText>
        </w:r>
        <w:r w:rsidDel="00B7110A">
          <w:rPr>
            <w:rFonts w:hint="eastAsia"/>
          </w:rPr>
          <w:delText>4</w:delText>
        </w:r>
        <w:r w:rsidDel="00B7110A">
          <w:rPr>
            <w:rFonts w:hint="eastAsia"/>
          </w:rPr>
          <w:delText>）</w:delText>
        </w:r>
        <w:r w:rsidDel="00B7110A">
          <w:rPr>
            <w:rFonts w:hint="eastAsia"/>
          </w:rPr>
          <w:delText xml:space="preserve">ambari-server/src/main/resources/stacks/HDP/2.2/services/SLIDER </w:delText>
        </w:r>
        <w:r w:rsidDel="00B7110A">
          <w:rPr>
            <w:rFonts w:hint="eastAsia"/>
          </w:rPr>
          <w:delText>目录删除</w:delText>
        </w:r>
      </w:del>
    </w:p>
    <w:p w14:paraId="72D7AE11" w14:textId="67CE627A" w:rsidR="00426464" w:rsidDel="00B7110A" w:rsidRDefault="00426464" w:rsidP="00426464">
      <w:pPr>
        <w:rPr>
          <w:del w:id="166" w:author="宋 玉凝" w:date="2019-12-25T11:20:00Z"/>
        </w:rPr>
      </w:pPr>
      <w:del w:id="167" w:author="宋 玉凝" w:date="2019-12-25T11:20:00Z">
        <w:r w:rsidDel="00B7110A">
          <w:rPr>
            <w:rFonts w:hint="eastAsia"/>
          </w:rPr>
          <w:delText>（</w:delText>
        </w:r>
        <w:r w:rsidDel="00B7110A">
          <w:rPr>
            <w:rFonts w:hint="eastAsia"/>
          </w:rPr>
          <w:delText>5</w:delText>
        </w:r>
        <w:r w:rsidDel="00B7110A">
          <w:rPr>
            <w:rFonts w:hint="eastAsia"/>
          </w:rPr>
          <w:delText>）</w:delText>
        </w:r>
        <w:r w:rsidDel="00B7110A">
          <w:rPr>
            <w:rFonts w:hint="eastAsia"/>
          </w:rPr>
          <w:delText xml:space="preserve">ambari-server/src/main/resources/stacks/HDP/2.2/services/SLIDER </w:delText>
        </w:r>
        <w:r w:rsidDel="00B7110A">
          <w:rPr>
            <w:rFonts w:hint="eastAsia"/>
          </w:rPr>
          <w:delText>目录删除</w:delText>
        </w:r>
        <w:r w:rsidDel="00B7110A">
          <w:rPr>
            <w:rFonts w:hint="eastAsia"/>
          </w:rPr>
          <w:delText xml:space="preserve"> </w:delText>
        </w:r>
      </w:del>
    </w:p>
    <w:p w14:paraId="573DA6BA" w14:textId="17917DC2" w:rsidR="00426464" w:rsidDel="00B7110A" w:rsidRDefault="00426464" w:rsidP="00426464">
      <w:pPr>
        <w:rPr>
          <w:del w:id="168" w:author="宋 玉凝" w:date="2019-12-25T11:20:00Z"/>
        </w:rPr>
      </w:pPr>
      <w:del w:id="169" w:author="宋 玉凝" w:date="2019-12-25T11:20:00Z">
        <w:r w:rsidDel="00B7110A">
          <w:rPr>
            <w:rFonts w:hint="eastAsia"/>
          </w:rPr>
          <w:delText>（</w:delText>
        </w:r>
        <w:r w:rsidDel="00B7110A">
          <w:rPr>
            <w:rFonts w:hint="eastAsia"/>
          </w:rPr>
          <w:delText>6</w:delText>
        </w:r>
        <w:r w:rsidDel="00B7110A">
          <w:rPr>
            <w:rFonts w:hint="eastAsia"/>
          </w:rPr>
          <w:delText>）</w:delText>
        </w:r>
        <w:r w:rsidDel="00B7110A">
          <w:rPr>
            <w:rFonts w:hint="eastAsia"/>
          </w:rPr>
          <w:delText xml:space="preserve">ambari-server/src/main/resources/stacks/HDP/2.3/services/ACCUMULO </w:delText>
        </w:r>
        <w:r w:rsidDel="00B7110A">
          <w:rPr>
            <w:rFonts w:hint="eastAsia"/>
          </w:rPr>
          <w:delText>目录删除</w:delText>
        </w:r>
        <w:r w:rsidDel="00B7110A">
          <w:rPr>
            <w:rFonts w:hint="eastAsia"/>
          </w:rPr>
          <w:delText xml:space="preserve"> </w:delText>
        </w:r>
      </w:del>
    </w:p>
    <w:p w14:paraId="733224C7" w14:textId="0587798E" w:rsidR="00426464" w:rsidDel="00B7110A" w:rsidRDefault="00426464" w:rsidP="00426464">
      <w:pPr>
        <w:rPr>
          <w:del w:id="170" w:author="宋 玉凝" w:date="2019-12-25T11:20:00Z"/>
        </w:rPr>
      </w:pPr>
      <w:del w:id="171" w:author="宋 玉凝" w:date="2019-12-25T11:20:00Z">
        <w:r w:rsidDel="00B7110A">
          <w:rPr>
            <w:rFonts w:hint="eastAsia"/>
          </w:rPr>
          <w:delText>（</w:delText>
        </w:r>
        <w:r w:rsidDel="00B7110A">
          <w:rPr>
            <w:rFonts w:hint="eastAsia"/>
          </w:rPr>
          <w:delText>7</w:delText>
        </w:r>
        <w:r w:rsidDel="00B7110A">
          <w:rPr>
            <w:rFonts w:hint="eastAsia"/>
          </w:rPr>
          <w:delText>）</w:delText>
        </w:r>
        <w:r w:rsidDel="00B7110A">
          <w:rPr>
            <w:rFonts w:hint="eastAsia"/>
          </w:rPr>
          <w:delText xml:space="preserve">ambari-server/src/main/resources/stacks/HDP/2.3/services/ATLAS </w:delText>
        </w:r>
        <w:r w:rsidDel="00B7110A">
          <w:rPr>
            <w:rFonts w:hint="eastAsia"/>
          </w:rPr>
          <w:delText>目录删除</w:delText>
        </w:r>
      </w:del>
    </w:p>
    <w:p w14:paraId="65B9E61E" w14:textId="7DD71468" w:rsidR="00426464" w:rsidDel="00B7110A" w:rsidRDefault="00426464" w:rsidP="00426464">
      <w:pPr>
        <w:rPr>
          <w:del w:id="172" w:author="宋 玉凝" w:date="2019-12-25T11:20:00Z"/>
        </w:rPr>
      </w:pPr>
      <w:del w:id="173" w:author="宋 玉凝" w:date="2019-12-25T11:20:00Z">
        <w:r w:rsidDel="00B7110A">
          <w:rPr>
            <w:rFonts w:hint="eastAsia"/>
          </w:rPr>
          <w:delText>（</w:delText>
        </w:r>
        <w:r w:rsidDel="00B7110A">
          <w:rPr>
            <w:rFonts w:hint="eastAsia"/>
          </w:rPr>
          <w:delText>8</w:delText>
        </w:r>
        <w:r w:rsidDel="00B7110A">
          <w:rPr>
            <w:rFonts w:hint="eastAsia"/>
          </w:rPr>
          <w:delText>）</w:delText>
        </w:r>
        <w:r w:rsidDel="00B7110A">
          <w:rPr>
            <w:rFonts w:hint="eastAsia"/>
          </w:rPr>
          <w:delText xml:space="preserve">ambari-server/src/main/resources/stacks/HDP/2.3/services/FALCON </w:delText>
        </w:r>
        <w:r w:rsidDel="00B7110A">
          <w:rPr>
            <w:rFonts w:hint="eastAsia"/>
          </w:rPr>
          <w:delText>目录删除</w:delText>
        </w:r>
      </w:del>
    </w:p>
    <w:p w14:paraId="27BE089B" w14:textId="5405C263" w:rsidR="00426464" w:rsidDel="00B7110A" w:rsidRDefault="00426464" w:rsidP="00426464">
      <w:pPr>
        <w:rPr>
          <w:del w:id="174" w:author="宋 玉凝" w:date="2019-12-25T11:20:00Z"/>
        </w:rPr>
      </w:pPr>
      <w:del w:id="175" w:author="宋 玉凝" w:date="2019-12-25T11:20:00Z">
        <w:r w:rsidDel="00B7110A">
          <w:rPr>
            <w:rFonts w:hint="eastAsia"/>
          </w:rPr>
          <w:delText>（</w:delText>
        </w:r>
        <w:r w:rsidDel="00B7110A">
          <w:rPr>
            <w:rFonts w:hint="eastAsia"/>
          </w:rPr>
          <w:delText>9</w:delText>
        </w:r>
        <w:r w:rsidDel="00B7110A">
          <w:rPr>
            <w:rFonts w:hint="eastAsia"/>
          </w:rPr>
          <w:delText>）</w:delText>
        </w:r>
        <w:r w:rsidDel="00B7110A">
          <w:rPr>
            <w:rFonts w:hint="eastAsia"/>
          </w:rPr>
          <w:delText xml:space="preserve">ambari-server/src/main/resources/stacks/HDP/2.3/services/KNOX </w:delText>
        </w:r>
        <w:r w:rsidDel="00B7110A">
          <w:rPr>
            <w:rFonts w:hint="eastAsia"/>
          </w:rPr>
          <w:delText>目录删除</w:delText>
        </w:r>
      </w:del>
    </w:p>
    <w:p w14:paraId="405CF7E1" w14:textId="794694AD" w:rsidR="00426464" w:rsidDel="00B7110A" w:rsidRDefault="00426464" w:rsidP="00426464">
      <w:pPr>
        <w:rPr>
          <w:del w:id="176" w:author="宋 玉凝" w:date="2019-12-25T11:20:00Z"/>
        </w:rPr>
      </w:pPr>
      <w:del w:id="177" w:author="宋 玉凝" w:date="2019-12-25T11:20:00Z">
        <w:r w:rsidDel="00B7110A">
          <w:rPr>
            <w:rFonts w:hint="eastAsia"/>
          </w:rPr>
          <w:delText>（</w:delText>
        </w:r>
        <w:r w:rsidDel="00B7110A">
          <w:rPr>
            <w:rFonts w:hint="eastAsia"/>
          </w:rPr>
          <w:delText>10</w:delText>
        </w:r>
        <w:r w:rsidDel="00B7110A">
          <w:rPr>
            <w:rFonts w:hint="eastAsia"/>
          </w:rPr>
          <w:delText>）</w:delText>
        </w:r>
        <w:r w:rsidDel="00B7110A">
          <w:rPr>
            <w:rFonts w:hint="eastAsia"/>
          </w:rPr>
          <w:delText xml:space="preserve">ambari-server/src/main/resources/stacks/HDP/2.3/services/SLIDER </w:delText>
        </w:r>
        <w:r w:rsidDel="00B7110A">
          <w:rPr>
            <w:rFonts w:hint="eastAsia"/>
          </w:rPr>
          <w:delText>目录删除</w:delText>
        </w:r>
      </w:del>
    </w:p>
    <w:p w14:paraId="499E36D9" w14:textId="1314EF74" w:rsidR="00426464" w:rsidDel="00B7110A" w:rsidRDefault="00426464" w:rsidP="008A6CE2">
      <w:pPr>
        <w:pStyle w:val="3"/>
        <w:rPr>
          <w:del w:id="178" w:author="宋 玉凝" w:date="2019-12-25T11:20:00Z"/>
        </w:rPr>
      </w:pPr>
      <w:commentRangeStart w:id="179"/>
      <w:del w:id="180" w:author="宋 玉凝" w:date="2019-12-25T11:20:00Z">
        <w:r w:rsidDel="00B7110A">
          <w:rPr>
            <w:rFonts w:hint="eastAsia"/>
          </w:rPr>
          <w:delText xml:space="preserve">1.3.2 </w:delText>
        </w:r>
        <w:r w:rsidDel="00B7110A">
          <w:rPr>
            <w:rFonts w:hint="eastAsia"/>
          </w:rPr>
          <w:delText>将不提供的</w:delText>
        </w:r>
        <w:r w:rsidDel="00B7110A">
          <w:rPr>
            <w:rFonts w:hint="eastAsia"/>
          </w:rPr>
          <w:delText>HDP</w:delText>
        </w:r>
        <w:r w:rsidDel="00B7110A">
          <w:rPr>
            <w:rFonts w:hint="eastAsia"/>
          </w:rPr>
          <w:delText>版本进行屏蔽</w:delText>
        </w:r>
        <w:commentRangeEnd w:id="179"/>
        <w:r w:rsidR="000D2677" w:rsidDel="00B7110A">
          <w:rPr>
            <w:rStyle w:val="a7"/>
            <w:b w:val="0"/>
            <w:bCs w:val="0"/>
          </w:rPr>
          <w:commentReference w:id="179"/>
        </w:r>
      </w:del>
    </w:p>
    <w:p w14:paraId="55AB00F1" w14:textId="5DE33527" w:rsidR="00426464" w:rsidDel="00B7110A" w:rsidRDefault="00426464" w:rsidP="00426464">
      <w:pPr>
        <w:rPr>
          <w:del w:id="181" w:author="宋 玉凝" w:date="2019-12-25T11:20:00Z"/>
        </w:rPr>
      </w:pPr>
      <w:del w:id="182"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ambari-server/src/main/resources/stacks/HDP/2.2/metainfo.xml </w:delText>
        </w:r>
        <w:r w:rsidDel="00B7110A">
          <w:rPr>
            <w:rFonts w:hint="eastAsia"/>
          </w:rPr>
          <w:delText>将</w:delText>
        </w:r>
        <w:r w:rsidDel="00B7110A">
          <w:rPr>
            <w:rFonts w:hint="eastAsia"/>
          </w:rPr>
          <w:delText>&lt;active&gt;true&lt;/active&gt;</w:delText>
        </w:r>
        <w:r w:rsidDel="00B7110A">
          <w:rPr>
            <w:rFonts w:hint="eastAsia"/>
          </w:rPr>
          <w:delText>修改为</w:delText>
        </w:r>
        <w:r w:rsidDel="00B7110A">
          <w:rPr>
            <w:rFonts w:hint="eastAsia"/>
          </w:rPr>
          <w:delText>false</w:delText>
        </w:r>
      </w:del>
    </w:p>
    <w:p w14:paraId="1C4FFCCA" w14:textId="11302910" w:rsidR="00426464" w:rsidDel="00B7110A" w:rsidRDefault="00426464" w:rsidP="00426464">
      <w:pPr>
        <w:rPr>
          <w:del w:id="183" w:author="宋 玉凝" w:date="2019-12-25T11:20:00Z"/>
        </w:rPr>
      </w:pPr>
      <w:del w:id="184" w:author="宋 玉凝" w:date="2019-12-25T11:20:00Z">
        <w:r w:rsidDel="00B7110A">
          <w:rPr>
            <w:rFonts w:hint="eastAsia"/>
          </w:rPr>
          <w:delText>（</w:delText>
        </w:r>
        <w:r w:rsidDel="00B7110A">
          <w:rPr>
            <w:rFonts w:hint="eastAsia"/>
          </w:rPr>
          <w:delText>2</w:delText>
        </w:r>
        <w:r w:rsidDel="00B7110A">
          <w:rPr>
            <w:rFonts w:hint="eastAsia"/>
          </w:rPr>
          <w:delText>）</w:delText>
        </w:r>
        <w:r w:rsidDel="00B7110A">
          <w:rPr>
            <w:rFonts w:hint="eastAsia"/>
          </w:rPr>
          <w:delText xml:space="preserve">ambari-server/src/main/resources/stacks/HDP/2.4/metainfo.xml </w:delText>
        </w:r>
        <w:r w:rsidDel="00B7110A">
          <w:rPr>
            <w:rFonts w:hint="eastAsia"/>
          </w:rPr>
          <w:delText>将</w:delText>
        </w:r>
        <w:r w:rsidDel="00B7110A">
          <w:rPr>
            <w:rFonts w:hint="eastAsia"/>
          </w:rPr>
          <w:delText>&lt;active&gt;true&lt;/active&gt;</w:delText>
        </w:r>
        <w:r w:rsidDel="00B7110A">
          <w:rPr>
            <w:rFonts w:hint="eastAsia"/>
          </w:rPr>
          <w:delText>修改为</w:delText>
        </w:r>
        <w:r w:rsidDel="00B7110A">
          <w:rPr>
            <w:rFonts w:hint="eastAsia"/>
          </w:rPr>
          <w:delText>false</w:delText>
        </w:r>
      </w:del>
    </w:p>
    <w:p w14:paraId="43A17FB0" w14:textId="5AFF3665" w:rsidR="00426464" w:rsidDel="00B7110A" w:rsidRDefault="00426464" w:rsidP="00426464">
      <w:pPr>
        <w:rPr>
          <w:del w:id="185" w:author="宋 玉凝" w:date="2019-12-25T11:20:00Z"/>
        </w:rPr>
      </w:pPr>
      <w:del w:id="186" w:author="宋 玉凝" w:date="2019-12-25T11:20:00Z">
        <w:r w:rsidDel="00B7110A">
          <w:rPr>
            <w:rFonts w:hint="eastAsia"/>
          </w:rPr>
          <w:delText>（</w:delText>
        </w:r>
        <w:r w:rsidDel="00B7110A">
          <w:rPr>
            <w:rFonts w:hint="eastAsia"/>
          </w:rPr>
          <w:delText>3</w:delText>
        </w:r>
        <w:r w:rsidDel="00B7110A">
          <w:rPr>
            <w:rFonts w:hint="eastAsia"/>
          </w:rPr>
          <w:delText>）</w:delText>
        </w:r>
        <w:r w:rsidDel="00B7110A">
          <w:rPr>
            <w:rFonts w:hint="eastAsia"/>
          </w:rPr>
          <w:delText xml:space="preserve">ambari-server/src/main/resources/stacks/HDP/2.5/metainfo.xml </w:delText>
        </w:r>
        <w:r w:rsidDel="00B7110A">
          <w:rPr>
            <w:rFonts w:hint="eastAsia"/>
          </w:rPr>
          <w:delText>将</w:delText>
        </w:r>
        <w:r w:rsidDel="00B7110A">
          <w:rPr>
            <w:rFonts w:hint="eastAsia"/>
          </w:rPr>
          <w:delText>&lt;active&gt;true&lt;/active&gt;</w:delText>
        </w:r>
        <w:r w:rsidDel="00B7110A">
          <w:rPr>
            <w:rFonts w:hint="eastAsia"/>
          </w:rPr>
          <w:delText>修改为</w:delText>
        </w:r>
        <w:r w:rsidDel="00B7110A">
          <w:rPr>
            <w:rFonts w:hint="eastAsia"/>
          </w:rPr>
          <w:delText>false</w:delText>
        </w:r>
      </w:del>
    </w:p>
    <w:p w14:paraId="25AC6685" w14:textId="63D2A99F" w:rsidR="00426464" w:rsidDel="00B7110A" w:rsidRDefault="00426464" w:rsidP="008A6CE2">
      <w:pPr>
        <w:pStyle w:val="3"/>
        <w:rPr>
          <w:del w:id="187" w:author="宋 玉凝" w:date="2019-12-25T11:20:00Z"/>
        </w:rPr>
      </w:pPr>
      <w:del w:id="188" w:author="宋 玉凝" w:date="2019-12-25T11:20:00Z">
        <w:r w:rsidDel="00B7110A">
          <w:rPr>
            <w:rFonts w:hint="eastAsia"/>
          </w:rPr>
          <w:delText xml:space="preserve">1.3.3 </w:delText>
        </w:r>
        <w:r w:rsidDel="00B7110A">
          <w:rPr>
            <w:rFonts w:hint="eastAsia"/>
          </w:rPr>
          <w:delText>自研</w:delText>
        </w:r>
        <w:r w:rsidDel="00B7110A">
          <w:rPr>
            <w:rFonts w:hint="eastAsia"/>
          </w:rPr>
          <w:delText>hdfs</w:delText>
        </w:r>
        <w:r w:rsidDel="00B7110A">
          <w:rPr>
            <w:rFonts w:hint="eastAsia"/>
          </w:rPr>
          <w:delText>部分修改</w:delText>
        </w:r>
      </w:del>
    </w:p>
    <w:p w14:paraId="61E5BF27" w14:textId="6F7DB999" w:rsidR="00426464" w:rsidDel="00B7110A" w:rsidRDefault="00426464" w:rsidP="00426464">
      <w:pPr>
        <w:rPr>
          <w:del w:id="189" w:author="宋 玉凝" w:date="2019-12-25T11:20:00Z"/>
        </w:rPr>
      </w:pPr>
      <w:del w:id="190"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ambari-server/src/main/resources/common-services/HDFS/2.1.0.2.0/metainfo.xml </w:delText>
        </w:r>
        <w:r w:rsidDel="00B7110A">
          <w:rPr>
            <w:rFonts w:hint="eastAsia"/>
          </w:rPr>
          <w:delText>修改</w:delText>
        </w:r>
      </w:del>
    </w:p>
    <w:p w14:paraId="45E315E8" w14:textId="7D4DEB10" w:rsidR="00426464" w:rsidDel="00B7110A" w:rsidRDefault="00426464" w:rsidP="00426464">
      <w:pPr>
        <w:rPr>
          <w:del w:id="191" w:author="宋 玉凝" w:date="2019-12-25T11:20:00Z"/>
        </w:rPr>
      </w:pPr>
      <w:del w:id="19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 xml:space="preserve"> </w:delText>
        </w:r>
        <w:r w:rsidDel="00B7110A">
          <w:rPr>
            <w:rFonts w:hint="eastAsia"/>
          </w:rPr>
          <w:delText>在</w:delText>
        </w:r>
        <w:r w:rsidDel="00B7110A">
          <w:rPr>
            <w:rFonts w:hint="eastAsia"/>
          </w:rPr>
          <w:delText>[&lt;name&gt;NAMENODE&lt;/name&gt;]-[&lt;customCommands&gt;]</w:delText>
        </w:r>
        <w:r w:rsidDel="00B7110A">
          <w:rPr>
            <w:rFonts w:hint="eastAsia"/>
          </w:rPr>
          <w:delText>标签中添加如下内容：</w:delText>
        </w:r>
      </w:del>
    </w:p>
    <w:p w14:paraId="33CC3DD9" w14:textId="7387BE07" w:rsidR="00426464" w:rsidDel="00B7110A" w:rsidRDefault="00426464" w:rsidP="00426464">
      <w:pPr>
        <w:rPr>
          <w:del w:id="193" w:author="宋 玉凝" w:date="2019-12-25T11:20:00Z"/>
        </w:rPr>
      </w:pPr>
      <w:del w:id="194" w:author="宋 玉凝" w:date="2019-12-25T11:20:00Z">
        <w:r w:rsidDel="00B7110A">
          <w:tab/>
        </w:r>
        <w:r w:rsidDel="00B7110A">
          <w:tab/>
        </w:r>
        <w:r w:rsidDel="00B7110A">
          <w:tab/>
        </w:r>
        <w:r w:rsidDel="00B7110A">
          <w:tab/>
        </w:r>
        <w:r w:rsidDel="00B7110A">
          <w:tab/>
          <w:delText>&lt;customCommand&gt;</w:delText>
        </w:r>
      </w:del>
    </w:p>
    <w:p w14:paraId="3D6D7C22" w14:textId="306243B0" w:rsidR="00426464" w:rsidDel="00B7110A" w:rsidRDefault="00426464" w:rsidP="00426464">
      <w:pPr>
        <w:rPr>
          <w:del w:id="195" w:author="宋 玉凝" w:date="2019-12-25T11:20:00Z"/>
        </w:rPr>
      </w:pPr>
      <w:del w:id="196" w:author="宋 玉凝" w:date="2019-12-25T11:20:00Z">
        <w:r w:rsidDel="00B7110A">
          <w:tab/>
        </w:r>
        <w:r w:rsidDel="00B7110A">
          <w:tab/>
        </w:r>
        <w:r w:rsidDel="00B7110A">
          <w:tab/>
        </w:r>
        <w:r w:rsidDel="00B7110A">
          <w:tab/>
        </w:r>
        <w:r w:rsidDel="00B7110A">
          <w:tab/>
        </w:r>
        <w:r w:rsidDel="00B7110A">
          <w:tab/>
          <w:delText>&lt;name&gt;RestartHttpFS&lt;/name&gt;</w:delText>
        </w:r>
      </w:del>
    </w:p>
    <w:p w14:paraId="2C3FF713" w14:textId="505895A5" w:rsidR="00426464" w:rsidDel="00B7110A" w:rsidRDefault="00426464" w:rsidP="00426464">
      <w:pPr>
        <w:rPr>
          <w:del w:id="197" w:author="宋 玉凝" w:date="2019-12-25T11:20:00Z"/>
        </w:rPr>
      </w:pPr>
      <w:del w:id="198" w:author="宋 玉凝" w:date="2019-12-25T11:20:00Z">
        <w:r w:rsidDel="00B7110A">
          <w:tab/>
        </w:r>
        <w:r w:rsidDel="00B7110A">
          <w:tab/>
        </w:r>
        <w:r w:rsidDel="00B7110A">
          <w:tab/>
        </w:r>
        <w:r w:rsidDel="00B7110A">
          <w:tab/>
        </w:r>
        <w:r w:rsidDel="00B7110A">
          <w:tab/>
        </w:r>
        <w:r w:rsidDel="00B7110A">
          <w:tab/>
          <w:delText>&lt;background&gt;true&lt;/background&gt;</w:delText>
        </w:r>
      </w:del>
    </w:p>
    <w:p w14:paraId="2CF65BC3" w14:textId="346774DA" w:rsidR="00426464" w:rsidDel="00B7110A" w:rsidRDefault="00426464" w:rsidP="00426464">
      <w:pPr>
        <w:rPr>
          <w:del w:id="199" w:author="宋 玉凝" w:date="2019-12-25T11:20:00Z"/>
        </w:rPr>
      </w:pPr>
      <w:del w:id="200" w:author="宋 玉凝" w:date="2019-12-25T11:20:00Z">
        <w:r w:rsidDel="00B7110A">
          <w:tab/>
        </w:r>
        <w:r w:rsidDel="00B7110A">
          <w:tab/>
        </w:r>
        <w:r w:rsidDel="00B7110A">
          <w:tab/>
        </w:r>
        <w:r w:rsidDel="00B7110A">
          <w:tab/>
        </w:r>
        <w:r w:rsidDel="00B7110A">
          <w:tab/>
        </w:r>
        <w:r w:rsidDel="00B7110A">
          <w:tab/>
          <w:delText>&lt;commandScript&gt;</w:delText>
        </w:r>
      </w:del>
    </w:p>
    <w:p w14:paraId="022B02BD" w14:textId="42F183B6" w:rsidR="00426464" w:rsidDel="00B7110A" w:rsidRDefault="00426464" w:rsidP="00426464">
      <w:pPr>
        <w:rPr>
          <w:del w:id="201" w:author="宋 玉凝" w:date="2019-12-25T11:20:00Z"/>
        </w:rPr>
      </w:pPr>
      <w:del w:id="202" w:author="宋 玉凝" w:date="2019-12-25T11:20:00Z">
        <w:r w:rsidDel="00B7110A">
          <w:tab/>
        </w:r>
        <w:r w:rsidDel="00B7110A">
          <w:tab/>
        </w:r>
        <w:r w:rsidDel="00B7110A">
          <w:tab/>
        </w:r>
        <w:r w:rsidDel="00B7110A">
          <w:tab/>
        </w:r>
        <w:r w:rsidDel="00B7110A">
          <w:tab/>
        </w:r>
        <w:r w:rsidDel="00B7110A">
          <w:tab/>
        </w:r>
        <w:r w:rsidDel="00B7110A">
          <w:tab/>
          <w:delText>&lt;script&gt;scripts/namenode.py&lt;/script&gt;</w:delText>
        </w:r>
      </w:del>
    </w:p>
    <w:p w14:paraId="4714B74B" w14:textId="08DDB95C" w:rsidR="00426464" w:rsidDel="00B7110A" w:rsidRDefault="00426464" w:rsidP="00426464">
      <w:pPr>
        <w:rPr>
          <w:del w:id="203" w:author="宋 玉凝" w:date="2019-12-25T11:20:00Z"/>
        </w:rPr>
      </w:pPr>
      <w:del w:id="204" w:author="宋 玉凝" w:date="2019-12-25T11:20:00Z">
        <w:r w:rsidDel="00B7110A">
          <w:tab/>
        </w:r>
        <w:r w:rsidDel="00B7110A">
          <w:tab/>
        </w:r>
        <w:r w:rsidDel="00B7110A">
          <w:tab/>
        </w:r>
        <w:r w:rsidDel="00B7110A">
          <w:tab/>
        </w:r>
        <w:r w:rsidDel="00B7110A">
          <w:tab/>
        </w:r>
        <w:r w:rsidDel="00B7110A">
          <w:tab/>
        </w:r>
        <w:r w:rsidDel="00B7110A">
          <w:tab/>
          <w:delText>&lt;scriptType&gt;PYTHON&lt;/scriptType&gt;</w:delText>
        </w:r>
      </w:del>
    </w:p>
    <w:p w14:paraId="00C89FA7" w14:textId="10717B46" w:rsidR="00426464" w:rsidDel="00B7110A" w:rsidRDefault="00426464" w:rsidP="00426464">
      <w:pPr>
        <w:rPr>
          <w:del w:id="205" w:author="宋 玉凝" w:date="2019-12-25T11:20:00Z"/>
        </w:rPr>
      </w:pPr>
      <w:del w:id="206" w:author="宋 玉凝" w:date="2019-12-25T11:20:00Z">
        <w:r w:rsidDel="00B7110A">
          <w:tab/>
        </w:r>
        <w:r w:rsidDel="00B7110A">
          <w:tab/>
        </w:r>
        <w:r w:rsidDel="00B7110A">
          <w:tab/>
        </w:r>
        <w:r w:rsidDel="00B7110A">
          <w:tab/>
        </w:r>
        <w:r w:rsidDel="00B7110A">
          <w:tab/>
        </w:r>
        <w:r w:rsidDel="00B7110A">
          <w:tab/>
          <w:delText>&lt;/commandScript&gt;</w:delText>
        </w:r>
      </w:del>
    </w:p>
    <w:p w14:paraId="2BA18743" w14:textId="5AAA2D2F" w:rsidR="00426464" w:rsidDel="00B7110A" w:rsidRDefault="00426464" w:rsidP="00426464">
      <w:pPr>
        <w:rPr>
          <w:del w:id="207" w:author="宋 玉凝" w:date="2019-12-25T11:20:00Z"/>
        </w:rPr>
      </w:pPr>
      <w:del w:id="208" w:author="宋 玉凝" w:date="2019-12-25T11:20:00Z">
        <w:r w:rsidDel="00B7110A">
          <w:tab/>
        </w:r>
        <w:r w:rsidDel="00B7110A">
          <w:tab/>
        </w:r>
        <w:r w:rsidDel="00B7110A">
          <w:tab/>
        </w:r>
        <w:r w:rsidDel="00B7110A">
          <w:tab/>
        </w:r>
        <w:r w:rsidDel="00B7110A">
          <w:tab/>
          <w:delText>&lt;/customCommand&gt;</w:delText>
        </w:r>
      </w:del>
    </w:p>
    <w:p w14:paraId="6ECED4A7" w14:textId="16A08B54" w:rsidR="00426464" w:rsidDel="00B7110A" w:rsidRDefault="00426464" w:rsidP="00426464">
      <w:pPr>
        <w:rPr>
          <w:del w:id="209" w:author="宋 玉凝" w:date="2019-12-25T11:20:00Z"/>
        </w:rPr>
      </w:pPr>
      <w:del w:id="21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 xml:space="preserve"> </w:delText>
        </w:r>
        <w:r w:rsidDel="00B7110A">
          <w:rPr>
            <w:rFonts w:hint="eastAsia"/>
          </w:rPr>
          <w:delText>在</w:delText>
        </w:r>
        <w:r w:rsidDel="00B7110A">
          <w:rPr>
            <w:rFonts w:hint="eastAsia"/>
          </w:rPr>
          <w:delText>&lt;configuration-dependencies&gt;</w:delText>
        </w:r>
        <w:r w:rsidDel="00B7110A">
          <w:rPr>
            <w:rFonts w:hint="eastAsia"/>
          </w:rPr>
          <w:delText>标签中添加如下内容：</w:delText>
        </w:r>
      </w:del>
    </w:p>
    <w:p w14:paraId="0FC102AB" w14:textId="3717C517" w:rsidR="00426464" w:rsidDel="00B7110A" w:rsidRDefault="00426464" w:rsidP="00426464">
      <w:pPr>
        <w:rPr>
          <w:del w:id="211" w:author="宋 玉凝" w:date="2019-12-25T11:20:00Z"/>
        </w:rPr>
      </w:pPr>
      <w:del w:id="212" w:author="宋 玉凝" w:date="2019-12-25T11:20:00Z">
        <w:r w:rsidDel="00B7110A">
          <w:tab/>
        </w:r>
        <w:r w:rsidDel="00B7110A">
          <w:tab/>
        </w:r>
        <w:r w:rsidDel="00B7110A">
          <w:tab/>
        </w:r>
        <w:r w:rsidDel="00B7110A">
          <w:tab/>
        </w:r>
        <w:r w:rsidDel="00B7110A">
          <w:tab/>
          <w:delText>&lt;config-type&gt;httpfs-site&lt;/config-type&gt;</w:delText>
        </w:r>
      </w:del>
    </w:p>
    <w:p w14:paraId="7A901CE1" w14:textId="20C7E25A" w:rsidR="00426464" w:rsidDel="00B7110A" w:rsidRDefault="00426464" w:rsidP="00426464">
      <w:pPr>
        <w:rPr>
          <w:del w:id="213" w:author="宋 玉凝" w:date="2019-12-25T11:20:00Z"/>
        </w:rPr>
      </w:pPr>
      <w:del w:id="214" w:author="宋 玉凝" w:date="2019-12-25T11:20:00Z">
        <w:r w:rsidDel="00B7110A">
          <w:tab/>
        </w:r>
        <w:r w:rsidDel="00B7110A">
          <w:tab/>
        </w:r>
        <w:r w:rsidDel="00B7110A">
          <w:tab/>
        </w:r>
        <w:r w:rsidDel="00B7110A">
          <w:tab/>
        </w:r>
        <w:r w:rsidDel="00B7110A">
          <w:tab/>
          <w:delText>&lt;config-type&gt;httpfs-env&lt;/config-type&gt;</w:delText>
        </w:r>
      </w:del>
    </w:p>
    <w:p w14:paraId="05B0DDE0" w14:textId="0206508D" w:rsidR="00FC58E9" w:rsidDel="00B7110A" w:rsidRDefault="00FC58E9" w:rsidP="00426464">
      <w:pPr>
        <w:rPr>
          <w:del w:id="215" w:author="宋 玉凝" w:date="2019-12-25T11:20:00Z"/>
        </w:rPr>
      </w:pPr>
      <w:del w:id="216" w:author="宋 玉凝" w:date="2019-12-25T11:20:00Z">
        <w:r w:rsidDel="00B7110A">
          <w:rPr>
            <w:rFonts w:hint="eastAsia"/>
          </w:rPr>
          <w:tab/>
        </w:r>
        <w:r w:rsidR="00426464" w:rsidDel="00B7110A">
          <w:rPr>
            <w:rFonts w:hint="eastAsia"/>
          </w:rPr>
          <w:delText>（</w:delText>
        </w:r>
        <w:r w:rsidR="00426464" w:rsidDel="00B7110A">
          <w:rPr>
            <w:rFonts w:hint="eastAsia"/>
          </w:rPr>
          <w:delText>2</w:delText>
        </w:r>
        <w:r w:rsidR="00426464" w:rsidDel="00B7110A">
          <w:rPr>
            <w:rFonts w:hint="eastAsia"/>
          </w:rPr>
          <w:delText>）</w:delText>
        </w:r>
      </w:del>
    </w:p>
    <w:p w14:paraId="6D3C90D8" w14:textId="4A1AB87C" w:rsidR="00426464" w:rsidDel="00B7110A" w:rsidRDefault="00426464" w:rsidP="00426464">
      <w:pPr>
        <w:rPr>
          <w:del w:id="217" w:author="宋 玉凝" w:date="2019-12-25T11:20:00Z"/>
        </w:rPr>
      </w:pPr>
      <w:del w:id="218" w:author="宋 玉凝" w:date="2019-12-25T11:20:00Z">
        <w:r w:rsidDel="00B7110A">
          <w:rPr>
            <w:rFonts w:hint="eastAsia"/>
          </w:rPr>
          <w:delText xml:space="preserve">ambari-server/src/main/resources/common-services/HDFS/2.1.0.2.0/package/scripts/namenode.py </w:delText>
        </w:r>
        <w:r w:rsidDel="00B7110A">
          <w:rPr>
            <w:rFonts w:hint="eastAsia"/>
          </w:rPr>
          <w:delText>修改</w:delText>
        </w:r>
      </w:del>
    </w:p>
    <w:p w14:paraId="478DB0B2" w14:textId="73A0C99B" w:rsidR="00426464" w:rsidDel="00B7110A" w:rsidRDefault="00426464" w:rsidP="00426464">
      <w:pPr>
        <w:rPr>
          <w:del w:id="219" w:author="宋 玉凝" w:date="2019-12-25T11:20:00Z"/>
        </w:rPr>
      </w:pPr>
      <w:del w:id="22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 xml:space="preserve"> </w:delText>
        </w:r>
        <w:r w:rsidDel="00B7110A">
          <w:rPr>
            <w:rFonts w:hint="eastAsia"/>
          </w:rPr>
          <w:delText>修改</w:delText>
        </w:r>
        <w:r w:rsidDel="00B7110A">
          <w:rPr>
            <w:rFonts w:hint="eastAsia"/>
          </w:rPr>
          <w:delText xml:space="preserve"> [def install(self, env):] </w:delText>
        </w:r>
        <w:r w:rsidDel="00B7110A">
          <w:rPr>
            <w:rFonts w:hint="eastAsia"/>
          </w:rPr>
          <w:delText>函数如下：</w:delText>
        </w:r>
      </w:del>
    </w:p>
    <w:p w14:paraId="21C06AD1" w14:textId="4ADC09AE" w:rsidR="00426464" w:rsidDel="00B7110A" w:rsidRDefault="00426464" w:rsidP="00426464">
      <w:pPr>
        <w:rPr>
          <w:del w:id="221" w:author="宋 玉凝" w:date="2019-12-25T11:20:00Z"/>
        </w:rPr>
      </w:pPr>
      <w:del w:id="222" w:author="宋 玉凝" w:date="2019-12-25T11:20:00Z">
        <w:r w:rsidDel="00B7110A">
          <w:tab/>
        </w:r>
        <w:r w:rsidDel="00B7110A">
          <w:tab/>
        </w:r>
        <w:r w:rsidDel="00B7110A">
          <w:tab/>
        </w:r>
        <w:r w:rsidDel="00B7110A">
          <w:tab/>
        </w:r>
        <w:r w:rsidDel="00B7110A">
          <w:tab/>
          <w:delText>def install(self, env):</w:delText>
        </w:r>
      </w:del>
    </w:p>
    <w:p w14:paraId="6DCE98B5" w14:textId="31D9D69A" w:rsidR="00426464" w:rsidDel="00B7110A" w:rsidRDefault="00426464" w:rsidP="00426464">
      <w:pPr>
        <w:rPr>
          <w:del w:id="223" w:author="宋 玉凝" w:date="2019-12-25T11:20:00Z"/>
        </w:rPr>
      </w:pPr>
      <w:del w:id="224" w:author="宋 玉凝" w:date="2019-12-25T11:20:00Z">
        <w:r w:rsidDel="00B7110A">
          <w:tab/>
        </w:r>
        <w:r w:rsidDel="00B7110A">
          <w:tab/>
        </w:r>
        <w:r w:rsidDel="00B7110A">
          <w:tab/>
        </w:r>
        <w:r w:rsidDel="00B7110A">
          <w:tab/>
        </w:r>
        <w:r w:rsidDel="00B7110A">
          <w:tab/>
        </w:r>
        <w:r w:rsidDel="00B7110A">
          <w:tab/>
          <w:delText>import params</w:delText>
        </w:r>
      </w:del>
    </w:p>
    <w:p w14:paraId="29C54E38" w14:textId="68FAC2E7" w:rsidR="00426464" w:rsidDel="00B7110A" w:rsidRDefault="00426464" w:rsidP="00426464">
      <w:pPr>
        <w:rPr>
          <w:del w:id="225" w:author="宋 玉凝" w:date="2019-12-25T11:20:00Z"/>
        </w:rPr>
      </w:pPr>
      <w:del w:id="226" w:author="宋 玉凝" w:date="2019-12-25T11:20:00Z">
        <w:r w:rsidDel="00B7110A">
          <w:tab/>
        </w:r>
        <w:r w:rsidDel="00B7110A">
          <w:tab/>
        </w:r>
        <w:r w:rsidDel="00B7110A">
          <w:tab/>
        </w:r>
        <w:r w:rsidDel="00B7110A">
          <w:tab/>
        </w:r>
        <w:r w:rsidDel="00B7110A">
          <w:tab/>
        </w:r>
        <w:r w:rsidDel="00B7110A">
          <w:tab/>
          <w:delText>self.install_packages(env, params.exclude_packages)</w:delText>
        </w:r>
      </w:del>
    </w:p>
    <w:p w14:paraId="11567491" w14:textId="05FB46AD" w:rsidR="00426464" w:rsidDel="00B7110A" w:rsidRDefault="00426464" w:rsidP="00426464">
      <w:pPr>
        <w:rPr>
          <w:del w:id="227" w:author="宋 玉凝" w:date="2019-12-25T11:20:00Z"/>
        </w:rPr>
      </w:pPr>
      <w:del w:id="228" w:author="宋 玉凝" w:date="2019-12-25T11:20:00Z">
        <w:r w:rsidDel="00B7110A">
          <w:tab/>
        </w:r>
        <w:r w:rsidDel="00B7110A">
          <w:tab/>
        </w:r>
        <w:r w:rsidDel="00B7110A">
          <w:tab/>
        </w:r>
        <w:r w:rsidDel="00B7110A">
          <w:tab/>
        </w:r>
        <w:r w:rsidDel="00B7110A">
          <w:tab/>
        </w:r>
        <w:r w:rsidDel="00B7110A">
          <w:tab/>
          <w:delText>env.set_params(params)</w:delText>
        </w:r>
      </w:del>
    </w:p>
    <w:p w14:paraId="3CC29752" w14:textId="24C4E1B6" w:rsidR="00426464" w:rsidDel="00B7110A" w:rsidRDefault="00426464" w:rsidP="00426464">
      <w:pPr>
        <w:rPr>
          <w:del w:id="229" w:author="宋 玉凝" w:date="2019-12-25T11:20:00Z"/>
        </w:rPr>
      </w:pPr>
      <w:del w:id="230" w:author="宋 玉凝" w:date="2019-12-25T11:20:00Z">
        <w:r w:rsidDel="00B7110A">
          <w:tab/>
        </w:r>
        <w:r w:rsidDel="00B7110A">
          <w:tab/>
        </w:r>
        <w:r w:rsidDel="00B7110A">
          <w:tab/>
        </w:r>
        <w:r w:rsidDel="00B7110A">
          <w:tab/>
        </w:r>
        <w:r w:rsidDel="00B7110A">
          <w:tab/>
        </w:r>
        <w:r w:rsidDel="00B7110A">
          <w:tab/>
          <w:delText>#TODO we need this for HA because of manual steps</w:delText>
        </w:r>
      </w:del>
    </w:p>
    <w:p w14:paraId="10340AEB" w14:textId="02DFEDE6" w:rsidR="00426464" w:rsidDel="00B7110A" w:rsidRDefault="00426464" w:rsidP="00426464">
      <w:pPr>
        <w:rPr>
          <w:del w:id="231" w:author="宋 玉凝" w:date="2019-12-25T11:20:00Z"/>
        </w:rPr>
      </w:pPr>
      <w:del w:id="232" w:author="宋 玉凝" w:date="2019-12-25T11:20:00Z">
        <w:r w:rsidDel="00B7110A">
          <w:tab/>
        </w:r>
        <w:r w:rsidDel="00B7110A">
          <w:tab/>
        </w:r>
        <w:r w:rsidDel="00B7110A">
          <w:tab/>
        </w:r>
        <w:r w:rsidDel="00B7110A">
          <w:tab/>
        </w:r>
        <w:r w:rsidDel="00B7110A">
          <w:tab/>
        </w:r>
        <w:r w:rsidDel="00B7110A">
          <w:tab/>
          <w:delText>self.configure(env)</w:delText>
        </w:r>
      </w:del>
    </w:p>
    <w:p w14:paraId="3793A2F4" w14:textId="630E4FC4" w:rsidR="00426464" w:rsidDel="00B7110A" w:rsidRDefault="00426464" w:rsidP="00426464">
      <w:pPr>
        <w:rPr>
          <w:del w:id="233" w:author="宋 玉凝" w:date="2019-12-25T11:20:00Z"/>
        </w:rPr>
      </w:pPr>
      <w:del w:id="23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w:delText>
        </w:r>
        <w:r w:rsidDel="00B7110A">
          <w:rPr>
            <w:rFonts w:hint="eastAsia"/>
          </w:rPr>
          <w:delText>添加两行</w:delText>
        </w:r>
      </w:del>
    </w:p>
    <w:p w14:paraId="35DF2C5B" w14:textId="06364A7D" w:rsidR="00426464" w:rsidDel="00B7110A" w:rsidRDefault="00426464" w:rsidP="00426464">
      <w:pPr>
        <w:rPr>
          <w:del w:id="235" w:author="宋 玉凝" w:date="2019-12-25T11:20:00Z"/>
        </w:rPr>
      </w:pPr>
      <w:del w:id="236" w:author="宋 玉凝" w:date="2019-12-25T11:20:00Z">
        <w:r w:rsidDel="00B7110A">
          <w:tab/>
        </w:r>
        <w:r w:rsidDel="00B7110A">
          <w:tab/>
        </w:r>
        <w:r w:rsidDel="00B7110A">
          <w:tab/>
        </w:r>
        <w:r w:rsidDel="00B7110A">
          <w:tab/>
        </w:r>
        <w:r w:rsidDel="00B7110A">
          <w:tab/>
        </w:r>
        <w:r w:rsidDel="00B7110A">
          <w:tab/>
          <w:delText>Execute(format('yum -y install hadoop-httpfs'), ignore_failures=True)</w:delText>
        </w:r>
      </w:del>
    </w:p>
    <w:p w14:paraId="4DB55DFF" w14:textId="387F2BF4" w:rsidR="00426464" w:rsidDel="00B7110A" w:rsidRDefault="00426464" w:rsidP="00426464">
      <w:pPr>
        <w:rPr>
          <w:del w:id="237" w:author="宋 玉凝" w:date="2019-12-25T11:20:00Z"/>
        </w:rPr>
      </w:pPr>
      <w:del w:id="238" w:author="宋 玉凝" w:date="2019-12-25T11:20:00Z">
        <w:r w:rsidDel="00B7110A">
          <w:tab/>
        </w:r>
        <w:r w:rsidDel="00B7110A">
          <w:tab/>
        </w:r>
        <w:r w:rsidDel="00B7110A">
          <w:tab/>
        </w:r>
        <w:r w:rsidDel="00B7110A">
          <w:tab/>
        </w:r>
        <w:r w:rsidDel="00B7110A">
          <w:tab/>
        </w:r>
        <w:r w:rsidDel="00B7110A">
          <w:tab/>
          <w:delText>Execute(format('ln -s /usr/hdp/current/hadoop-httpfs/etc/rc.d/init.d/hadoop-httpfs /etc/init.d/hadoop-httpfs'), ignore_failures=True)</w:delText>
        </w:r>
      </w:del>
    </w:p>
    <w:p w14:paraId="41E3EFA8" w14:textId="0ECE350F" w:rsidR="00426464" w:rsidDel="00B7110A" w:rsidRDefault="00426464" w:rsidP="00426464">
      <w:pPr>
        <w:rPr>
          <w:del w:id="239" w:author="宋 玉凝" w:date="2019-12-25T11:20:00Z"/>
        </w:rPr>
      </w:pPr>
      <w:del w:id="24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添加函数：</w:delText>
        </w:r>
      </w:del>
    </w:p>
    <w:p w14:paraId="606DC8B6" w14:textId="0DFD8F02" w:rsidR="00426464" w:rsidDel="00B7110A" w:rsidRDefault="00426464" w:rsidP="00426464">
      <w:pPr>
        <w:rPr>
          <w:del w:id="241" w:author="宋 玉凝" w:date="2019-12-25T11:20:00Z"/>
        </w:rPr>
      </w:pPr>
      <w:del w:id="242" w:author="宋 玉凝" w:date="2019-12-25T11:20:00Z">
        <w:r w:rsidDel="00B7110A">
          <w:tab/>
        </w:r>
        <w:r w:rsidDel="00B7110A">
          <w:tab/>
        </w:r>
        <w:r w:rsidDel="00B7110A">
          <w:tab/>
        </w:r>
        <w:r w:rsidDel="00B7110A">
          <w:tab/>
        </w:r>
        <w:r w:rsidDel="00B7110A">
          <w:tab/>
          <w:delText>def restarthttpfs(self, env):</w:delText>
        </w:r>
      </w:del>
    </w:p>
    <w:p w14:paraId="6EB9CF4C" w14:textId="3D3C3AA4" w:rsidR="00426464" w:rsidDel="00B7110A" w:rsidRDefault="00426464" w:rsidP="00426464">
      <w:pPr>
        <w:rPr>
          <w:del w:id="243" w:author="宋 玉凝" w:date="2019-12-25T11:20:00Z"/>
        </w:rPr>
      </w:pPr>
      <w:del w:id="244" w:author="宋 玉凝" w:date="2019-12-25T11:20:00Z">
        <w:r w:rsidDel="00B7110A">
          <w:tab/>
        </w:r>
        <w:r w:rsidDel="00B7110A">
          <w:tab/>
        </w:r>
        <w:r w:rsidDel="00B7110A">
          <w:tab/>
        </w:r>
        <w:r w:rsidDel="00B7110A">
          <w:tab/>
        </w:r>
        <w:r w:rsidDel="00B7110A">
          <w:tab/>
        </w:r>
        <w:r w:rsidDel="00B7110A">
          <w:tab/>
          <w:delText>import params</w:delText>
        </w:r>
      </w:del>
    </w:p>
    <w:p w14:paraId="69528700" w14:textId="548F399B" w:rsidR="00426464" w:rsidDel="00B7110A" w:rsidRDefault="00426464" w:rsidP="00426464">
      <w:pPr>
        <w:rPr>
          <w:del w:id="245" w:author="宋 玉凝" w:date="2019-12-25T11:20:00Z"/>
        </w:rPr>
      </w:pPr>
      <w:del w:id="246" w:author="宋 玉凝" w:date="2019-12-25T11:20:00Z">
        <w:r w:rsidDel="00B7110A">
          <w:tab/>
        </w:r>
        <w:r w:rsidDel="00B7110A">
          <w:tab/>
        </w:r>
        <w:r w:rsidDel="00B7110A">
          <w:tab/>
        </w:r>
        <w:r w:rsidDel="00B7110A">
          <w:tab/>
        </w:r>
        <w:r w:rsidDel="00B7110A">
          <w:tab/>
        </w:r>
        <w:r w:rsidDel="00B7110A">
          <w:tab/>
          <w:delText>env.set_params(params)</w:delText>
        </w:r>
      </w:del>
    </w:p>
    <w:p w14:paraId="1E11F686" w14:textId="7C6654B0" w:rsidR="00426464" w:rsidDel="00B7110A" w:rsidRDefault="00426464" w:rsidP="00426464">
      <w:pPr>
        <w:rPr>
          <w:del w:id="247" w:author="宋 玉凝" w:date="2019-12-25T11:20:00Z"/>
        </w:rPr>
      </w:pPr>
      <w:del w:id="248" w:author="宋 玉凝" w:date="2019-12-25T11:20:00Z">
        <w:r w:rsidDel="00B7110A">
          <w:tab/>
        </w:r>
        <w:r w:rsidDel="00B7110A">
          <w:tab/>
        </w:r>
        <w:r w:rsidDel="00B7110A">
          <w:tab/>
        </w:r>
        <w:r w:rsidDel="00B7110A">
          <w:tab/>
        </w:r>
        <w:r w:rsidDel="00B7110A">
          <w:tab/>
        </w:r>
        <w:r w:rsidDel="00B7110A">
          <w:tab/>
          <w:delText>namenode(action="restart_httpfs")</w:delText>
        </w:r>
      </w:del>
    </w:p>
    <w:p w14:paraId="322B3F42" w14:textId="3269C884" w:rsidR="00FC58E9" w:rsidDel="00B7110A" w:rsidRDefault="00426464" w:rsidP="00426464">
      <w:pPr>
        <w:rPr>
          <w:del w:id="249" w:author="宋 玉凝" w:date="2019-12-25T11:20:00Z"/>
        </w:rPr>
      </w:pPr>
      <w:del w:id="250" w:author="宋 玉凝" w:date="2019-12-25T11:20:00Z">
        <w:r w:rsidDel="00B7110A">
          <w:rPr>
            <w:rFonts w:hint="eastAsia"/>
          </w:rPr>
          <w:tab/>
        </w:r>
        <w:r w:rsidDel="00B7110A">
          <w:rPr>
            <w:rFonts w:hint="eastAsia"/>
          </w:rPr>
          <w:tab/>
        </w:r>
        <w:r w:rsidDel="00B7110A">
          <w:rPr>
            <w:rFonts w:hint="eastAsia"/>
          </w:rPr>
          <w:tab/>
        </w:r>
      </w:del>
    </w:p>
    <w:p w14:paraId="402692E1" w14:textId="2334BFB3" w:rsidR="00FC58E9" w:rsidDel="00B7110A" w:rsidRDefault="00426464" w:rsidP="00426464">
      <w:pPr>
        <w:rPr>
          <w:del w:id="251" w:author="宋 玉凝" w:date="2019-12-25T11:20:00Z"/>
        </w:rPr>
      </w:pPr>
      <w:del w:id="252" w:author="宋 玉凝" w:date="2019-12-25T11:20:00Z">
        <w:r w:rsidDel="00B7110A">
          <w:rPr>
            <w:rFonts w:hint="eastAsia"/>
          </w:rPr>
          <w:delText>（</w:delText>
        </w:r>
        <w:r w:rsidDel="00B7110A">
          <w:rPr>
            <w:rFonts w:hint="eastAsia"/>
          </w:rPr>
          <w:delText>3</w:delText>
        </w:r>
        <w:r w:rsidDel="00B7110A">
          <w:rPr>
            <w:rFonts w:hint="eastAsia"/>
          </w:rPr>
          <w:delText>）</w:delText>
        </w:r>
      </w:del>
    </w:p>
    <w:p w14:paraId="22DD9BA8" w14:textId="6562295C" w:rsidR="00426464" w:rsidDel="00B7110A" w:rsidRDefault="00426464" w:rsidP="00426464">
      <w:pPr>
        <w:rPr>
          <w:del w:id="253" w:author="宋 玉凝" w:date="2019-12-25T11:20:00Z"/>
        </w:rPr>
      </w:pPr>
      <w:del w:id="254" w:author="宋 玉凝" w:date="2019-12-25T11:20:00Z">
        <w:r w:rsidDel="00B7110A">
          <w:rPr>
            <w:rFonts w:hint="eastAsia"/>
          </w:rPr>
          <w:delText xml:space="preserve">ambari-server/src/main/resources/common-services/HDFS/2.1.0.2.0/package/scripts/snamenode.py </w:delText>
        </w:r>
        <w:r w:rsidDel="00B7110A">
          <w:rPr>
            <w:rFonts w:hint="eastAsia"/>
          </w:rPr>
          <w:delText>修改</w:delText>
        </w:r>
      </w:del>
    </w:p>
    <w:p w14:paraId="2AA92E4F" w14:textId="44CC8EBE" w:rsidR="00426464" w:rsidDel="00B7110A" w:rsidRDefault="00426464" w:rsidP="00426464">
      <w:pPr>
        <w:rPr>
          <w:del w:id="255" w:author="宋 玉凝" w:date="2019-12-25T11:20:00Z"/>
        </w:rPr>
      </w:pPr>
      <w:del w:id="256"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w:delText>
        </w:r>
        <w:r w:rsidDel="00B7110A">
          <w:rPr>
            <w:rFonts w:hint="eastAsia"/>
          </w:rPr>
          <w:delText xml:space="preserve"> [def install(self, env):] </w:delText>
        </w:r>
        <w:r w:rsidDel="00B7110A">
          <w:rPr>
            <w:rFonts w:hint="eastAsia"/>
          </w:rPr>
          <w:delText>函数如下：</w:delText>
        </w:r>
      </w:del>
    </w:p>
    <w:p w14:paraId="376261F8" w14:textId="1694BA8C" w:rsidR="00426464" w:rsidDel="00B7110A" w:rsidRDefault="00426464" w:rsidP="00426464">
      <w:pPr>
        <w:rPr>
          <w:del w:id="257" w:author="宋 玉凝" w:date="2019-12-25T11:20:00Z"/>
        </w:rPr>
      </w:pPr>
      <w:del w:id="258" w:author="宋 玉凝" w:date="2019-12-25T11:20:00Z">
        <w:r w:rsidDel="00B7110A">
          <w:tab/>
        </w:r>
        <w:r w:rsidDel="00B7110A">
          <w:tab/>
        </w:r>
        <w:r w:rsidDel="00B7110A">
          <w:tab/>
        </w:r>
        <w:r w:rsidDel="00B7110A">
          <w:tab/>
        </w:r>
        <w:r w:rsidDel="00B7110A">
          <w:tab/>
          <w:delText>def install(self, env):</w:delText>
        </w:r>
      </w:del>
    </w:p>
    <w:p w14:paraId="545535B1" w14:textId="4510EB9A" w:rsidR="00426464" w:rsidDel="00B7110A" w:rsidRDefault="00426464" w:rsidP="00426464">
      <w:pPr>
        <w:rPr>
          <w:del w:id="259" w:author="宋 玉凝" w:date="2019-12-25T11:20:00Z"/>
        </w:rPr>
      </w:pPr>
      <w:del w:id="260" w:author="宋 玉凝" w:date="2019-12-25T11:20:00Z">
        <w:r w:rsidDel="00B7110A">
          <w:tab/>
        </w:r>
        <w:r w:rsidDel="00B7110A">
          <w:tab/>
        </w:r>
        <w:r w:rsidDel="00B7110A">
          <w:tab/>
        </w:r>
        <w:r w:rsidDel="00B7110A">
          <w:tab/>
        </w:r>
        <w:r w:rsidDel="00B7110A">
          <w:tab/>
        </w:r>
        <w:r w:rsidDel="00B7110A">
          <w:tab/>
          <w:delText>import params</w:delText>
        </w:r>
      </w:del>
    </w:p>
    <w:p w14:paraId="63F9B5E5" w14:textId="5AA33BE1" w:rsidR="00426464" w:rsidDel="00B7110A" w:rsidRDefault="00426464" w:rsidP="00426464">
      <w:pPr>
        <w:rPr>
          <w:del w:id="261" w:author="宋 玉凝" w:date="2019-12-25T11:20:00Z"/>
        </w:rPr>
      </w:pPr>
      <w:del w:id="262" w:author="宋 玉凝" w:date="2019-12-25T11:20:00Z">
        <w:r w:rsidDel="00B7110A">
          <w:tab/>
        </w:r>
        <w:r w:rsidDel="00B7110A">
          <w:tab/>
        </w:r>
        <w:r w:rsidDel="00B7110A">
          <w:tab/>
        </w:r>
        <w:r w:rsidDel="00B7110A">
          <w:tab/>
        </w:r>
        <w:r w:rsidDel="00B7110A">
          <w:tab/>
        </w:r>
        <w:r w:rsidDel="00B7110A">
          <w:tab/>
          <w:delText>env.set_params(params)</w:delText>
        </w:r>
      </w:del>
    </w:p>
    <w:p w14:paraId="7DC3EFEC" w14:textId="27E03BC4" w:rsidR="00426464" w:rsidDel="00B7110A" w:rsidRDefault="00426464" w:rsidP="00426464">
      <w:pPr>
        <w:rPr>
          <w:del w:id="263" w:author="宋 玉凝" w:date="2019-12-25T11:20:00Z"/>
        </w:rPr>
      </w:pPr>
      <w:del w:id="264" w:author="宋 玉凝" w:date="2019-12-25T11:20:00Z">
        <w:r w:rsidDel="00B7110A">
          <w:tab/>
        </w:r>
        <w:r w:rsidDel="00B7110A">
          <w:tab/>
        </w:r>
        <w:r w:rsidDel="00B7110A">
          <w:tab/>
        </w:r>
        <w:r w:rsidDel="00B7110A">
          <w:tab/>
        </w:r>
        <w:r w:rsidDel="00B7110A">
          <w:tab/>
        </w:r>
        <w:r w:rsidDel="00B7110A">
          <w:tab/>
          <w:delText>self.install_packages(env, params.exclude_packages)</w:delText>
        </w:r>
      </w:del>
    </w:p>
    <w:p w14:paraId="60D839DA" w14:textId="46A550E6" w:rsidR="00426464" w:rsidDel="00B7110A" w:rsidRDefault="00426464" w:rsidP="00426464">
      <w:pPr>
        <w:rPr>
          <w:del w:id="265" w:author="宋 玉凝" w:date="2019-12-25T11:20:00Z"/>
        </w:rPr>
      </w:pPr>
      <w:del w:id="266"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w:delText>
        </w:r>
        <w:r w:rsidDel="00B7110A">
          <w:rPr>
            <w:rFonts w:hint="eastAsia"/>
          </w:rPr>
          <w:delText>添加两行</w:delText>
        </w:r>
      </w:del>
    </w:p>
    <w:p w14:paraId="6230499E" w14:textId="33DB00A0" w:rsidR="00426464" w:rsidDel="00B7110A" w:rsidRDefault="00426464" w:rsidP="00426464">
      <w:pPr>
        <w:rPr>
          <w:del w:id="267" w:author="宋 玉凝" w:date="2019-12-25T11:20:00Z"/>
        </w:rPr>
      </w:pPr>
      <w:del w:id="268" w:author="宋 玉凝" w:date="2019-12-25T11:20:00Z">
        <w:r w:rsidDel="00B7110A">
          <w:tab/>
        </w:r>
        <w:r w:rsidDel="00B7110A">
          <w:tab/>
        </w:r>
        <w:r w:rsidDel="00B7110A">
          <w:tab/>
        </w:r>
        <w:r w:rsidDel="00B7110A">
          <w:tab/>
        </w:r>
        <w:r w:rsidDel="00B7110A">
          <w:tab/>
        </w:r>
        <w:r w:rsidDel="00B7110A">
          <w:tab/>
          <w:delText>Execute(format('yum -y install hadoop-httpfs'), ignore_failures=True)</w:delText>
        </w:r>
      </w:del>
    </w:p>
    <w:p w14:paraId="7185220A" w14:textId="52E912A5" w:rsidR="00426464" w:rsidDel="00B7110A" w:rsidRDefault="00426464" w:rsidP="00426464">
      <w:pPr>
        <w:rPr>
          <w:del w:id="269" w:author="宋 玉凝" w:date="2019-12-25T11:20:00Z"/>
        </w:rPr>
      </w:pPr>
      <w:del w:id="270" w:author="宋 玉凝" w:date="2019-12-25T11:20:00Z">
        <w:r w:rsidDel="00B7110A">
          <w:tab/>
        </w:r>
        <w:r w:rsidDel="00B7110A">
          <w:tab/>
        </w:r>
        <w:r w:rsidDel="00B7110A">
          <w:tab/>
        </w:r>
        <w:r w:rsidDel="00B7110A">
          <w:tab/>
        </w:r>
        <w:r w:rsidDel="00B7110A">
          <w:tab/>
        </w:r>
        <w:r w:rsidDel="00B7110A">
          <w:tab/>
          <w:delText>Execute(format('ln -s /usr/hdp/current/hadoop-httpfs/etc/rc.d/init.d/hadoop-httpfs /etc/init.d/hadoop-httpfs'), ignore_failures=True)</w:delText>
        </w:r>
      </w:del>
    </w:p>
    <w:p w14:paraId="1B77CC33" w14:textId="7B48DCA9" w:rsidR="00426464" w:rsidDel="00B7110A" w:rsidRDefault="00426464" w:rsidP="00426464">
      <w:pPr>
        <w:rPr>
          <w:del w:id="271" w:author="宋 玉凝" w:date="2019-12-25T11:20:00Z"/>
        </w:rPr>
      </w:pPr>
      <w:del w:id="27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添加函数：</w:delText>
        </w:r>
      </w:del>
    </w:p>
    <w:p w14:paraId="5DE19006" w14:textId="02DE20B6" w:rsidR="00426464" w:rsidDel="00B7110A" w:rsidRDefault="00426464" w:rsidP="00426464">
      <w:pPr>
        <w:rPr>
          <w:del w:id="273" w:author="宋 玉凝" w:date="2019-12-25T11:20:00Z"/>
        </w:rPr>
      </w:pPr>
      <w:del w:id="274" w:author="宋 玉凝" w:date="2019-12-25T11:20:00Z">
        <w:r w:rsidDel="00B7110A">
          <w:tab/>
        </w:r>
        <w:r w:rsidDel="00B7110A">
          <w:tab/>
        </w:r>
        <w:r w:rsidDel="00B7110A">
          <w:tab/>
        </w:r>
        <w:r w:rsidDel="00B7110A">
          <w:tab/>
        </w:r>
        <w:r w:rsidDel="00B7110A">
          <w:tab/>
          <w:delText>def restarthttpfs(self, env):</w:delText>
        </w:r>
      </w:del>
    </w:p>
    <w:p w14:paraId="315F2BAB" w14:textId="0516745D" w:rsidR="00426464" w:rsidDel="00B7110A" w:rsidRDefault="00426464" w:rsidP="00426464">
      <w:pPr>
        <w:rPr>
          <w:del w:id="275" w:author="宋 玉凝" w:date="2019-12-25T11:20:00Z"/>
        </w:rPr>
      </w:pPr>
      <w:del w:id="276" w:author="宋 玉凝" w:date="2019-12-25T11:20:00Z">
        <w:r w:rsidDel="00B7110A">
          <w:tab/>
        </w:r>
        <w:r w:rsidDel="00B7110A">
          <w:tab/>
        </w:r>
        <w:r w:rsidDel="00B7110A">
          <w:tab/>
        </w:r>
        <w:r w:rsidDel="00B7110A">
          <w:tab/>
        </w:r>
        <w:r w:rsidDel="00B7110A">
          <w:tab/>
        </w:r>
        <w:r w:rsidDel="00B7110A">
          <w:tab/>
          <w:delText>import params</w:delText>
        </w:r>
      </w:del>
    </w:p>
    <w:p w14:paraId="2B1B11C5" w14:textId="05FEC9BB" w:rsidR="00426464" w:rsidDel="00B7110A" w:rsidRDefault="00426464" w:rsidP="00426464">
      <w:pPr>
        <w:rPr>
          <w:del w:id="277" w:author="宋 玉凝" w:date="2019-12-25T11:20:00Z"/>
        </w:rPr>
      </w:pPr>
      <w:del w:id="278" w:author="宋 玉凝" w:date="2019-12-25T11:20:00Z">
        <w:r w:rsidDel="00B7110A">
          <w:tab/>
        </w:r>
        <w:r w:rsidDel="00B7110A">
          <w:tab/>
        </w:r>
        <w:r w:rsidDel="00B7110A">
          <w:tab/>
        </w:r>
        <w:r w:rsidDel="00B7110A">
          <w:tab/>
        </w:r>
        <w:r w:rsidDel="00B7110A">
          <w:tab/>
        </w:r>
        <w:r w:rsidDel="00B7110A">
          <w:tab/>
          <w:delText>env.set_params(params)</w:delText>
        </w:r>
      </w:del>
    </w:p>
    <w:p w14:paraId="48857374" w14:textId="4C35E3A6" w:rsidR="00426464" w:rsidDel="00B7110A" w:rsidRDefault="00426464" w:rsidP="00426464">
      <w:pPr>
        <w:rPr>
          <w:del w:id="279" w:author="宋 玉凝" w:date="2019-12-25T11:20:00Z"/>
        </w:rPr>
      </w:pPr>
      <w:del w:id="280" w:author="宋 玉凝" w:date="2019-12-25T11:20:00Z">
        <w:r w:rsidDel="00B7110A">
          <w:tab/>
        </w:r>
        <w:r w:rsidDel="00B7110A">
          <w:tab/>
        </w:r>
        <w:r w:rsidDel="00B7110A">
          <w:tab/>
        </w:r>
        <w:r w:rsidDel="00B7110A">
          <w:tab/>
        </w:r>
        <w:r w:rsidDel="00B7110A">
          <w:tab/>
        </w:r>
        <w:r w:rsidDel="00B7110A">
          <w:tab/>
          <w:delText>snamenode(action="restart_httpfs")</w:delText>
        </w:r>
      </w:del>
    </w:p>
    <w:p w14:paraId="42AB0E85" w14:textId="10822500" w:rsidR="00FC58E9" w:rsidDel="00B7110A" w:rsidRDefault="00426464" w:rsidP="00426464">
      <w:pPr>
        <w:rPr>
          <w:del w:id="281" w:author="宋 玉凝" w:date="2019-12-25T11:20:00Z"/>
        </w:rPr>
      </w:pPr>
      <w:del w:id="282" w:author="宋 玉凝" w:date="2019-12-25T11:20:00Z">
        <w:r w:rsidDel="00B7110A">
          <w:rPr>
            <w:rFonts w:hint="eastAsia"/>
          </w:rPr>
          <w:tab/>
        </w:r>
        <w:r w:rsidDel="00B7110A">
          <w:rPr>
            <w:rFonts w:hint="eastAsia"/>
          </w:rPr>
          <w:tab/>
        </w:r>
        <w:r w:rsidDel="00B7110A">
          <w:rPr>
            <w:rFonts w:hint="eastAsia"/>
          </w:rPr>
          <w:tab/>
        </w:r>
      </w:del>
    </w:p>
    <w:p w14:paraId="3758D4F1" w14:textId="717D825A" w:rsidR="00FC58E9" w:rsidDel="00B7110A" w:rsidRDefault="00426464" w:rsidP="00426464">
      <w:pPr>
        <w:rPr>
          <w:del w:id="283" w:author="宋 玉凝" w:date="2019-12-25T11:20:00Z"/>
        </w:rPr>
      </w:pPr>
      <w:del w:id="284" w:author="宋 玉凝" w:date="2019-12-25T11:20:00Z">
        <w:r w:rsidDel="00B7110A">
          <w:rPr>
            <w:rFonts w:hint="eastAsia"/>
          </w:rPr>
          <w:delText>（</w:delText>
        </w:r>
        <w:r w:rsidDel="00B7110A">
          <w:rPr>
            <w:rFonts w:hint="eastAsia"/>
          </w:rPr>
          <w:delText>4</w:delText>
        </w:r>
        <w:r w:rsidDel="00B7110A">
          <w:rPr>
            <w:rFonts w:hint="eastAsia"/>
          </w:rPr>
          <w:delText>）</w:delText>
        </w:r>
      </w:del>
    </w:p>
    <w:p w14:paraId="65EDE61C" w14:textId="17E16C10" w:rsidR="00426464" w:rsidDel="00B7110A" w:rsidRDefault="00426464" w:rsidP="00426464">
      <w:pPr>
        <w:rPr>
          <w:del w:id="285" w:author="宋 玉凝" w:date="2019-12-25T11:20:00Z"/>
        </w:rPr>
      </w:pPr>
      <w:del w:id="286" w:author="宋 玉凝" w:date="2019-12-25T11:20:00Z">
        <w:r w:rsidDel="00B7110A">
          <w:rPr>
            <w:rFonts w:hint="eastAsia"/>
          </w:rPr>
          <w:delText xml:space="preserve">ambari-server/src/main/resources/common-services/HDFS/2.1.0.2.0/package/scripts/hdfs_namenode.py </w:delText>
        </w:r>
        <w:r w:rsidDel="00B7110A">
          <w:rPr>
            <w:rFonts w:hint="eastAsia"/>
          </w:rPr>
          <w:delText>修改</w:delText>
        </w:r>
      </w:del>
    </w:p>
    <w:p w14:paraId="72A1A1BA" w14:textId="5F5EB2C5" w:rsidR="00426464" w:rsidDel="00B7110A" w:rsidRDefault="00426464" w:rsidP="00426464">
      <w:pPr>
        <w:rPr>
          <w:del w:id="287" w:author="宋 玉凝" w:date="2019-12-25T11:20:00Z"/>
        </w:rPr>
      </w:pPr>
      <w:del w:id="28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文件头添加引入：</w:delText>
        </w:r>
      </w:del>
    </w:p>
    <w:p w14:paraId="3DC64971" w14:textId="305D227C" w:rsidR="00426464" w:rsidDel="00B7110A" w:rsidRDefault="00426464" w:rsidP="00426464">
      <w:pPr>
        <w:rPr>
          <w:del w:id="289" w:author="宋 玉凝" w:date="2019-12-25T11:20:00Z"/>
        </w:rPr>
      </w:pPr>
      <w:del w:id="290" w:author="宋 玉凝" w:date="2019-12-25T11:20:00Z">
        <w:r w:rsidDel="00B7110A">
          <w:tab/>
        </w:r>
        <w:r w:rsidDel="00B7110A">
          <w:tab/>
        </w:r>
        <w:r w:rsidDel="00B7110A">
          <w:tab/>
        </w:r>
        <w:r w:rsidDel="00B7110A">
          <w:tab/>
        </w:r>
        <w:r w:rsidDel="00B7110A">
          <w:tab/>
          <w:delText>from resource_management import *</w:delText>
        </w:r>
      </w:del>
    </w:p>
    <w:p w14:paraId="7AFC4B0A" w14:textId="2F5065A3" w:rsidR="00426464" w:rsidDel="00B7110A" w:rsidRDefault="00426464" w:rsidP="00426464">
      <w:pPr>
        <w:rPr>
          <w:del w:id="291" w:author="宋 玉凝" w:date="2019-12-25T11:20:00Z"/>
        </w:rPr>
      </w:pPr>
      <w:del w:id="29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在函数</w:delText>
        </w:r>
        <w:r w:rsidDel="00B7110A">
          <w:rPr>
            <w:rFonts w:hint="eastAsia"/>
          </w:rPr>
          <w:delText xml:space="preserve">@OsFamilyFuncImpl(os_family=OsFamilyImpl.DEFAULT) def namenode(action=None, </w:delText>
        </w:r>
        <w:r w:rsidDel="00B7110A">
          <w:rPr>
            <w:rFonts w:hint="eastAsia"/>
          </w:rPr>
          <w:delText>·····</w:delText>
        </w:r>
        <w:r w:rsidDel="00B7110A">
          <w:rPr>
            <w:rFonts w:hint="eastAsia"/>
          </w:rPr>
          <w:delText>)</w:delText>
        </w:r>
        <w:r w:rsidDel="00B7110A">
          <w:rPr>
            <w:rFonts w:hint="eastAsia"/>
          </w:rPr>
          <w:delText>末尾添加如下判断语句：</w:delText>
        </w:r>
      </w:del>
    </w:p>
    <w:p w14:paraId="3BD7BA6A" w14:textId="59951C9F" w:rsidR="00426464" w:rsidDel="00B7110A" w:rsidRDefault="00426464" w:rsidP="00426464">
      <w:pPr>
        <w:rPr>
          <w:del w:id="293" w:author="宋 玉凝" w:date="2019-12-25T11:20:00Z"/>
        </w:rPr>
      </w:pPr>
      <w:del w:id="294" w:author="宋 玉凝" w:date="2019-12-25T11:20:00Z">
        <w:r w:rsidDel="00B7110A">
          <w:tab/>
        </w:r>
        <w:r w:rsidDel="00B7110A">
          <w:tab/>
        </w:r>
        <w:r w:rsidDel="00B7110A">
          <w:tab/>
        </w:r>
        <w:r w:rsidDel="00B7110A">
          <w:tab/>
        </w:r>
        <w:r w:rsidDel="00B7110A">
          <w:tab/>
          <w:delText>elif action == "restart_httpfs":</w:delText>
        </w:r>
      </w:del>
    </w:p>
    <w:p w14:paraId="5E17510B" w14:textId="3B9B5B52" w:rsidR="00426464" w:rsidDel="00B7110A" w:rsidRDefault="00426464" w:rsidP="00426464">
      <w:pPr>
        <w:rPr>
          <w:del w:id="295" w:author="宋 玉凝" w:date="2019-12-25T11:20:00Z"/>
        </w:rPr>
      </w:pPr>
      <w:del w:id="296" w:author="宋 玉凝" w:date="2019-12-25T11:20:00Z">
        <w:r w:rsidDel="00B7110A">
          <w:tab/>
        </w:r>
        <w:r w:rsidDel="00B7110A">
          <w:tab/>
        </w:r>
        <w:r w:rsidDel="00B7110A">
          <w:tab/>
        </w:r>
        <w:r w:rsidDel="00B7110A">
          <w:tab/>
        </w:r>
        <w:r w:rsidDel="00B7110A">
          <w:tab/>
          <w:delText>restart_httpfs()</w:delText>
        </w:r>
      </w:del>
    </w:p>
    <w:p w14:paraId="3F8CF959" w14:textId="76BC4FEB" w:rsidR="00426464" w:rsidDel="00B7110A" w:rsidRDefault="00426464" w:rsidP="00426464">
      <w:pPr>
        <w:rPr>
          <w:del w:id="297" w:author="宋 玉凝" w:date="2019-12-25T11:20:00Z"/>
        </w:rPr>
      </w:pPr>
      <w:del w:id="29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在函数</w:delText>
        </w:r>
        <w:r w:rsidDel="00B7110A">
          <w:rPr>
            <w:rFonts w:hint="eastAsia"/>
          </w:rPr>
          <w:delText>@OsFamilyFuncImpl(os_family=OSConst.WINSRV_FAMILY) def namenode(action=None,</w:delText>
        </w:r>
        <w:r w:rsidDel="00B7110A">
          <w:rPr>
            <w:rFonts w:hint="eastAsia"/>
          </w:rPr>
          <w:delText>·····</w:delText>
        </w:r>
        <w:r w:rsidDel="00B7110A">
          <w:rPr>
            <w:rFonts w:hint="eastAsia"/>
          </w:rPr>
          <w:delText>)</w:delText>
        </w:r>
        <w:r w:rsidDel="00B7110A">
          <w:rPr>
            <w:rFonts w:hint="eastAsia"/>
          </w:rPr>
          <w:delText>末尾添加如下判断语句：</w:delText>
        </w:r>
      </w:del>
    </w:p>
    <w:p w14:paraId="1E46A9D2" w14:textId="52E17376" w:rsidR="00426464" w:rsidDel="00B7110A" w:rsidRDefault="00426464" w:rsidP="00426464">
      <w:pPr>
        <w:rPr>
          <w:del w:id="299" w:author="宋 玉凝" w:date="2019-12-25T11:20:00Z"/>
        </w:rPr>
      </w:pPr>
      <w:del w:id="300" w:author="宋 玉凝" w:date="2019-12-25T11:20:00Z">
        <w:r w:rsidDel="00B7110A">
          <w:tab/>
        </w:r>
        <w:r w:rsidDel="00B7110A">
          <w:tab/>
        </w:r>
        <w:r w:rsidDel="00B7110A">
          <w:tab/>
        </w:r>
        <w:r w:rsidDel="00B7110A">
          <w:tab/>
        </w:r>
        <w:r w:rsidDel="00B7110A">
          <w:tab/>
          <w:delText>elif action == "restart_httpfs":</w:delText>
        </w:r>
      </w:del>
    </w:p>
    <w:p w14:paraId="17ED92A4" w14:textId="51732C3E" w:rsidR="00426464" w:rsidDel="00B7110A" w:rsidRDefault="00426464" w:rsidP="00426464">
      <w:pPr>
        <w:rPr>
          <w:del w:id="301" w:author="宋 玉凝" w:date="2019-12-25T11:20:00Z"/>
        </w:rPr>
      </w:pPr>
      <w:del w:id="302" w:author="宋 玉凝" w:date="2019-12-25T11:20:00Z">
        <w:r w:rsidDel="00B7110A">
          <w:tab/>
        </w:r>
        <w:r w:rsidDel="00B7110A">
          <w:tab/>
        </w:r>
        <w:r w:rsidDel="00B7110A">
          <w:tab/>
        </w:r>
        <w:r w:rsidDel="00B7110A">
          <w:tab/>
        </w:r>
        <w:r w:rsidDel="00B7110A">
          <w:tab/>
          <w:delText>restart_httpfs()</w:delText>
        </w:r>
      </w:del>
    </w:p>
    <w:p w14:paraId="101F5DA5" w14:textId="2C328B14" w:rsidR="00426464" w:rsidDel="00B7110A" w:rsidRDefault="00426464" w:rsidP="00426464">
      <w:pPr>
        <w:rPr>
          <w:del w:id="303" w:author="宋 玉凝" w:date="2019-12-25T11:20:00Z"/>
        </w:rPr>
      </w:pPr>
      <w:del w:id="30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添加函数</w:delText>
        </w:r>
        <w:r w:rsidDel="00B7110A">
          <w:rPr>
            <w:rFonts w:hint="eastAsia"/>
          </w:rPr>
          <w:delText xml:space="preserve"> restart_httpfs():</w:delText>
        </w:r>
      </w:del>
    </w:p>
    <w:p w14:paraId="1E584209" w14:textId="7F65E2DF" w:rsidR="00426464" w:rsidDel="00B7110A" w:rsidRDefault="00426464" w:rsidP="00426464">
      <w:pPr>
        <w:rPr>
          <w:del w:id="305" w:author="宋 玉凝" w:date="2019-12-25T11:20:00Z"/>
        </w:rPr>
      </w:pPr>
      <w:del w:id="306" w:author="宋 玉凝" w:date="2019-12-25T11:20:00Z">
        <w:r w:rsidDel="00B7110A">
          <w:tab/>
        </w:r>
        <w:r w:rsidDel="00B7110A">
          <w:tab/>
        </w:r>
        <w:r w:rsidDel="00B7110A">
          <w:tab/>
        </w:r>
        <w:r w:rsidDel="00B7110A">
          <w:tab/>
        </w:r>
        <w:r w:rsidDel="00B7110A">
          <w:tab/>
          <w:delText>@OsFamilyFuncImpl(os_family=OsFamilyImpl.DEFAULT)</w:delText>
        </w:r>
      </w:del>
    </w:p>
    <w:p w14:paraId="3AEA0480" w14:textId="39E9151B" w:rsidR="00426464" w:rsidDel="00B7110A" w:rsidRDefault="00426464" w:rsidP="00426464">
      <w:pPr>
        <w:rPr>
          <w:del w:id="307" w:author="宋 玉凝" w:date="2019-12-25T11:20:00Z"/>
        </w:rPr>
      </w:pPr>
      <w:del w:id="308" w:author="宋 玉凝" w:date="2019-12-25T11:20:00Z">
        <w:r w:rsidDel="00B7110A">
          <w:tab/>
        </w:r>
        <w:r w:rsidDel="00B7110A">
          <w:tab/>
        </w:r>
        <w:r w:rsidDel="00B7110A">
          <w:tab/>
        </w:r>
        <w:r w:rsidDel="00B7110A">
          <w:tab/>
        </w:r>
        <w:r w:rsidDel="00B7110A">
          <w:tab/>
          <w:delText>def restart_httpfs():</w:delText>
        </w:r>
      </w:del>
    </w:p>
    <w:p w14:paraId="3EBB62F0" w14:textId="2B0888A0" w:rsidR="00426464" w:rsidDel="00B7110A" w:rsidRDefault="00426464" w:rsidP="00426464">
      <w:pPr>
        <w:rPr>
          <w:del w:id="309" w:author="宋 玉凝" w:date="2019-12-25T11:20:00Z"/>
        </w:rPr>
      </w:pPr>
      <w:del w:id="310" w:author="宋 玉凝" w:date="2019-12-25T11:20:00Z">
        <w:r w:rsidDel="00B7110A">
          <w:tab/>
        </w:r>
        <w:r w:rsidDel="00B7110A">
          <w:tab/>
        </w:r>
        <w:r w:rsidDel="00B7110A">
          <w:tab/>
        </w:r>
        <w:r w:rsidDel="00B7110A">
          <w:tab/>
        </w:r>
        <w:r w:rsidDel="00B7110A">
          <w:tab/>
        </w:r>
        <w:r w:rsidDel="00B7110A">
          <w:tab/>
          <w:delText>import params</w:delText>
        </w:r>
      </w:del>
    </w:p>
    <w:p w14:paraId="35CF731F" w14:textId="7FBB966D" w:rsidR="00426464" w:rsidDel="00B7110A" w:rsidRDefault="00426464" w:rsidP="00426464">
      <w:pPr>
        <w:rPr>
          <w:del w:id="311" w:author="宋 玉凝" w:date="2019-12-25T11:20:00Z"/>
        </w:rPr>
      </w:pPr>
      <w:del w:id="312" w:author="宋 玉凝" w:date="2019-12-25T11:20:00Z">
        <w:r w:rsidDel="00B7110A">
          <w:tab/>
        </w:r>
        <w:r w:rsidDel="00B7110A">
          <w:tab/>
        </w:r>
        <w:r w:rsidDel="00B7110A">
          <w:tab/>
        </w:r>
        <w:r w:rsidDel="00B7110A">
          <w:tab/>
        </w:r>
        <w:r w:rsidDel="00B7110A">
          <w:tab/>
        </w:r>
        <w:r w:rsidDel="00B7110A">
          <w:tab/>
          <w:delText>XmlConfig("httpfs-site.xml",</w:delText>
        </w:r>
      </w:del>
    </w:p>
    <w:p w14:paraId="72802F3F" w14:textId="024727E9" w:rsidR="00426464" w:rsidDel="00B7110A" w:rsidRDefault="00426464" w:rsidP="00426464">
      <w:pPr>
        <w:rPr>
          <w:del w:id="313" w:author="宋 玉凝" w:date="2019-12-25T11:20:00Z"/>
        </w:rPr>
      </w:pPr>
      <w:del w:id="314" w:author="宋 玉凝" w:date="2019-12-25T11:20:00Z">
        <w:r w:rsidDel="00B7110A">
          <w:tab/>
        </w:r>
        <w:r w:rsidDel="00B7110A">
          <w:tab/>
        </w:r>
        <w:r w:rsidDel="00B7110A">
          <w:tab/>
        </w:r>
        <w:r w:rsidDel="00B7110A">
          <w:tab/>
        </w:r>
        <w:r w:rsidDel="00B7110A">
          <w:tab/>
        </w:r>
        <w:r w:rsidDel="00B7110A">
          <w:tab/>
        </w:r>
        <w:r w:rsidDel="00B7110A">
          <w:tab/>
        </w:r>
        <w:r w:rsidDel="00B7110A">
          <w:tab/>
        </w:r>
        <w:r w:rsidDel="00B7110A">
          <w:tab/>
          <w:delText>conf_dir = params.httpfs_conf_dir,</w:delText>
        </w:r>
      </w:del>
    </w:p>
    <w:p w14:paraId="3AA16C90" w14:textId="79FB7F18" w:rsidR="00426464" w:rsidDel="00B7110A" w:rsidRDefault="00426464" w:rsidP="00426464">
      <w:pPr>
        <w:rPr>
          <w:del w:id="315" w:author="宋 玉凝" w:date="2019-12-25T11:20:00Z"/>
        </w:rPr>
      </w:pPr>
      <w:del w:id="316" w:author="宋 玉凝" w:date="2019-12-25T11:20:00Z">
        <w:r w:rsidDel="00B7110A">
          <w:tab/>
        </w:r>
        <w:r w:rsidDel="00B7110A">
          <w:tab/>
        </w:r>
        <w:r w:rsidDel="00B7110A">
          <w:tab/>
        </w:r>
        <w:r w:rsidDel="00B7110A">
          <w:tab/>
        </w:r>
        <w:r w:rsidDel="00B7110A">
          <w:tab/>
        </w:r>
        <w:r w:rsidDel="00B7110A">
          <w:tab/>
        </w:r>
        <w:r w:rsidDel="00B7110A">
          <w:tab/>
        </w:r>
        <w:r w:rsidDel="00B7110A">
          <w:tab/>
        </w:r>
        <w:r w:rsidDel="00B7110A">
          <w:tab/>
          <w:delText>configurations = params.config['configurations']['httpfs-site'],</w:delText>
        </w:r>
      </w:del>
    </w:p>
    <w:p w14:paraId="5DCEA0B6" w14:textId="18E4B6CC" w:rsidR="00426464" w:rsidDel="00B7110A" w:rsidRDefault="00426464" w:rsidP="00426464">
      <w:pPr>
        <w:rPr>
          <w:del w:id="317" w:author="宋 玉凝" w:date="2019-12-25T11:20:00Z"/>
        </w:rPr>
      </w:pPr>
      <w:del w:id="318" w:author="宋 玉凝" w:date="2019-12-25T11:20:00Z">
        <w:r w:rsidDel="00B7110A">
          <w:tab/>
        </w:r>
        <w:r w:rsidDel="00B7110A">
          <w:tab/>
        </w:r>
        <w:r w:rsidDel="00B7110A">
          <w:tab/>
        </w:r>
        <w:r w:rsidDel="00B7110A">
          <w:tab/>
        </w:r>
        <w:r w:rsidDel="00B7110A">
          <w:tab/>
        </w:r>
        <w:r w:rsidDel="00B7110A">
          <w:tab/>
        </w:r>
        <w:r w:rsidDel="00B7110A">
          <w:tab/>
        </w:r>
        <w:r w:rsidDel="00B7110A">
          <w:tab/>
        </w:r>
        <w:r w:rsidDel="00B7110A">
          <w:tab/>
          <w:delText>owner='root',</w:delText>
        </w:r>
      </w:del>
    </w:p>
    <w:p w14:paraId="5AF83C22" w14:textId="302ED534" w:rsidR="00426464" w:rsidDel="00B7110A" w:rsidRDefault="00426464" w:rsidP="00426464">
      <w:pPr>
        <w:rPr>
          <w:del w:id="319" w:author="宋 玉凝" w:date="2019-12-25T11:20:00Z"/>
        </w:rPr>
      </w:pPr>
      <w:del w:id="320" w:author="宋 玉凝" w:date="2019-12-25T11:20:00Z">
        <w:r w:rsidDel="00B7110A">
          <w:tab/>
        </w:r>
        <w:r w:rsidDel="00B7110A">
          <w:tab/>
        </w:r>
        <w:r w:rsidDel="00B7110A">
          <w:tab/>
        </w:r>
        <w:r w:rsidDel="00B7110A">
          <w:tab/>
        </w:r>
        <w:r w:rsidDel="00B7110A">
          <w:tab/>
        </w:r>
        <w:r w:rsidDel="00B7110A">
          <w:tab/>
          <w:delText xml:space="preserve">            configuration_attributes=params.config['configuration_attributes']['httpfs-site']</w:delText>
        </w:r>
      </w:del>
    </w:p>
    <w:p w14:paraId="0027D247" w14:textId="52494829" w:rsidR="00426464" w:rsidDel="00B7110A" w:rsidRDefault="00426464" w:rsidP="00426464">
      <w:pPr>
        <w:rPr>
          <w:del w:id="321" w:author="宋 玉凝" w:date="2019-12-25T11:20:00Z"/>
        </w:rPr>
      </w:pPr>
      <w:del w:id="322" w:author="宋 玉凝" w:date="2019-12-25T11:20:00Z">
        <w:r w:rsidDel="00B7110A">
          <w:tab/>
        </w:r>
        <w:r w:rsidDel="00B7110A">
          <w:tab/>
        </w:r>
        <w:r w:rsidDel="00B7110A">
          <w:tab/>
        </w:r>
        <w:r w:rsidDel="00B7110A">
          <w:tab/>
        </w:r>
        <w:r w:rsidDel="00B7110A">
          <w:tab/>
        </w:r>
        <w:r w:rsidDel="00B7110A">
          <w:tab/>
          <w:delText>)</w:delText>
        </w:r>
      </w:del>
    </w:p>
    <w:p w14:paraId="12BA8CD1" w14:textId="3199FEC7" w:rsidR="00426464" w:rsidDel="00B7110A" w:rsidRDefault="00426464" w:rsidP="00426464">
      <w:pPr>
        <w:rPr>
          <w:del w:id="323" w:author="宋 玉凝" w:date="2019-12-25T11:20:00Z"/>
        </w:rPr>
      </w:pPr>
      <w:del w:id="324" w:author="宋 玉凝" w:date="2019-12-25T11:20:00Z">
        <w:r w:rsidDel="00B7110A">
          <w:tab/>
        </w:r>
        <w:r w:rsidDel="00B7110A">
          <w:tab/>
        </w:r>
        <w:r w:rsidDel="00B7110A">
          <w:tab/>
        </w:r>
        <w:r w:rsidDel="00B7110A">
          <w:tab/>
        </w:r>
        <w:r w:rsidDel="00B7110A">
          <w:tab/>
        </w:r>
        <w:r w:rsidDel="00B7110A">
          <w:tab/>
          <w:delText xml:space="preserve">Execute(format('rm -rf ' + params.httpfs_conf_dir + '/httpfs-env.sh')) </w:delText>
        </w:r>
      </w:del>
    </w:p>
    <w:p w14:paraId="19B8E90C" w14:textId="73B6D1F4" w:rsidR="00426464" w:rsidDel="00B7110A" w:rsidRDefault="00426464" w:rsidP="00426464">
      <w:pPr>
        <w:rPr>
          <w:del w:id="325" w:author="宋 玉凝" w:date="2019-12-25T11:20:00Z"/>
        </w:rPr>
      </w:pPr>
      <w:del w:id="326" w:author="宋 玉凝" w:date="2019-12-25T11:20:00Z">
        <w:r w:rsidDel="00B7110A">
          <w:tab/>
        </w:r>
        <w:r w:rsidDel="00B7110A">
          <w:tab/>
        </w:r>
        <w:r w:rsidDel="00B7110A">
          <w:tab/>
        </w:r>
        <w:r w:rsidDel="00B7110A">
          <w:tab/>
        </w:r>
        <w:r w:rsidDel="00B7110A">
          <w:tab/>
        </w:r>
        <w:r w:rsidDel="00B7110A">
          <w:tab/>
          <w:delText>File(format(params.httpfs_conf_dir + '/httpfs-env.sh'), content=InlineTemplate(params.httpfs_env_content), owner='root')</w:delText>
        </w:r>
      </w:del>
    </w:p>
    <w:p w14:paraId="65D13F44" w14:textId="2B61D403" w:rsidR="00426464" w:rsidDel="00B7110A" w:rsidRDefault="00426464" w:rsidP="00426464">
      <w:pPr>
        <w:rPr>
          <w:del w:id="327" w:author="宋 玉凝" w:date="2019-12-25T11:20:00Z"/>
        </w:rPr>
      </w:pPr>
      <w:del w:id="328" w:author="宋 玉凝" w:date="2019-12-25T11:20:00Z">
        <w:r w:rsidDel="00B7110A">
          <w:tab/>
        </w:r>
        <w:r w:rsidDel="00B7110A">
          <w:tab/>
        </w:r>
        <w:r w:rsidDel="00B7110A">
          <w:tab/>
        </w:r>
        <w:r w:rsidDel="00B7110A">
          <w:tab/>
        </w:r>
        <w:r w:rsidDel="00B7110A">
          <w:tab/>
        </w:r>
        <w:r w:rsidDel="00B7110A">
          <w:tab/>
          <w:delText>Execute(format('chmod -R 777 ' + params.httpfs_conf_dir))</w:delText>
        </w:r>
      </w:del>
    </w:p>
    <w:p w14:paraId="2774F1CC" w14:textId="5D614EFA" w:rsidR="00426464" w:rsidDel="00B7110A" w:rsidRDefault="00426464" w:rsidP="00426464">
      <w:pPr>
        <w:rPr>
          <w:del w:id="329" w:author="宋 玉凝" w:date="2019-12-25T11:20:00Z"/>
        </w:rPr>
      </w:pPr>
      <w:del w:id="330" w:author="宋 玉凝" w:date="2019-12-25T11:20:00Z">
        <w:r w:rsidDel="00B7110A">
          <w:tab/>
        </w:r>
        <w:r w:rsidDel="00B7110A">
          <w:tab/>
        </w:r>
        <w:r w:rsidDel="00B7110A">
          <w:tab/>
        </w:r>
        <w:r w:rsidDel="00B7110A">
          <w:tab/>
        </w:r>
        <w:r w:rsidDel="00B7110A">
          <w:tab/>
        </w:r>
        <w:r w:rsidDel="00B7110A">
          <w:tab/>
          <w:delText>httpfs_restart_cmd = format('service hadoop-httpfs restart')</w:delText>
        </w:r>
      </w:del>
    </w:p>
    <w:p w14:paraId="4C6CDFD9" w14:textId="7C52A108" w:rsidR="00FC58E9" w:rsidDel="00B7110A" w:rsidRDefault="00426464" w:rsidP="00426464">
      <w:pPr>
        <w:rPr>
          <w:del w:id="331" w:author="宋 玉凝" w:date="2019-12-25T11:20:00Z"/>
        </w:rPr>
      </w:pPr>
      <w:del w:id="332" w:author="宋 玉凝" w:date="2019-12-25T11:20:00Z">
        <w:r w:rsidDel="00B7110A">
          <w:tab/>
        </w:r>
        <w:r w:rsidDel="00B7110A">
          <w:tab/>
        </w:r>
        <w:r w:rsidR="00FC58E9" w:rsidDel="00B7110A">
          <w:tab/>
        </w:r>
        <w:r w:rsidR="00FC58E9" w:rsidDel="00B7110A">
          <w:tab/>
        </w:r>
        <w:r w:rsidR="00FC58E9" w:rsidDel="00B7110A">
          <w:tab/>
        </w:r>
        <w:r w:rsidR="00FC58E9" w:rsidDel="00B7110A">
          <w:tab/>
          <w:delText>Execute(httpfs_restart_cmd)</w:delText>
        </w:r>
      </w:del>
    </w:p>
    <w:p w14:paraId="07D45F47" w14:textId="6D863D12" w:rsidR="00FC58E9" w:rsidDel="00B7110A" w:rsidRDefault="00426464" w:rsidP="00426464">
      <w:pPr>
        <w:rPr>
          <w:del w:id="333" w:author="宋 玉凝" w:date="2019-12-25T11:20:00Z"/>
        </w:rPr>
      </w:pPr>
      <w:del w:id="334" w:author="宋 玉凝" w:date="2019-12-25T11:20:00Z">
        <w:r w:rsidDel="00B7110A">
          <w:rPr>
            <w:rFonts w:hint="eastAsia"/>
          </w:rPr>
          <w:delText>（</w:delText>
        </w:r>
        <w:r w:rsidDel="00B7110A">
          <w:rPr>
            <w:rFonts w:hint="eastAsia"/>
          </w:rPr>
          <w:delText>5</w:delText>
        </w:r>
        <w:r w:rsidDel="00B7110A">
          <w:rPr>
            <w:rFonts w:hint="eastAsia"/>
          </w:rPr>
          <w:delText>）</w:delText>
        </w:r>
      </w:del>
    </w:p>
    <w:p w14:paraId="7957D94B" w14:textId="4401B26E" w:rsidR="00426464" w:rsidDel="00B7110A" w:rsidRDefault="00426464" w:rsidP="00426464">
      <w:pPr>
        <w:rPr>
          <w:del w:id="335" w:author="宋 玉凝" w:date="2019-12-25T11:20:00Z"/>
        </w:rPr>
      </w:pPr>
      <w:del w:id="336" w:author="宋 玉凝" w:date="2019-12-25T11:20:00Z">
        <w:r w:rsidDel="00B7110A">
          <w:rPr>
            <w:rFonts w:hint="eastAsia"/>
          </w:rPr>
          <w:delText xml:space="preserve">ambari-server/src/main/resources/common-services/HDFS/2.1.0.2.0/package/scripts/hdfs_snamenode.py </w:delText>
        </w:r>
        <w:r w:rsidDel="00B7110A">
          <w:rPr>
            <w:rFonts w:hint="eastAsia"/>
          </w:rPr>
          <w:delText>修改</w:delText>
        </w:r>
      </w:del>
    </w:p>
    <w:p w14:paraId="3A37FC6C" w14:textId="146E7C38" w:rsidR="00426464" w:rsidDel="00B7110A" w:rsidRDefault="00426464" w:rsidP="00426464">
      <w:pPr>
        <w:rPr>
          <w:del w:id="337" w:author="宋 玉凝" w:date="2019-12-25T11:20:00Z"/>
        </w:rPr>
      </w:pPr>
      <w:del w:id="33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在函数</w:delText>
        </w:r>
        <w:r w:rsidDel="00B7110A">
          <w:rPr>
            <w:rFonts w:hint="eastAsia"/>
          </w:rPr>
          <w:delText xml:space="preserve"> @OsFamilyFuncImpl(os_family=OsFamilyImpl.DEFAULT) def snamenode(action=None, </w:delText>
        </w:r>
        <w:r w:rsidDel="00B7110A">
          <w:rPr>
            <w:rFonts w:hint="eastAsia"/>
          </w:rPr>
          <w:delText>···</w:delText>
        </w:r>
        <w:r w:rsidDel="00B7110A">
          <w:rPr>
            <w:rFonts w:hint="eastAsia"/>
          </w:rPr>
          <w:delText xml:space="preserve">): </w:delText>
        </w:r>
        <w:r w:rsidDel="00B7110A">
          <w:rPr>
            <w:rFonts w:hint="eastAsia"/>
          </w:rPr>
          <w:delText>末尾添加如下判断语句：</w:delText>
        </w:r>
      </w:del>
    </w:p>
    <w:p w14:paraId="10DB7D8D" w14:textId="37569540" w:rsidR="00426464" w:rsidDel="00B7110A" w:rsidRDefault="00426464" w:rsidP="00426464">
      <w:pPr>
        <w:rPr>
          <w:del w:id="339" w:author="宋 玉凝" w:date="2019-12-25T11:20:00Z"/>
        </w:rPr>
      </w:pPr>
      <w:del w:id="340" w:author="宋 玉凝" w:date="2019-12-25T11:20:00Z">
        <w:r w:rsidDel="00B7110A">
          <w:tab/>
        </w:r>
        <w:r w:rsidDel="00B7110A">
          <w:tab/>
        </w:r>
        <w:r w:rsidDel="00B7110A">
          <w:tab/>
        </w:r>
        <w:r w:rsidDel="00B7110A">
          <w:tab/>
        </w:r>
        <w:r w:rsidDel="00B7110A">
          <w:tab/>
          <w:delText>elif action == "restart_httpfs":</w:delText>
        </w:r>
      </w:del>
    </w:p>
    <w:p w14:paraId="4F6C342F" w14:textId="4F21E33C" w:rsidR="00426464" w:rsidDel="00B7110A" w:rsidRDefault="00426464" w:rsidP="00426464">
      <w:pPr>
        <w:rPr>
          <w:del w:id="341" w:author="宋 玉凝" w:date="2019-12-25T11:20:00Z"/>
        </w:rPr>
      </w:pPr>
      <w:del w:id="342" w:author="宋 玉凝" w:date="2019-12-25T11:20:00Z">
        <w:r w:rsidDel="00B7110A">
          <w:tab/>
        </w:r>
        <w:r w:rsidDel="00B7110A">
          <w:tab/>
        </w:r>
        <w:r w:rsidDel="00B7110A">
          <w:tab/>
        </w:r>
        <w:r w:rsidDel="00B7110A">
          <w:tab/>
        </w:r>
        <w:r w:rsidDel="00B7110A">
          <w:tab/>
          <w:delText>restart_httpfs()</w:delText>
        </w:r>
      </w:del>
    </w:p>
    <w:p w14:paraId="051ABE21" w14:textId="68D33BA4" w:rsidR="00426464" w:rsidDel="00B7110A" w:rsidRDefault="00426464" w:rsidP="00426464">
      <w:pPr>
        <w:rPr>
          <w:del w:id="343" w:author="宋 玉凝" w:date="2019-12-25T11:20:00Z"/>
        </w:rPr>
      </w:pPr>
      <w:del w:id="34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添加函数</w:delText>
        </w:r>
        <w:r w:rsidDel="00B7110A">
          <w:rPr>
            <w:rFonts w:hint="eastAsia"/>
          </w:rPr>
          <w:delText xml:space="preserve"> restart_httpfs():</w:delText>
        </w:r>
      </w:del>
    </w:p>
    <w:p w14:paraId="6DFC9D4D" w14:textId="4C543AA5" w:rsidR="00426464" w:rsidDel="00B7110A" w:rsidRDefault="00426464" w:rsidP="00426464">
      <w:pPr>
        <w:rPr>
          <w:del w:id="345" w:author="宋 玉凝" w:date="2019-12-25T11:20:00Z"/>
        </w:rPr>
      </w:pPr>
      <w:del w:id="346" w:author="宋 玉凝" w:date="2019-12-25T11:20:00Z">
        <w:r w:rsidDel="00B7110A">
          <w:tab/>
        </w:r>
        <w:r w:rsidDel="00B7110A">
          <w:tab/>
        </w:r>
        <w:r w:rsidDel="00B7110A">
          <w:tab/>
        </w:r>
        <w:r w:rsidDel="00B7110A">
          <w:tab/>
        </w:r>
        <w:r w:rsidDel="00B7110A">
          <w:tab/>
          <w:delText>@OsFamilyFuncImpl(os_family=OsFamilyImpl.DEFAULT)</w:delText>
        </w:r>
      </w:del>
    </w:p>
    <w:p w14:paraId="0F2B7E59" w14:textId="6F31F458" w:rsidR="00426464" w:rsidDel="00B7110A" w:rsidRDefault="00426464" w:rsidP="00426464">
      <w:pPr>
        <w:rPr>
          <w:del w:id="347" w:author="宋 玉凝" w:date="2019-12-25T11:20:00Z"/>
        </w:rPr>
      </w:pPr>
      <w:del w:id="348" w:author="宋 玉凝" w:date="2019-12-25T11:20:00Z">
        <w:r w:rsidDel="00B7110A">
          <w:tab/>
        </w:r>
        <w:r w:rsidDel="00B7110A">
          <w:tab/>
        </w:r>
        <w:r w:rsidDel="00B7110A">
          <w:tab/>
        </w:r>
        <w:r w:rsidDel="00B7110A">
          <w:tab/>
        </w:r>
        <w:r w:rsidDel="00B7110A">
          <w:tab/>
          <w:delText>def restart_httpfs():</w:delText>
        </w:r>
      </w:del>
    </w:p>
    <w:p w14:paraId="129ADB0D" w14:textId="0D67A389" w:rsidR="00426464" w:rsidDel="00B7110A" w:rsidRDefault="00426464" w:rsidP="00426464">
      <w:pPr>
        <w:rPr>
          <w:del w:id="349" w:author="宋 玉凝" w:date="2019-12-25T11:20:00Z"/>
        </w:rPr>
      </w:pPr>
      <w:del w:id="350" w:author="宋 玉凝" w:date="2019-12-25T11:20:00Z">
        <w:r w:rsidDel="00B7110A">
          <w:tab/>
        </w:r>
        <w:r w:rsidDel="00B7110A">
          <w:tab/>
        </w:r>
        <w:r w:rsidDel="00B7110A">
          <w:tab/>
        </w:r>
        <w:r w:rsidDel="00B7110A">
          <w:tab/>
        </w:r>
        <w:r w:rsidDel="00B7110A">
          <w:tab/>
        </w:r>
        <w:r w:rsidDel="00B7110A">
          <w:tab/>
          <w:delText>import params</w:delText>
        </w:r>
      </w:del>
    </w:p>
    <w:p w14:paraId="59D23679" w14:textId="0ACED601" w:rsidR="00426464" w:rsidDel="00B7110A" w:rsidRDefault="00426464" w:rsidP="00426464">
      <w:pPr>
        <w:rPr>
          <w:del w:id="351" w:author="宋 玉凝" w:date="2019-12-25T11:20:00Z"/>
        </w:rPr>
      </w:pPr>
      <w:del w:id="352" w:author="宋 玉凝" w:date="2019-12-25T11:20:00Z">
        <w:r w:rsidDel="00B7110A">
          <w:tab/>
        </w:r>
        <w:r w:rsidDel="00B7110A">
          <w:tab/>
        </w:r>
        <w:r w:rsidDel="00B7110A">
          <w:tab/>
        </w:r>
        <w:r w:rsidDel="00B7110A">
          <w:tab/>
        </w:r>
        <w:r w:rsidDel="00B7110A">
          <w:tab/>
        </w:r>
        <w:r w:rsidDel="00B7110A">
          <w:tab/>
          <w:delText>XmlConfig("httpfs-site.xml",</w:delText>
        </w:r>
      </w:del>
    </w:p>
    <w:p w14:paraId="708094FF" w14:textId="3077D008" w:rsidR="00426464" w:rsidDel="00B7110A" w:rsidRDefault="00426464" w:rsidP="00426464">
      <w:pPr>
        <w:rPr>
          <w:del w:id="353" w:author="宋 玉凝" w:date="2019-12-25T11:20:00Z"/>
        </w:rPr>
      </w:pPr>
      <w:del w:id="354" w:author="宋 玉凝" w:date="2019-12-25T11:20:00Z">
        <w:r w:rsidDel="00B7110A">
          <w:tab/>
        </w:r>
        <w:r w:rsidDel="00B7110A">
          <w:tab/>
        </w:r>
        <w:r w:rsidDel="00B7110A">
          <w:tab/>
        </w:r>
        <w:r w:rsidDel="00B7110A">
          <w:tab/>
        </w:r>
        <w:r w:rsidDel="00B7110A">
          <w:tab/>
        </w:r>
        <w:r w:rsidDel="00B7110A">
          <w:tab/>
        </w:r>
        <w:r w:rsidDel="00B7110A">
          <w:tab/>
        </w:r>
        <w:r w:rsidDel="00B7110A">
          <w:tab/>
        </w:r>
        <w:r w:rsidDel="00B7110A">
          <w:tab/>
          <w:delText>conf_dir = params.httpfs_conf_dir,</w:delText>
        </w:r>
      </w:del>
    </w:p>
    <w:p w14:paraId="0FE10110" w14:textId="33D9E929" w:rsidR="00426464" w:rsidDel="00B7110A" w:rsidRDefault="00426464" w:rsidP="00426464">
      <w:pPr>
        <w:rPr>
          <w:del w:id="355" w:author="宋 玉凝" w:date="2019-12-25T11:20:00Z"/>
        </w:rPr>
      </w:pPr>
      <w:del w:id="356" w:author="宋 玉凝" w:date="2019-12-25T11:20:00Z">
        <w:r w:rsidDel="00B7110A">
          <w:tab/>
        </w:r>
        <w:r w:rsidDel="00B7110A">
          <w:tab/>
        </w:r>
        <w:r w:rsidDel="00B7110A">
          <w:tab/>
        </w:r>
        <w:r w:rsidDel="00B7110A">
          <w:tab/>
        </w:r>
        <w:r w:rsidDel="00B7110A">
          <w:tab/>
        </w:r>
        <w:r w:rsidDel="00B7110A">
          <w:tab/>
        </w:r>
        <w:r w:rsidDel="00B7110A">
          <w:tab/>
        </w:r>
        <w:r w:rsidDel="00B7110A">
          <w:tab/>
        </w:r>
        <w:r w:rsidDel="00B7110A">
          <w:tab/>
          <w:delText>configurations = params.config['configurations']['httpfs-site'],</w:delText>
        </w:r>
      </w:del>
    </w:p>
    <w:p w14:paraId="45F27131" w14:textId="2EB28E0F" w:rsidR="00426464" w:rsidDel="00B7110A" w:rsidRDefault="00426464" w:rsidP="00426464">
      <w:pPr>
        <w:rPr>
          <w:del w:id="357" w:author="宋 玉凝" w:date="2019-12-25T11:20:00Z"/>
        </w:rPr>
      </w:pPr>
      <w:del w:id="358" w:author="宋 玉凝" w:date="2019-12-25T11:20:00Z">
        <w:r w:rsidDel="00B7110A">
          <w:tab/>
        </w:r>
        <w:r w:rsidDel="00B7110A">
          <w:tab/>
        </w:r>
        <w:r w:rsidDel="00B7110A">
          <w:tab/>
        </w:r>
        <w:r w:rsidDel="00B7110A">
          <w:tab/>
        </w:r>
        <w:r w:rsidDel="00B7110A">
          <w:tab/>
        </w:r>
        <w:r w:rsidDel="00B7110A">
          <w:tab/>
        </w:r>
        <w:r w:rsidDel="00B7110A">
          <w:tab/>
        </w:r>
        <w:r w:rsidDel="00B7110A">
          <w:tab/>
        </w:r>
        <w:r w:rsidDel="00B7110A">
          <w:tab/>
          <w:delText>owner='root',</w:delText>
        </w:r>
      </w:del>
    </w:p>
    <w:p w14:paraId="00ED4F5A" w14:textId="14C9699A" w:rsidR="00426464" w:rsidDel="00B7110A" w:rsidRDefault="00426464" w:rsidP="00426464">
      <w:pPr>
        <w:rPr>
          <w:del w:id="359" w:author="宋 玉凝" w:date="2019-12-25T11:20:00Z"/>
        </w:rPr>
      </w:pPr>
      <w:del w:id="360" w:author="宋 玉凝" w:date="2019-12-25T11:20:00Z">
        <w:r w:rsidDel="00B7110A">
          <w:tab/>
        </w:r>
        <w:r w:rsidDel="00B7110A">
          <w:tab/>
        </w:r>
        <w:r w:rsidDel="00B7110A">
          <w:tab/>
        </w:r>
        <w:r w:rsidDel="00B7110A">
          <w:tab/>
        </w:r>
        <w:r w:rsidDel="00B7110A">
          <w:tab/>
        </w:r>
        <w:r w:rsidDel="00B7110A">
          <w:tab/>
        </w:r>
        <w:r w:rsidDel="00B7110A">
          <w:tab/>
        </w:r>
        <w:r w:rsidDel="00B7110A">
          <w:tab/>
        </w:r>
        <w:r w:rsidDel="00B7110A">
          <w:tab/>
          <w:delText>configuration_attributes=params.config['configuration_attributes']['httpfs-site']</w:delText>
        </w:r>
      </w:del>
    </w:p>
    <w:p w14:paraId="2B09EE69" w14:textId="216027A4" w:rsidR="00426464" w:rsidDel="00B7110A" w:rsidRDefault="00426464" w:rsidP="00426464">
      <w:pPr>
        <w:rPr>
          <w:del w:id="361" w:author="宋 玉凝" w:date="2019-12-25T11:20:00Z"/>
        </w:rPr>
      </w:pPr>
      <w:del w:id="362" w:author="宋 玉凝" w:date="2019-12-25T11:20:00Z">
        <w:r w:rsidDel="00B7110A">
          <w:tab/>
        </w:r>
        <w:r w:rsidDel="00B7110A">
          <w:tab/>
        </w:r>
        <w:r w:rsidDel="00B7110A">
          <w:tab/>
        </w:r>
        <w:r w:rsidDel="00B7110A">
          <w:tab/>
        </w:r>
        <w:r w:rsidDel="00B7110A">
          <w:tab/>
        </w:r>
        <w:r w:rsidDel="00B7110A">
          <w:tab/>
          <w:delText>)</w:delText>
        </w:r>
      </w:del>
    </w:p>
    <w:p w14:paraId="370C0D42" w14:textId="4FA038E1" w:rsidR="00426464" w:rsidDel="00B7110A" w:rsidRDefault="00426464" w:rsidP="00426464">
      <w:pPr>
        <w:rPr>
          <w:del w:id="363" w:author="宋 玉凝" w:date="2019-12-25T11:20:00Z"/>
        </w:rPr>
      </w:pPr>
      <w:del w:id="364" w:author="宋 玉凝" w:date="2019-12-25T11:20:00Z">
        <w:r w:rsidDel="00B7110A">
          <w:tab/>
        </w:r>
        <w:r w:rsidDel="00B7110A">
          <w:tab/>
        </w:r>
        <w:r w:rsidDel="00B7110A">
          <w:tab/>
        </w:r>
        <w:r w:rsidDel="00B7110A">
          <w:tab/>
        </w:r>
        <w:r w:rsidDel="00B7110A">
          <w:tab/>
        </w:r>
        <w:r w:rsidDel="00B7110A">
          <w:tab/>
          <w:delText>Execute(format('rm -rf ' + params.httpfs_conf_dir + '/httpfs-env.sh'))</w:delText>
        </w:r>
      </w:del>
    </w:p>
    <w:p w14:paraId="64657D85" w14:textId="055F5E31" w:rsidR="00426464" w:rsidDel="00B7110A" w:rsidRDefault="00426464" w:rsidP="00426464">
      <w:pPr>
        <w:rPr>
          <w:del w:id="365" w:author="宋 玉凝" w:date="2019-12-25T11:20:00Z"/>
        </w:rPr>
      </w:pPr>
      <w:del w:id="366" w:author="宋 玉凝" w:date="2019-12-25T11:20:00Z">
        <w:r w:rsidDel="00B7110A">
          <w:tab/>
        </w:r>
        <w:r w:rsidDel="00B7110A">
          <w:tab/>
        </w:r>
        <w:r w:rsidDel="00B7110A">
          <w:tab/>
        </w:r>
        <w:r w:rsidDel="00B7110A">
          <w:tab/>
        </w:r>
        <w:r w:rsidDel="00B7110A">
          <w:tab/>
        </w:r>
        <w:r w:rsidDel="00B7110A">
          <w:tab/>
          <w:delText>File(format(params.httpfs_conf_dir + '/httpfs-env.sh'), content=InlineTemplate(pa    rams.httpfs_env_content), owner='root')</w:delText>
        </w:r>
      </w:del>
    </w:p>
    <w:p w14:paraId="248D4610" w14:textId="2A8AE206" w:rsidR="00426464" w:rsidDel="00B7110A" w:rsidRDefault="00426464" w:rsidP="00426464">
      <w:pPr>
        <w:rPr>
          <w:del w:id="367" w:author="宋 玉凝" w:date="2019-12-25T11:20:00Z"/>
        </w:rPr>
      </w:pPr>
      <w:del w:id="368" w:author="宋 玉凝" w:date="2019-12-25T11:20:00Z">
        <w:r w:rsidDel="00B7110A">
          <w:tab/>
        </w:r>
        <w:r w:rsidDel="00B7110A">
          <w:tab/>
        </w:r>
        <w:r w:rsidDel="00B7110A">
          <w:tab/>
        </w:r>
        <w:r w:rsidDel="00B7110A">
          <w:tab/>
        </w:r>
        <w:r w:rsidDel="00B7110A">
          <w:tab/>
        </w:r>
        <w:r w:rsidDel="00B7110A">
          <w:tab/>
          <w:delText>Execute(format('chmod -R 777 ' + params.httpfs_conf_dir))</w:delText>
        </w:r>
      </w:del>
    </w:p>
    <w:p w14:paraId="5AC5991F" w14:textId="02D73884" w:rsidR="00426464" w:rsidDel="00B7110A" w:rsidRDefault="00426464" w:rsidP="00426464">
      <w:pPr>
        <w:rPr>
          <w:del w:id="369" w:author="宋 玉凝" w:date="2019-12-25T11:20:00Z"/>
        </w:rPr>
      </w:pPr>
      <w:del w:id="370" w:author="宋 玉凝" w:date="2019-12-25T11:20:00Z">
        <w:r w:rsidDel="00B7110A">
          <w:tab/>
        </w:r>
        <w:r w:rsidDel="00B7110A">
          <w:tab/>
        </w:r>
        <w:r w:rsidDel="00B7110A">
          <w:tab/>
        </w:r>
        <w:r w:rsidDel="00B7110A">
          <w:tab/>
        </w:r>
        <w:r w:rsidDel="00B7110A">
          <w:tab/>
        </w:r>
        <w:r w:rsidDel="00B7110A">
          <w:tab/>
          <w:delText>httpfs_restart_cmd = format('service hadoop-httpfs restart')</w:delText>
        </w:r>
      </w:del>
    </w:p>
    <w:p w14:paraId="699014C6" w14:textId="2FACF291" w:rsidR="00426464" w:rsidDel="00B7110A" w:rsidRDefault="00426464" w:rsidP="00426464">
      <w:pPr>
        <w:rPr>
          <w:del w:id="371" w:author="宋 玉凝" w:date="2019-12-25T11:20:00Z"/>
        </w:rPr>
      </w:pPr>
      <w:del w:id="372" w:author="宋 玉凝" w:date="2019-12-25T11:20:00Z">
        <w:r w:rsidDel="00B7110A">
          <w:tab/>
        </w:r>
        <w:r w:rsidDel="00B7110A">
          <w:tab/>
        </w:r>
        <w:r w:rsidDel="00B7110A">
          <w:tab/>
        </w:r>
        <w:r w:rsidDel="00B7110A">
          <w:tab/>
        </w:r>
        <w:r w:rsidDel="00B7110A">
          <w:tab/>
        </w:r>
        <w:r w:rsidDel="00B7110A">
          <w:tab/>
          <w:delText>Execute(httpfs_restart_cmd)</w:delText>
        </w:r>
      </w:del>
    </w:p>
    <w:p w14:paraId="5779D9F4" w14:textId="5F43D697" w:rsidR="00FC58E9" w:rsidDel="00B7110A" w:rsidRDefault="00426464" w:rsidP="00426464">
      <w:pPr>
        <w:rPr>
          <w:del w:id="373" w:author="宋 玉凝" w:date="2019-12-25T11:20:00Z"/>
        </w:rPr>
      </w:pPr>
      <w:del w:id="374" w:author="宋 玉凝" w:date="2019-12-25T11:20:00Z">
        <w:r w:rsidDel="00B7110A">
          <w:rPr>
            <w:rFonts w:hint="eastAsia"/>
          </w:rPr>
          <w:delText>（</w:delText>
        </w:r>
        <w:r w:rsidDel="00B7110A">
          <w:rPr>
            <w:rFonts w:hint="eastAsia"/>
          </w:rPr>
          <w:delText>6</w:delText>
        </w:r>
        <w:r w:rsidDel="00B7110A">
          <w:rPr>
            <w:rFonts w:hint="eastAsia"/>
          </w:rPr>
          <w:delText>）</w:delText>
        </w:r>
      </w:del>
    </w:p>
    <w:p w14:paraId="78AB404D" w14:textId="54E258C9" w:rsidR="00426464" w:rsidDel="00B7110A" w:rsidRDefault="00426464" w:rsidP="00426464">
      <w:pPr>
        <w:rPr>
          <w:del w:id="375" w:author="宋 玉凝" w:date="2019-12-25T11:20:00Z"/>
        </w:rPr>
      </w:pPr>
      <w:del w:id="376" w:author="宋 玉凝" w:date="2019-12-25T11:20:00Z">
        <w:r w:rsidDel="00B7110A">
          <w:rPr>
            <w:rFonts w:hint="eastAsia"/>
          </w:rPr>
          <w:delText>ambari-server/src/main/resources/common-services/HDFS/2.1.0.2.0/package/scripts/params_linux.py</w:delText>
        </w:r>
      </w:del>
    </w:p>
    <w:p w14:paraId="5CCEC1EE" w14:textId="23F9F747" w:rsidR="00426464" w:rsidDel="00B7110A" w:rsidRDefault="00426464" w:rsidP="00426464">
      <w:pPr>
        <w:rPr>
          <w:del w:id="377" w:author="宋 玉凝" w:date="2019-12-25T11:20:00Z"/>
        </w:rPr>
      </w:pPr>
      <w:del w:id="378" w:author="宋 玉凝" w:date="2019-12-25T11:20:00Z">
        <w:r w:rsidDel="00B7110A">
          <w:rPr>
            <w:rFonts w:hint="eastAsia"/>
          </w:rPr>
          <w:tab/>
        </w:r>
        <w:r w:rsidDel="00B7110A">
          <w:rPr>
            <w:rFonts w:hint="eastAsia"/>
          </w:rPr>
          <w:tab/>
        </w:r>
        <w:r w:rsidDel="00B7110A">
          <w:rPr>
            <w:rFonts w:hint="eastAsia"/>
          </w:rPr>
          <w:tab/>
          <w:delText xml:space="preserve">    </w:delText>
        </w:r>
        <w:r w:rsidDel="00B7110A">
          <w:rPr>
            <w:rFonts w:hint="eastAsia"/>
          </w:rPr>
          <w:delText>添加如下信息</w:delText>
        </w:r>
      </w:del>
    </w:p>
    <w:p w14:paraId="02F2C053" w14:textId="017DA02D" w:rsidR="00426464" w:rsidDel="00B7110A" w:rsidRDefault="00426464" w:rsidP="00426464">
      <w:pPr>
        <w:rPr>
          <w:del w:id="379" w:author="宋 玉凝" w:date="2019-12-25T11:20:00Z"/>
        </w:rPr>
      </w:pPr>
      <w:del w:id="380" w:author="宋 玉凝" w:date="2019-12-25T11:20:00Z">
        <w:r w:rsidDel="00B7110A">
          <w:tab/>
        </w:r>
        <w:r w:rsidDel="00B7110A">
          <w:tab/>
        </w:r>
        <w:r w:rsidDel="00B7110A">
          <w:tab/>
          <w:delText xml:space="preserve">        #httpfs default parameters</w:delText>
        </w:r>
      </w:del>
    </w:p>
    <w:p w14:paraId="35C8E31B" w14:textId="1EB0FE3C" w:rsidR="00426464" w:rsidDel="00B7110A" w:rsidRDefault="00426464" w:rsidP="00426464">
      <w:pPr>
        <w:rPr>
          <w:del w:id="381" w:author="宋 玉凝" w:date="2019-12-25T11:20:00Z"/>
        </w:rPr>
      </w:pPr>
      <w:del w:id="382" w:author="宋 玉凝" w:date="2019-12-25T11:20:00Z">
        <w:r w:rsidDel="00B7110A">
          <w:tab/>
        </w:r>
        <w:r w:rsidDel="00B7110A">
          <w:tab/>
        </w:r>
        <w:r w:rsidDel="00B7110A">
          <w:tab/>
        </w:r>
        <w:r w:rsidDel="00B7110A">
          <w:tab/>
        </w:r>
        <w:r w:rsidDel="00B7110A">
          <w:tab/>
          <w:delText>httpfs_conf_dir = "/etc/hadoop-httpfs/conf"</w:delText>
        </w:r>
      </w:del>
    </w:p>
    <w:p w14:paraId="76BD4A11" w14:textId="70F58783" w:rsidR="00426464" w:rsidDel="00B7110A" w:rsidRDefault="00426464" w:rsidP="00426464">
      <w:pPr>
        <w:rPr>
          <w:del w:id="383" w:author="宋 玉凝" w:date="2019-12-25T11:20:00Z"/>
        </w:rPr>
      </w:pPr>
      <w:del w:id="384" w:author="宋 玉凝" w:date="2019-12-25T11:20:00Z">
        <w:r w:rsidDel="00B7110A">
          <w:tab/>
        </w:r>
        <w:r w:rsidDel="00B7110A">
          <w:tab/>
        </w:r>
        <w:r w:rsidDel="00B7110A">
          <w:tab/>
        </w:r>
        <w:r w:rsidDel="00B7110A">
          <w:tab/>
        </w:r>
        <w:r w:rsidDel="00B7110A">
          <w:tab/>
          <w:delText>httpfs_env_content = config['configurations']['httpfs-env']['content']</w:delText>
        </w:r>
      </w:del>
    </w:p>
    <w:p w14:paraId="56CF550D" w14:textId="5B9E29BD" w:rsidR="00426464" w:rsidDel="00B7110A" w:rsidRDefault="00426464" w:rsidP="00426464">
      <w:pPr>
        <w:rPr>
          <w:del w:id="385" w:author="宋 玉凝" w:date="2019-12-25T11:20:00Z"/>
        </w:rPr>
      </w:pPr>
      <w:del w:id="386" w:author="宋 玉凝" w:date="2019-12-25T11:20:00Z">
        <w:r w:rsidDel="00B7110A">
          <w:rPr>
            <w:rFonts w:hint="eastAsia"/>
          </w:rPr>
          <w:delText>（</w:delText>
        </w:r>
        <w:r w:rsidDel="00B7110A">
          <w:rPr>
            <w:rFonts w:hint="eastAsia"/>
          </w:rPr>
          <w:delText>7</w:delText>
        </w:r>
        <w:r w:rsidDel="00B7110A">
          <w:rPr>
            <w:rFonts w:hint="eastAsia"/>
          </w:rPr>
          <w:delText>）</w:delText>
        </w:r>
        <w:r w:rsidDel="00B7110A">
          <w:rPr>
            <w:rFonts w:hint="eastAsia"/>
          </w:rPr>
          <w:delText xml:space="preserve">ambari-server/src/main/resources/common-services/HDFS/2.1.0.2.0/configuration/ </w:delText>
        </w:r>
        <w:r w:rsidDel="00B7110A">
          <w:rPr>
            <w:rFonts w:hint="eastAsia"/>
          </w:rPr>
          <w:delText>添加配置文件</w:delText>
        </w:r>
        <w:r w:rsidDel="00B7110A">
          <w:rPr>
            <w:rFonts w:hint="eastAsia"/>
          </w:rPr>
          <w:delText xml:space="preserve"> httpfs-site.xml</w:delText>
        </w:r>
        <w:r w:rsidDel="00B7110A">
          <w:rPr>
            <w:rFonts w:hint="eastAsia"/>
          </w:rPr>
          <w:delText>：</w:delText>
        </w:r>
      </w:del>
    </w:p>
    <w:p w14:paraId="6AFEBCB2" w14:textId="203EFD83" w:rsidR="00426464" w:rsidDel="00B7110A" w:rsidRDefault="00426464" w:rsidP="00426464">
      <w:pPr>
        <w:rPr>
          <w:del w:id="387" w:author="宋 玉凝" w:date="2019-12-25T11:20:00Z"/>
        </w:rPr>
      </w:pPr>
      <w:del w:id="38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见附件。</w:delText>
        </w:r>
      </w:del>
    </w:p>
    <w:p w14:paraId="4999E4DC" w14:textId="090EC1F7" w:rsidR="00426464" w:rsidDel="00B7110A" w:rsidRDefault="00426464" w:rsidP="00426464">
      <w:pPr>
        <w:rPr>
          <w:del w:id="389" w:author="宋 玉凝" w:date="2019-12-25T11:20:00Z"/>
        </w:rPr>
      </w:pPr>
      <w:del w:id="390" w:author="宋 玉凝" w:date="2019-12-25T11:20:00Z">
        <w:r w:rsidDel="00B7110A">
          <w:rPr>
            <w:rFonts w:hint="eastAsia"/>
          </w:rPr>
          <w:delText>（</w:delText>
        </w:r>
        <w:r w:rsidDel="00B7110A">
          <w:rPr>
            <w:rFonts w:hint="eastAsia"/>
          </w:rPr>
          <w:delText>8</w:delText>
        </w:r>
        <w:r w:rsidDel="00B7110A">
          <w:rPr>
            <w:rFonts w:hint="eastAsia"/>
          </w:rPr>
          <w:delText>）</w:delText>
        </w:r>
        <w:r w:rsidDel="00B7110A">
          <w:rPr>
            <w:rFonts w:hint="eastAsia"/>
          </w:rPr>
          <w:delText xml:space="preserve">ambari-server/src/main/resources/common-services/HDFS/2.1.0.2.0/configuration/ </w:delText>
        </w:r>
        <w:r w:rsidDel="00B7110A">
          <w:rPr>
            <w:rFonts w:hint="eastAsia"/>
          </w:rPr>
          <w:delText>添加配置文件</w:delText>
        </w:r>
        <w:r w:rsidDel="00B7110A">
          <w:rPr>
            <w:rFonts w:hint="eastAsia"/>
          </w:rPr>
          <w:delText xml:space="preserve"> httpfs-env.xml</w:delText>
        </w:r>
        <w:r w:rsidDel="00B7110A">
          <w:rPr>
            <w:rFonts w:hint="eastAsia"/>
          </w:rPr>
          <w:delText>：</w:delText>
        </w:r>
      </w:del>
    </w:p>
    <w:p w14:paraId="2FEDB0DA" w14:textId="72E653AE" w:rsidR="00426464" w:rsidDel="00B7110A" w:rsidRDefault="00426464" w:rsidP="00426464">
      <w:pPr>
        <w:rPr>
          <w:del w:id="391" w:author="宋 玉凝" w:date="2019-12-25T11:20:00Z"/>
        </w:rPr>
      </w:pPr>
      <w:del w:id="39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见附件。</w:delText>
        </w:r>
      </w:del>
    </w:p>
    <w:p w14:paraId="4CA6685F" w14:textId="400B2191" w:rsidR="00426464" w:rsidDel="00B7110A" w:rsidRDefault="00426464" w:rsidP="008A6CE2">
      <w:pPr>
        <w:pStyle w:val="3"/>
        <w:rPr>
          <w:del w:id="393" w:author="宋 玉凝" w:date="2019-12-25T11:20:00Z"/>
        </w:rPr>
      </w:pPr>
      <w:del w:id="394" w:author="宋 玉凝" w:date="2019-12-25T11:20:00Z">
        <w:r w:rsidDel="00B7110A">
          <w:rPr>
            <w:rFonts w:hint="eastAsia"/>
          </w:rPr>
          <w:delText xml:space="preserve">1.3.4 </w:delText>
        </w:r>
        <w:r w:rsidDel="00B7110A">
          <w:rPr>
            <w:rFonts w:hint="eastAsia"/>
          </w:rPr>
          <w:delText>自研</w:delText>
        </w:r>
        <w:r w:rsidDel="00B7110A">
          <w:rPr>
            <w:rFonts w:hint="eastAsia"/>
          </w:rPr>
          <w:delText>hbase</w:delText>
        </w:r>
        <w:r w:rsidDel="00B7110A">
          <w:rPr>
            <w:rFonts w:hint="eastAsia"/>
          </w:rPr>
          <w:delText>部分修改</w:delText>
        </w:r>
      </w:del>
    </w:p>
    <w:p w14:paraId="26FEE1CD" w14:textId="28A2CF24" w:rsidR="00426464" w:rsidDel="00B7110A" w:rsidRDefault="00426464" w:rsidP="00426464">
      <w:pPr>
        <w:rPr>
          <w:del w:id="395" w:author="宋 玉凝" w:date="2019-12-25T11:20:00Z"/>
        </w:rPr>
      </w:pPr>
      <w:del w:id="396"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ambari-server/src/main/resources/common-services/HBASE/0.96.0.2.0/metainfo.xml </w:delText>
        </w:r>
        <w:r w:rsidDel="00B7110A">
          <w:rPr>
            <w:rFonts w:hint="eastAsia"/>
          </w:rPr>
          <w:delText>修改：</w:delText>
        </w:r>
      </w:del>
    </w:p>
    <w:p w14:paraId="1B292E6C" w14:textId="6F568990" w:rsidR="00426464" w:rsidDel="00B7110A" w:rsidRDefault="00426464" w:rsidP="00426464">
      <w:pPr>
        <w:rPr>
          <w:del w:id="397" w:author="宋 玉凝" w:date="2019-12-25T11:20:00Z"/>
        </w:rPr>
      </w:pPr>
      <w:del w:id="39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在</w:delText>
        </w:r>
        <w:r w:rsidDel="00B7110A">
          <w:rPr>
            <w:rFonts w:hint="eastAsia"/>
          </w:rPr>
          <w:delText>[&lt;name&gt;HBASE_MASTER&lt;/name&gt;]-[&lt;customCommands&gt;]</w:delText>
        </w:r>
        <w:r w:rsidDel="00B7110A">
          <w:rPr>
            <w:rFonts w:hint="eastAsia"/>
          </w:rPr>
          <w:delText>标签中添加如下内容：</w:delText>
        </w:r>
      </w:del>
    </w:p>
    <w:p w14:paraId="15E69A83" w14:textId="1A779477" w:rsidR="00426464" w:rsidDel="00B7110A" w:rsidRDefault="00426464" w:rsidP="00426464">
      <w:pPr>
        <w:rPr>
          <w:del w:id="399" w:author="宋 玉凝" w:date="2019-12-25T11:20:00Z"/>
        </w:rPr>
      </w:pPr>
      <w:del w:id="400" w:author="宋 玉凝" w:date="2019-12-25T11:20:00Z">
        <w:r w:rsidDel="00B7110A">
          <w:tab/>
        </w:r>
        <w:r w:rsidDel="00B7110A">
          <w:tab/>
        </w:r>
        <w:r w:rsidDel="00B7110A">
          <w:tab/>
        </w:r>
        <w:r w:rsidDel="00B7110A">
          <w:tab/>
        </w:r>
        <w:r w:rsidDel="00B7110A">
          <w:tab/>
          <w:delText>&lt;!--add ThriftServer--&gt;</w:delText>
        </w:r>
      </w:del>
    </w:p>
    <w:p w14:paraId="4AC24CAF" w14:textId="7CAD09DC" w:rsidR="00426464" w:rsidDel="00B7110A" w:rsidRDefault="00426464" w:rsidP="00426464">
      <w:pPr>
        <w:rPr>
          <w:del w:id="401" w:author="宋 玉凝" w:date="2019-12-25T11:20:00Z"/>
        </w:rPr>
      </w:pPr>
      <w:del w:id="402" w:author="宋 玉凝" w:date="2019-12-25T11:20:00Z">
        <w:r w:rsidDel="00B7110A">
          <w:tab/>
        </w:r>
        <w:r w:rsidDel="00B7110A">
          <w:tab/>
        </w:r>
        <w:r w:rsidDel="00B7110A">
          <w:tab/>
        </w:r>
        <w:r w:rsidDel="00B7110A">
          <w:tab/>
        </w:r>
        <w:r w:rsidDel="00B7110A">
          <w:tab/>
          <w:delText>&lt;customCommand&gt;</w:delText>
        </w:r>
      </w:del>
    </w:p>
    <w:p w14:paraId="1B04BF27" w14:textId="24EB2AD8" w:rsidR="00426464" w:rsidDel="00B7110A" w:rsidRDefault="00426464" w:rsidP="00426464">
      <w:pPr>
        <w:rPr>
          <w:del w:id="403" w:author="宋 玉凝" w:date="2019-12-25T11:20:00Z"/>
        </w:rPr>
      </w:pPr>
      <w:del w:id="404" w:author="宋 玉凝" w:date="2019-12-25T11:20:00Z">
        <w:r w:rsidDel="00B7110A">
          <w:tab/>
        </w:r>
        <w:r w:rsidDel="00B7110A">
          <w:tab/>
        </w:r>
        <w:r w:rsidDel="00B7110A">
          <w:tab/>
        </w:r>
        <w:r w:rsidDel="00B7110A">
          <w:tab/>
        </w:r>
        <w:r w:rsidDel="00B7110A">
          <w:tab/>
        </w:r>
        <w:r w:rsidDel="00B7110A">
          <w:tab/>
          <w:delText>&lt;name&gt;RestartThriftServer&lt;/name&gt;</w:delText>
        </w:r>
      </w:del>
    </w:p>
    <w:p w14:paraId="2025EC06" w14:textId="1E657DF0" w:rsidR="00426464" w:rsidDel="00B7110A" w:rsidRDefault="00426464" w:rsidP="00426464">
      <w:pPr>
        <w:rPr>
          <w:del w:id="405" w:author="宋 玉凝" w:date="2019-12-25T11:20:00Z"/>
        </w:rPr>
      </w:pPr>
      <w:del w:id="406" w:author="宋 玉凝" w:date="2019-12-25T11:20:00Z">
        <w:r w:rsidDel="00B7110A">
          <w:tab/>
        </w:r>
        <w:r w:rsidDel="00B7110A">
          <w:tab/>
        </w:r>
        <w:r w:rsidDel="00B7110A">
          <w:tab/>
        </w:r>
        <w:r w:rsidDel="00B7110A">
          <w:tab/>
        </w:r>
        <w:r w:rsidDel="00B7110A">
          <w:tab/>
        </w:r>
        <w:r w:rsidDel="00B7110A">
          <w:tab/>
          <w:delText>&lt;commandScript&gt;</w:delText>
        </w:r>
      </w:del>
    </w:p>
    <w:p w14:paraId="69DC6623" w14:textId="5754019C" w:rsidR="00426464" w:rsidDel="00B7110A" w:rsidRDefault="00426464" w:rsidP="00426464">
      <w:pPr>
        <w:rPr>
          <w:del w:id="407" w:author="宋 玉凝" w:date="2019-12-25T11:20:00Z"/>
        </w:rPr>
      </w:pPr>
      <w:del w:id="408" w:author="宋 玉凝" w:date="2019-12-25T11:20:00Z">
        <w:r w:rsidDel="00B7110A">
          <w:tab/>
        </w:r>
        <w:r w:rsidDel="00B7110A">
          <w:tab/>
        </w:r>
        <w:r w:rsidDel="00B7110A">
          <w:tab/>
        </w:r>
        <w:r w:rsidDel="00B7110A">
          <w:tab/>
        </w:r>
        <w:r w:rsidDel="00B7110A">
          <w:tab/>
        </w:r>
        <w:r w:rsidDel="00B7110A">
          <w:tab/>
        </w:r>
        <w:r w:rsidDel="00B7110A">
          <w:tab/>
          <w:delText>&lt;script&gt;scripts/hbase_master.py&lt;/script&gt;</w:delText>
        </w:r>
      </w:del>
    </w:p>
    <w:p w14:paraId="47474340" w14:textId="2E9F96DB" w:rsidR="00426464" w:rsidDel="00B7110A" w:rsidRDefault="00426464" w:rsidP="00426464">
      <w:pPr>
        <w:rPr>
          <w:del w:id="409" w:author="宋 玉凝" w:date="2019-12-25T11:20:00Z"/>
        </w:rPr>
      </w:pPr>
      <w:del w:id="410" w:author="宋 玉凝" w:date="2019-12-25T11:20:00Z">
        <w:r w:rsidDel="00B7110A">
          <w:tab/>
        </w:r>
        <w:r w:rsidDel="00B7110A">
          <w:tab/>
        </w:r>
        <w:r w:rsidDel="00B7110A">
          <w:tab/>
        </w:r>
        <w:r w:rsidDel="00B7110A">
          <w:tab/>
        </w:r>
        <w:r w:rsidDel="00B7110A">
          <w:tab/>
        </w:r>
        <w:r w:rsidDel="00B7110A">
          <w:tab/>
        </w:r>
        <w:r w:rsidDel="00B7110A">
          <w:tab/>
          <w:delText>&lt;scriptType&gt;PYTHON&lt;/scriptType&gt;</w:delText>
        </w:r>
      </w:del>
    </w:p>
    <w:p w14:paraId="13EBD5BB" w14:textId="16823DDD" w:rsidR="00426464" w:rsidDel="00B7110A" w:rsidRDefault="00426464" w:rsidP="00426464">
      <w:pPr>
        <w:rPr>
          <w:del w:id="411" w:author="宋 玉凝" w:date="2019-12-25T11:20:00Z"/>
        </w:rPr>
      </w:pPr>
      <w:del w:id="412" w:author="宋 玉凝" w:date="2019-12-25T11:20:00Z">
        <w:r w:rsidDel="00B7110A">
          <w:tab/>
        </w:r>
        <w:r w:rsidDel="00B7110A">
          <w:tab/>
        </w:r>
        <w:r w:rsidDel="00B7110A">
          <w:tab/>
        </w:r>
        <w:r w:rsidDel="00B7110A">
          <w:tab/>
        </w:r>
        <w:r w:rsidDel="00B7110A">
          <w:tab/>
        </w:r>
        <w:r w:rsidDel="00B7110A">
          <w:tab/>
        </w:r>
        <w:r w:rsidDel="00B7110A">
          <w:tab/>
          <w:delText>&lt;timeout&gt;600&lt;/timeout&gt;</w:delText>
        </w:r>
      </w:del>
    </w:p>
    <w:p w14:paraId="5973147D" w14:textId="1E39BB5A" w:rsidR="00426464" w:rsidDel="00B7110A" w:rsidRDefault="00426464" w:rsidP="00426464">
      <w:pPr>
        <w:rPr>
          <w:del w:id="413" w:author="宋 玉凝" w:date="2019-12-25T11:20:00Z"/>
        </w:rPr>
      </w:pPr>
      <w:del w:id="414" w:author="宋 玉凝" w:date="2019-12-25T11:20:00Z">
        <w:r w:rsidDel="00B7110A">
          <w:tab/>
        </w:r>
        <w:r w:rsidDel="00B7110A">
          <w:tab/>
        </w:r>
        <w:r w:rsidDel="00B7110A">
          <w:tab/>
        </w:r>
        <w:r w:rsidDel="00B7110A">
          <w:tab/>
        </w:r>
        <w:r w:rsidDel="00B7110A">
          <w:tab/>
        </w:r>
        <w:r w:rsidDel="00B7110A">
          <w:tab/>
          <w:delText>&lt;/commandScript&gt;</w:delText>
        </w:r>
      </w:del>
    </w:p>
    <w:p w14:paraId="2EE5EA09" w14:textId="36394B3C" w:rsidR="00426464" w:rsidDel="00B7110A" w:rsidRDefault="00426464" w:rsidP="00426464">
      <w:pPr>
        <w:rPr>
          <w:del w:id="415" w:author="宋 玉凝" w:date="2019-12-25T11:20:00Z"/>
        </w:rPr>
      </w:pPr>
      <w:del w:id="416" w:author="宋 玉凝" w:date="2019-12-25T11:20:00Z">
        <w:r w:rsidDel="00B7110A">
          <w:tab/>
        </w:r>
        <w:r w:rsidDel="00B7110A">
          <w:tab/>
        </w:r>
        <w:r w:rsidDel="00B7110A">
          <w:tab/>
        </w:r>
        <w:r w:rsidDel="00B7110A">
          <w:tab/>
        </w:r>
        <w:r w:rsidDel="00B7110A">
          <w:tab/>
          <w:delText>&lt;/customCommand&gt;</w:delText>
        </w:r>
      </w:del>
    </w:p>
    <w:p w14:paraId="455020F4" w14:textId="44B72C3F" w:rsidR="00426464" w:rsidDel="00B7110A" w:rsidRDefault="00426464" w:rsidP="00426464">
      <w:pPr>
        <w:rPr>
          <w:del w:id="417" w:author="宋 玉凝" w:date="2019-12-25T11:20:00Z"/>
        </w:rPr>
      </w:pPr>
      <w:del w:id="41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w:delText>
        </w:r>
        <w:r w:rsidDel="00B7110A">
          <w:rPr>
            <w:rFonts w:hint="eastAsia"/>
          </w:rPr>
          <w:delText>hbase_regionserver</w:delText>
        </w:r>
        <w:r w:rsidDel="00B7110A">
          <w:rPr>
            <w:rFonts w:hint="eastAsia"/>
          </w:rPr>
          <w:delText>是否修改</w:delText>
        </w:r>
      </w:del>
    </w:p>
    <w:p w14:paraId="2E0D07A2" w14:textId="17DAF13C" w:rsidR="006B1052" w:rsidDel="00B7110A" w:rsidRDefault="00426464" w:rsidP="00426464">
      <w:pPr>
        <w:rPr>
          <w:del w:id="419" w:author="宋 玉凝" w:date="2019-12-25T11:20:00Z"/>
        </w:rPr>
      </w:pPr>
      <w:del w:id="420" w:author="宋 玉凝" w:date="2019-12-25T11:20:00Z">
        <w:r w:rsidDel="00B7110A">
          <w:rPr>
            <w:rFonts w:hint="eastAsia"/>
          </w:rPr>
          <w:delText>（</w:delText>
        </w:r>
        <w:r w:rsidDel="00B7110A">
          <w:rPr>
            <w:rFonts w:hint="eastAsia"/>
          </w:rPr>
          <w:delText>2</w:delText>
        </w:r>
        <w:r w:rsidDel="00B7110A">
          <w:rPr>
            <w:rFonts w:hint="eastAsia"/>
          </w:rPr>
          <w:delText>）</w:delText>
        </w:r>
      </w:del>
    </w:p>
    <w:p w14:paraId="44EAA745" w14:textId="4D5D2EE4" w:rsidR="00426464" w:rsidDel="00B7110A" w:rsidRDefault="00426464" w:rsidP="00426464">
      <w:pPr>
        <w:rPr>
          <w:del w:id="421" w:author="宋 玉凝" w:date="2019-12-25T11:20:00Z"/>
        </w:rPr>
      </w:pPr>
      <w:del w:id="422" w:author="宋 玉凝" w:date="2019-12-25T11:20:00Z">
        <w:r w:rsidDel="00B7110A">
          <w:rPr>
            <w:rFonts w:hint="eastAsia"/>
          </w:rPr>
          <w:delText xml:space="preserve">ambari-server/src/main/resources/common-services/HBASE/0.96.0.2.0/package/scripts/hbase_master.py </w:delText>
        </w:r>
        <w:r w:rsidDel="00B7110A">
          <w:rPr>
            <w:rFonts w:hint="eastAsia"/>
          </w:rPr>
          <w:delText>修改：</w:delText>
        </w:r>
      </w:del>
    </w:p>
    <w:p w14:paraId="791FDE9A" w14:textId="1CCA0C64" w:rsidR="00426464" w:rsidDel="00B7110A" w:rsidRDefault="00426464" w:rsidP="00426464">
      <w:pPr>
        <w:rPr>
          <w:del w:id="423" w:author="宋 玉凝" w:date="2019-12-25T11:20:00Z"/>
        </w:rPr>
      </w:pPr>
      <w:del w:id="42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修改类</w:delText>
        </w:r>
        <w:r w:rsidDel="00B7110A">
          <w:rPr>
            <w:rFonts w:hint="eastAsia"/>
          </w:rPr>
          <w:delText xml:space="preserve"> class HbaseMaster(Script): </w:delText>
        </w:r>
        <w:r w:rsidDel="00B7110A">
          <w:rPr>
            <w:rFonts w:hint="eastAsia"/>
          </w:rPr>
          <w:delText>添加如下函数：</w:delText>
        </w:r>
      </w:del>
    </w:p>
    <w:p w14:paraId="56ABA04C" w14:textId="49045765" w:rsidR="00426464" w:rsidDel="00B7110A" w:rsidRDefault="00426464" w:rsidP="00426464">
      <w:pPr>
        <w:rPr>
          <w:del w:id="425" w:author="宋 玉凝" w:date="2019-12-25T11:20:00Z"/>
        </w:rPr>
      </w:pPr>
      <w:del w:id="426" w:author="宋 玉凝" w:date="2019-12-25T11:20:00Z">
        <w:r w:rsidDel="00B7110A">
          <w:tab/>
        </w:r>
        <w:r w:rsidDel="00B7110A">
          <w:tab/>
        </w:r>
        <w:r w:rsidDel="00B7110A">
          <w:tab/>
        </w:r>
        <w:r w:rsidDel="00B7110A">
          <w:tab/>
        </w:r>
        <w:r w:rsidDel="00B7110A">
          <w:tab/>
          <w:delText>def restartthriftserver(self, env):</w:delText>
        </w:r>
      </w:del>
    </w:p>
    <w:p w14:paraId="1131623F" w14:textId="10734A42" w:rsidR="00426464" w:rsidDel="00B7110A" w:rsidRDefault="00426464" w:rsidP="00426464">
      <w:pPr>
        <w:rPr>
          <w:del w:id="427" w:author="宋 玉凝" w:date="2019-12-25T11:20:00Z"/>
        </w:rPr>
      </w:pPr>
      <w:del w:id="428" w:author="宋 玉凝" w:date="2019-12-25T11:20:00Z">
        <w:r w:rsidDel="00B7110A">
          <w:tab/>
        </w:r>
        <w:r w:rsidDel="00B7110A">
          <w:tab/>
        </w:r>
        <w:r w:rsidDel="00B7110A">
          <w:tab/>
        </w:r>
        <w:r w:rsidDel="00B7110A">
          <w:tab/>
        </w:r>
        <w:r w:rsidDel="00B7110A">
          <w:tab/>
        </w:r>
        <w:r w:rsidDel="00B7110A">
          <w:tab/>
          <w:delText>import params</w:delText>
        </w:r>
      </w:del>
    </w:p>
    <w:p w14:paraId="2E92CE2C" w14:textId="0C3A396D" w:rsidR="00426464" w:rsidDel="00B7110A" w:rsidRDefault="00426464" w:rsidP="00426464">
      <w:pPr>
        <w:rPr>
          <w:del w:id="429" w:author="宋 玉凝" w:date="2019-12-25T11:20:00Z"/>
        </w:rPr>
      </w:pPr>
      <w:del w:id="430" w:author="宋 玉凝" w:date="2019-12-25T11:20:00Z">
        <w:r w:rsidDel="00B7110A">
          <w:tab/>
        </w:r>
        <w:r w:rsidDel="00B7110A">
          <w:tab/>
        </w:r>
        <w:r w:rsidDel="00B7110A">
          <w:tab/>
        </w:r>
        <w:r w:rsidDel="00B7110A">
          <w:tab/>
        </w:r>
        <w:r w:rsidDel="00B7110A">
          <w:tab/>
        </w:r>
        <w:r w:rsidDel="00B7110A">
          <w:tab/>
          <w:delText>env.set_params(params)</w:delText>
        </w:r>
      </w:del>
    </w:p>
    <w:p w14:paraId="50FC4C2B" w14:textId="230D3F50" w:rsidR="00426464" w:rsidDel="00B7110A" w:rsidRDefault="00426464" w:rsidP="00426464">
      <w:pPr>
        <w:rPr>
          <w:del w:id="431" w:author="宋 玉凝" w:date="2019-12-25T11:20:00Z"/>
        </w:rPr>
      </w:pPr>
      <w:del w:id="432" w:author="宋 玉凝" w:date="2019-12-25T11:20:00Z">
        <w:r w:rsidDel="00B7110A">
          <w:tab/>
        </w:r>
        <w:r w:rsidDel="00B7110A">
          <w:tab/>
        </w:r>
        <w:r w:rsidDel="00B7110A">
          <w:tab/>
        </w:r>
        <w:r w:rsidDel="00B7110A">
          <w:tab/>
        </w:r>
        <w:r w:rsidDel="00B7110A">
          <w:tab/>
        </w:r>
        <w:r w:rsidDel="00B7110A">
          <w:tab/>
          <w:delText>hbase_service('thrift', action = 'stop')</w:delText>
        </w:r>
      </w:del>
    </w:p>
    <w:p w14:paraId="7A02F3D2" w14:textId="6F4A76F4" w:rsidR="00426464" w:rsidDel="00B7110A" w:rsidRDefault="00426464" w:rsidP="00426464">
      <w:pPr>
        <w:rPr>
          <w:del w:id="433" w:author="宋 玉凝" w:date="2019-12-25T11:20:00Z"/>
        </w:rPr>
      </w:pPr>
      <w:del w:id="434" w:author="宋 玉凝" w:date="2019-12-25T11:20:00Z">
        <w:r w:rsidDel="00B7110A">
          <w:tab/>
        </w:r>
        <w:r w:rsidDel="00B7110A">
          <w:tab/>
        </w:r>
        <w:r w:rsidDel="00B7110A">
          <w:tab/>
        </w:r>
        <w:r w:rsidDel="00B7110A">
          <w:tab/>
        </w:r>
        <w:r w:rsidDel="00B7110A">
          <w:tab/>
        </w:r>
        <w:r w:rsidDel="00B7110A">
          <w:tab/>
          <w:delText>hbase_service('thrift', action = 'start')</w:delText>
        </w:r>
        <w:r w:rsidDel="00B7110A">
          <w:tab/>
        </w:r>
        <w:r w:rsidDel="00B7110A">
          <w:tab/>
        </w:r>
        <w:r w:rsidDel="00B7110A">
          <w:tab/>
        </w:r>
        <w:r w:rsidDel="00B7110A">
          <w:tab/>
        </w:r>
        <w:r w:rsidDel="00B7110A">
          <w:tab/>
        </w:r>
        <w:r w:rsidDel="00B7110A">
          <w:tab/>
        </w:r>
      </w:del>
    </w:p>
    <w:p w14:paraId="5E50B633" w14:textId="6E2F9A12" w:rsidR="00426464" w:rsidDel="00B7110A" w:rsidRDefault="00426464" w:rsidP="008A6CE2">
      <w:pPr>
        <w:pStyle w:val="3"/>
        <w:rPr>
          <w:del w:id="435" w:author="宋 玉凝" w:date="2019-12-25T11:20:00Z"/>
        </w:rPr>
      </w:pPr>
      <w:del w:id="436" w:author="宋 玉凝" w:date="2019-12-25T11:20:00Z">
        <w:r w:rsidDel="00B7110A">
          <w:rPr>
            <w:rFonts w:hint="eastAsia"/>
          </w:rPr>
          <w:delText xml:space="preserve">1.3.5 </w:delText>
        </w:r>
        <w:r w:rsidDel="00B7110A">
          <w:rPr>
            <w:rFonts w:hint="eastAsia"/>
          </w:rPr>
          <w:delText>自研</w:delText>
        </w:r>
        <w:r w:rsidDel="00B7110A">
          <w:rPr>
            <w:rFonts w:hint="eastAsia"/>
          </w:rPr>
          <w:delText>spark</w:delText>
        </w:r>
        <w:r w:rsidDel="00B7110A">
          <w:rPr>
            <w:rFonts w:hint="eastAsia"/>
          </w:rPr>
          <w:delText>部分修改</w:delText>
        </w:r>
      </w:del>
    </w:p>
    <w:p w14:paraId="596AA68E" w14:textId="3A8666C3" w:rsidR="00426464" w:rsidDel="00B7110A" w:rsidRDefault="00426464" w:rsidP="00426464">
      <w:pPr>
        <w:rPr>
          <w:del w:id="437" w:author="宋 玉凝" w:date="2019-12-25T11:20:00Z"/>
        </w:rPr>
      </w:pPr>
      <w:del w:id="438"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ambari-server/src/main/resources/common-services/SPARK/1.2.0.2.2/metainfo.xml </w:delText>
        </w:r>
        <w:r w:rsidDel="00B7110A">
          <w:rPr>
            <w:rFonts w:hint="eastAsia"/>
          </w:rPr>
          <w:delText>文件修改：</w:delText>
        </w:r>
      </w:del>
    </w:p>
    <w:p w14:paraId="6B84823B" w14:textId="3492E719" w:rsidR="00426464" w:rsidDel="00B7110A" w:rsidRDefault="00426464" w:rsidP="00426464">
      <w:pPr>
        <w:rPr>
          <w:del w:id="439" w:author="宋 玉凝" w:date="2019-12-25T11:20:00Z"/>
        </w:rPr>
      </w:pPr>
      <w:del w:id="44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在</w:delText>
        </w:r>
        <w:r w:rsidDel="00B7110A">
          <w:rPr>
            <w:rFonts w:hint="eastAsia"/>
          </w:rPr>
          <w:delText>[&lt;name&gt;SPARK&lt;/name&gt;]-[ &lt;components&gt;]</w:delText>
        </w:r>
        <w:r w:rsidDel="00B7110A">
          <w:rPr>
            <w:rFonts w:hint="eastAsia"/>
          </w:rPr>
          <w:delText>标签中添加如下内容：</w:delText>
        </w:r>
      </w:del>
    </w:p>
    <w:p w14:paraId="5584F9CF" w14:textId="43C1D649" w:rsidR="00426464" w:rsidDel="00B7110A" w:rsidRDefault="00426464" w:rsidP="00426464">
      <w:pPr>
        <w:rPr>
          <w:del w:id="441" w:author="宋 玉凝" w:date="2019-12-25T11:20:00Z"/>
        </w:rPr>
      </w:pPr>
      <w:del w:id="442" w:author="宋 玉凝" w:date="2019-12-25T11:20:00Z">
        <w:r w:rsidDel="00B7110A">
          <w:tab/>
        </w:r>
        <w:r w:rsidDel="00B7110A">
          <w:tab/>
        </w:r>
        <w:r w:rsidDel="00B7110A">
          <w:tab/>
        </w:r>
        <w:r w:rsidDel="00B7110A">
          <w:tab/>
        </w:r>
        <w:r w:rsidDel="00B7110A">
          <w:tab/>
          <w:delText>&lt;component&gt;</w:delText>
        </w:r>
      </w:del>
    </w:p>
    <w:p w14:paraId="69705516" w14:textId="70C21BEC" w:rsidR="00426464" w:rsidDel="00B7110A" w:rsidRDefault="00426464" w:rsidP="00426464">
      <w:pPr>
        <w:rPr>
          <w:del w:id="443" w:author="宋 玉凝" w:date="2019-12-25T11:20:00Z"/>
        </w:rPr>
      </w:pPr>
      <w:del w:id="444" w:author="宋 玉凝" w:date="2019-12-25T11:20:00Z">
        <w:r w:rsidDel="00B7110A">
          <w:tab/>
        </w:r>
        <w:r w:rsidDel="00B7110A">
          <w:tab/>
        </w:r>
        <w:r w:rsidDel="00B7110A">
          <w:tab/>
        </w:r>
        <w:r w:rsidDel="00B7110A">
          <w:tab/>
        </w:r>
        <w:r w:rsidDel="00B7110A">
          <w:tab/>
        </w:r>
        <w:r w:rsidDel="00B7110A">
          <w:tab/>
          <w:delText>&lt;name&gt;SPARK_THRIFTSERVER&lt;/name&gt;</w:delText>
        </w:r>
      </w:del>
    </w:p>
    <w:p w14:paraId="157D137F" w14:textId="22B35E49" w:rsidR="00426464" w:rsidDel="00B7110A" w:rsidRDefault="00426464" w:rsidP="00426464">
      <w:pPr>
        <w:rPr>
          <w:del w:id="445" w:author="宋 玉凝" w:date="2019-12-25T11:20:00Z"/>
        </w:rPr>
      </w:pPr>
      <w:del w:id="446" w:author="宋 玉凝" w:date="2019-12-25T11:20:00Z">
        <w:r w:rsidDel="00B7110A">
          <w:tab/>
        </w:r>
        <w:r w:rsidDel="00B7110A">
          <w:tab/>
        </w:r>
        <w:r w:rsidDel="00B7110A">
          <w:tab/>
        </w:r>
        <w:r w:rsidDel="00B7110A">
          <w:tab/>
        </w:r>
        <w:r w:rsidDel="00B7110A">
          <w:tab/>
        </w:r>
        <w:r w:rsidDel="00B7110A">
          <w:tab/>
          <w:delText>&lt;displayName&gt;Spark Thrift Server&lt;/displayName&gt;</w:delText>
        </w:r>
      </w:del>
    </w:p>
    <w:p w14:paraId="7A61B531" w14:textId="43809E70" w:rsidR="00426464" w:rsidDel="00B7110A" w:rsidRDefault="00426464" w:rsidP="00426464">
      <w:pPr>
        <w:rPr>
          <w:del w:id="447" w:author="宋 玉凝" w:date="2019-12-25T11:20:00Z"/>
        </w:rPr>
      </w:pPr>
      <w:del w:id="448" w:author="宋 玉凝" w:date="2019-12-25T11:20:00Z">
        <w:r w:rsidDel="00B7110A">
          <w:tab/>
        </w:r>
        <w:r w:rsidDel="00B7110A">
          <w:tab/>
        </w:r>
        <w:r w:rsidDel="00B7110A">
          <w:tab/>
        </w:r>
        <w:r w:rsidDel="00B7110A">
          <w:tab/>
        </w:r>
        <w:r w:rsidDel="00B7110A">
          <w:tab/>
        </w:r>
        <w:r w:rsidDel="00B7110A">
          <w:tab/>
          <w:delText>&lt;deleted&gt;true&lt;/deleted&gt;</w:delText>
        </w:r>
      </w:del>
    </w:p>
    <w:p w14:paraId="117112A3" w14:textId="2F796CE6" w:rsidR="00426464" w:rsidDel="00B7110A" w:rsidRDefault="00426464" w:rsidP="00426464">
      <w:pPr>
        <w:rPr>
          <w:del w:id="449" w:author="宋 玉凝" w:date="2019-12-25T11:20:00Z"/>
        </w:rPr>
      </w:pPr>
      <w:del w:id="450" w:author="宋 玉凝" w:date="2019-12-25T11:20:00Z">
        <w:r w:rsidDel="00B7110A">
          <w:tab/>
        </w:r>
        <w:r w:rsidDel="00B7110A">
          <w:tab/>
        </w:r>
        <w:r w:rsidDel="00B7110A">
          <w:tab/>
        </w:r>
        <w:r w:rsidDel="00B7110A">
          <w:tab/>
        </w:r>
        <w:r w:rsidDel="00B7110A">
          <w:tab/>
          <w:delText xml:space="preserve">    &lt;category&gt;MASTER&lt;/category&gt;</w:delText>
        </w:r>
      </w:del>
    </w:p>
    <w:p w14:paraId="39E4B82E" w14:textId="00D44853" w:rsidR="00426464" w:rsidDel="00B7110A" w:rsidRDefault="00426464" w:rsidP="00426464">
      <w:pPr>
        <w:rPr>
          <w:del w:id="451" w:author="宋 玉凝" w:date="2019-12-25T11:20:00Z"/>
        </w:rPr>
      </w:pPr>
      <w:del w:id="452" w:author="宋 玉凝" w:date="2019-12-25T11:20:00Z">
        <w:r w:rsidDel="00B7110A">
          <w:tab/>
        </w:r>
        <w:r w:rsidDel="00B7110A">
          <w:tab/>
        </w:r>
        <w:r w:rsidDel="00B7110A">
          <w:tab/>
        </w:r>
        <w:r w:rsidDel="00B7110A">
          <w:tab/>
        </w:r>
        <w:r w:rsidDel="00B7110A">
          <w:tab/>
        </w:r>
        <w:r w:rsidDel="00B7110A">
          <w:tab/>
          <w:delText>&lt;dependencies&gt;</w:delText>
        </w:r>
      </w:del>
    </w:p>
    <w:p w14:paraId="167A82B2" w14:textId="45251E7B" w:rsidR="00426464" w:rsidDel="00B7110A" w:rsidRDefault="00426464" w:rsidP="00426464">
      <w:pPr>
        <w:rPr>
          <w:del w:id="453" w:author="宋 玉凝" w:date="2019-12-25T11:20:00Z"/>
        </w:rPr>
      </w:pPr>
      <w:del w:id="454" w:author="宋 玉凝" w:date="2019-12-25T11:20:00Z">
        <w:r w:rsidDel="00B7110A">
          <w:tab/>
        </w:r>
        <w:r w:rsidDel="00B7110A">
          <w:tab/>
        </w:r>
        <w:r w:rsidDel="00B7110A">
          <w:tab/>
        </w:r>
        <w:r w:rsidDel="00B7110A">
          <w:tab/>
        </w:r>
        <w:r w:rsidDel="00B7110A">
          <w:tab/>
        </w:r>
        <w:r w:rsidDel="00B7110A">
          <w:tab/>
        </w:r>
        <w:r w:rsidDel="00B7110A">
          <w:tab/>
          <w:delText>&lt;dependency&gt;</w:delText>
        </w:r>
      </w:del>
    </w:p>
    <w:p w14:paraId="74F4B32A" w14:textId="2F83C4D1" w:rsidR="00426464" w:rsidDel="00B7110A" w:rsidRDefault="00426464" w:rsidP="00426464">
      <w:pPr>
        <w:rPr>
          <w:del w:id="455" w:author="宋 玉凝" w:date="2019-12-25T11:20:00Z"/>
        </w:rPr>
      </w:pPr>
      <w:del w:id="456" w:author="宋 玉凝" w:date="2019-12-25T11:20:00Z">
        <w:r w:rsidDel="00B7110A">
          <w:tab/>
        </w:r>
        <w:r w:rsidDel="00B7110A">
          <w:tab/>
        </w:r>
        <w:r w:rsidDel="00B7110A">
          <w:tab/>
        </w:r>
        <w:r w:rsidDel="00B7110A">
          <w:tab/>
        </w:r>
        <w:r w:rsidDel="00B7110A">
          <w:tab/>
        </w:r>
        <w:r w:rsidDel="00B7110A">
          <w:tab/>
        </w:r>
        <w:r w:rsidDel="00B7110A">
          <w:tab/>
        </w:r>
        <w:r w:rsidDel="00B7110A">
          <w:tab/>
          <w:delText>&lt;name&gt;HDFS/HDFS_CLIENT&lt;/name&gt;</w:delText>
        </w:r>
      </w:del>
    </w:p>
    <w:p w14:paraId="6A8A3D8E" w14:textId="1E8A5168" w:rsidR="00426464" w:rsidDel="00B7110A" w:rsidRDefault="00426464" w:rsidP="00426464">
      <w:pPr>
        <w:rPr>
          <w:del w:id="457" w:author="宋 玉凝" w:date="2019-12-25T11:20:00Z"/>
        </w:rPr>
      </w:pPr>
      <w:del w:id="458" w:author="宋 玉凝" w:date="2019-12-25T11:20:00Z">
        <w:r w:rsidDel="00B7110A">
          <w:tab/>
        </w:r>
        <w:r w:rsidDel="00B7110A">
          <w:tab/>
        </w:r>
        <w:r w:rsidDel="00B7110A">
          <w:tab/>
        </w:r>
        <w:r w:rsidDel="00B7110A">
          <w:tab/>
        </w:r>
        <w:r w:rsidDel="00B7110A">
          <w:tab/>
        </w:r>
        <w:r w:rsidDel="00B7110A">
          <w:tab/>
        </w:r>
        <w:r w:rsidDel="00B7110A">
          <w:tab/>
        </w:r>
        <w:r w:rsidDel="00B7110A">
          <w:tab/>
          <w:delText>&lt;scope&gt;host&lt;/scope&gt;</w:delText>
        </w:r>
      </w:del>
    </w:p>
    <w:p w14:paraId="54684E9F" w14:textId="3006E33A" w:rsidR="00426464" w:rsidDel="00B7110A" w:rsidRDefault="00426464" w:rsidP="00426464">
      <w:pPr>
        <w:rPr>
          <w:del w:id="459" w:author="宋 玉凝" w:date="2019-12-25T11:20:00Z"/>
        </w:rPr>
      </w:pPr>
      <w:del w:id="460" w:author="宋 玉凝" w:date="2019-12-25T11:20:00Z">
        <w:r w:rsidDel="00B7110A">
          <w:tab/>
        </w:r>
        <w:r w:rsidDel="00B7110A">
          <w:tab/>
        </w:r>
        <w:r w:rsidDel="00B7110A">
          <w:tab/>
        </w:r>
        <w:r w:rsidDel="00B7110A">
          <w:tab/>
        </w:r>
        <w:r w:rsidDel="00B7110A">
          <w:tab/>
        </w:r>
        <w:r w:rsidDel="00B7110A">
          <w:tab/>
        </w:r>
        <w:r w:rsidDel="00B7110A">
          <w:tab/>
        </w:r>
        <w:r w:rsidDel="00B7110A">
          <w:tab/>
          <w:delText>&lt;auto-deploy&gt;</w:delText>
        </w:r>
      </w:del>
    </w:p>
    <w:p w14:paraId="409D0207" w14:textId="48BB24A4" w:rsidR="00426464" w:rsidDel="00B7110A" w:rsidRDefault="00426464" w:rsidP="00426464">
      <w:pPr>
        <w:rPr>
          <w:del w:id="461" w:author="宋 玉凝" w:date="2019-12-25T11:20:00Z"/>
        </w:rPr>
      </w:pPr>
      <w:del w:id="462" w:author="宋 玉凝" w:date="2019-12-25T11:20:00Z">
        <w:r w:rsidDel="00B7110A">
          <w:tab/>
        </w:r>
        <w:r w:rsidDel="00B7110A">
          <w:tab/>
        </w:r>
        <w:r w:rsidDel="00B7110A">
          <w:tab/>
        </w:r>
        <w:r w:rsidDel="00B7110A">
          <w:tab/>
        </w:r>
        <w:r w:rsidDel="00B7110A">
          <w:tab/>
        </w:r>
        <w:r w:rsidDel="00B7110A">
          <w:tab/>
        </w:r>
        <w:r w:rsidDel="00B7110A">
          <w:tab/>
        </w:r>
        <w:r w:rsidDel="00B7110A">
          <w:tab/>
        </w:r>
        <w:r w:rsidDel="00B7110A">
          <w:tab/>
          <w:delText>&lt;enabled&gt;true&lt;/enabled&gt;</w:delText>
        </w:r>
      </w:del>
    </w:p>
    <w:p w14:paraId="62639F55" w14:textId="2641593A" w:rsidR="00426464" w:rsidDel="00B7110A" w:rsidRDefault="00426464" w:rsidP="00426464">
      <w:pPr>
        <w:rPr>
          <w:del w:id="463" w:author="宋 玉凝" w:date="2019-12-25T11:20:00Z"/>
        </w:rPr>
      </w:pPr>
      <w:del w:id="464" w:author="宋 玉凝" w:date="2019-12-25T11:20:00Z">
        <w:r w:rsidDel="00B7110A">
          <w:tab/>
        </w:r>
        <w:r w:rsidDel="00B7110A">
          <w:tab/>
        </w:r>
        <w:r w:rsidDel="00B7110A">
          <w:tab/>
        </w:r>
        <w:r w:rsidDel="00B7110A">
          <w:tab/>
        </w:r>
        <w:r w:rsidDel="00B7110A">
          <w:tab/>
        </w:r>
        <w:r w:rsidDel="00B7110A">
          <w:tab/>
        </w:r>
        <w:r w:rsidDel="00B7110A">
          <w:tab/>
        </w:r>
        <w:r w:rsidDel="00B7110A">
          <w:tab/>
          <w:delText>&lt;/auto-deploy&gt;</w:delText>
        </w:r>
      </w:del>
    </w:p>
    <w:p w14:paraId="22E46316" w14:textId="4FF9480E" w:rsidR="00426464" w:rsidDel="00B7110A" w:rsidRDefault="00426464" w:rsidP="00426464">
      <w:pPr>
        <w:rPr>
          <w:del w:id="465" w:author="宋 玉凝" w:date="2019-12-25T11:20:00Z"/>
        </w:rPr>
      </w:pPr>
      <w:del w:id="466" w:author="宋 玉凝" w:date="2019-12-25T11:20:00Z">
        <w:r w:rsidDel="00B7110A">
          <w:tab/>
        </w:r>
        <w:r w:rsidDel="00B7110A">
          <w:tab/>
        </w:r>
        <w:r w:rsidDel="00B7110A">
          <w:tab/>
        </w:r>
        <w:r w:rsidDel="00B7110A">
          <w:tab/>
        </w:r>
        <w:r w:rsidDel="00B7110A">
          <w:tab/>
        </w:r>
        <w:r w:rsidDel="00B7110A">
          <w:tab/>
        </w:r>
        <w:r w:rsidDel="00B7110A">
          <w:tab/>
          <w:delText>&lt;/dependency&gt;</w:delText>
        </w:r>
      </w:del>
    </w:p>
    <w:p w14:paraId="2EBA095A" w14:textId="336BF348" w:rsidR="00426464" w:rsidDel="00B7110A" w:rsidRDefault="00426464" w:rsidP="00426464">
      <w:pPr>
        <w:rPr>
          <w:del w:id="467" w:author="宋 玉凝" w:date="2019-12-25T11:20:00Z"/>
        </w:rPr>
      </w:pPr>
      <w:del w:id="468" w:author="宋 玉凝" w:date="2019-12-25T11:20:00Z">
        <w:r w:rsidDel="00B7110A">
          <w:tab/>
        </w:r>
        <w:r w:rsidDel="00B7110A">
          <w:tab/>
        </w:r>
        <w:r w:rsidDel="00B7110A">
          <w:tab/>
        </w:r>
        <w:r w:rsidDel="00B7110A">
          <w:tab/>
        </w:r>
        <w:r w:rsidDel="00B7110A">
          <w:tab/>
        </w:r>
        <w:r w:rsidDel="00B7110A">
          <w:tab/>
        </w:r>
        <w:r w:rsidDel="00B7110A">
          <w:tab/>
          <w:delText>&lt;dependency&gt;</w:delText>
        </w:r>
      </w:del>
    </w:p>
    <w:p w14:paraId="32058AAD" w14:textId="518C082F" w:rsidR="00426464" w:rsidDel="00B7110A" w:rsidRDefault="00426464" w:rsidP="00426464">
      <w:pPr>
        <w:rPr>
          <w:del w:id="469" w:author="宋 玉凝" w:date="2019-12-25T11:20:00Z"/>
        </w:rPr>
      </w:pPr>
      <w:del w:id="470" w:author="宋 玉凝" w:date="2019-12-25T11:20:00Z">
        <w:r w:rsidDel="00B7110A">
          <w:tab/>
        </w:r>
        <w:r w:rsidDel="00B7110A">
          <w:tab/>
        </w:r>
        <w:r w:rsidDel="00B7110A">
          <w:tab/>
        </w:r>
        <w:r w:rsidDel="00B7110A">
          <w:tab/>
        </w:r>
        <w:r w:rsidDel="00B7110A">
          <w:tab/>
        </w:r>
        <w:r w:rsidDel="00B7110A">
          <w:tab/>
        </w:r>
        <w:r w:rsidDel="00B7110A">
          <w:tab/>
        </w:r>
        <w:r w:rsidDel="00B7110A">
          <w:tab/>
          <w:delText>&lt;name&gt;MAPREDUCE2/MAPREDUCE2_CLIENT&lt;/name&gt;</w:delText>
        </w:r>
      </w:del>
    </w:p>
    <w:p w14:paraId="19A5E58B" w14:textId="44F9ABBE" w:rsidR="00426464" w:rsidDel="00B7110A" w:rsidRDefault="00426464" w:rsidP="00426464">
      <w:pPr>
        <w:rPr>
          <w:del w:id="471" w:author="宋 玉凝" w:date="2019-12-25T11:20:00Z"/>
        </w:rPr>
      </w:pPr>
      <w:del w:id="472" w:author="宋 玉凝" w:date="2019-12-25T11:20:00Z">
        <w:r w:rsidDel="00B7110A">
          <w:tab/>
        </w:r>
        <w:r w:rsidDel="00B7110A">
          <w:tab/>
        </w:r>
        <w:r w:rsidDel="00B7110A">
          <w:tab/>
        </w:r>
        <w:r w:rsidDel="00B7110A">
          <w:tab/>
        </w:r>
        <w:r w:rsidDel="00B7110A">
          <w:tab/>
        </w:r>
        <w:r w:rsidDel="00B7110A">
          <w:tab/>
        </w:r>
        <w:r w:rsidDel="00B7110A">
          <w:tab/>
        </w:r>
        <w:r w:rsidDel="00B7110A">
          <w:tab/>
          <w:delText>&lt;scope&gt;host&lt;/scope&gt;</w:delText>
        </w:r>
      </w:del>
    </w:p>
    <w:p w14:paraId="0C63BF0B" w14:textId="2AB467B1" w:rsidR="00426464" w:rsidDel="00B7110A" w:rsidRDefault="00426464" w:rsidP="00426464">
      <w:pPr>
        <w:rPr>
          <w:del w:id="473" w:author="宋 玉凝" w:date="2019-12-25T11:20:00Z"/>
        </w:rPr>
      </w:pPr>
      <w:del w:id="474" w:author="宋 玉凝" w:date="2019-12-25T11:20:00Z">
        <w:r w:rsidDel="00B7110A">
          <w:tab/>
        </w:r>
        <w:r w:rsidDel="00B7110A">
          <w:tab/>
        </w:r>
        <w:r w:rsidDel="00B7110A">
          <w:tab/>
        </w:r>
        <w:r w:rsidDel="00B7110A">
          <w:tab/>
        </w:r>
        <w:r w:rsidDel="00B7110A">
          <w:tab/>
        </w:r>
        <w:r w:rsidDel="00B7110A">
          <w:tab/>
        </w:r>
        <w:r w:rsidDel="00B7110A">
          <w:tab/>
        </w:r>
        <w:r w:rsidDel="00B7110A">
          <w:tab/>
          <w:delText>&lt;auto-deploy&gt;</w:delText>
        </w:r>
      </w:del>
    </w:p>
    <w:p w14:paraId="69A4CFA7" w14:textId="38195B7F" w:rsidR="00426464" w:rsidDel="00B7110A" w:rsidRDefault="00426464" w:rsidP="00426464">
      <w:pPr>
        <w:rPr>
          <w:del w:id="475" w:author="宋 玉凝" w:date="2019-12-25T11:20:00Z"/>
        </w:rPr>
      </w:pPr>
      <w:del w:id="476" w:author="宋 玉凝" w:date="2019-12-25T11:20:00Z">
        <w:r w:rsidDel="00B7110A">
          <w:tab/>
        </w:r>
        <w:r w:rsidDel="00B7110A">
          <w:tab/>
        </w:r>
        <w:r w:rsidDel="00B7110A">
          <w:tab/>
        </w:r>
        <w:r w:rsidDel="00B7110A">
          <w:tab/>
        </w:r>
        <w:r w:rsidDel="00B7110A">
          <w:tab/>
        </w:r>
        <w:r w:rsidDel="00B7110A">
          <w:tab/>
        </w:r>
        <w:r w:rsidDel="00B7110A">
          <w:tab/>
        </w:r>
        <w:r w:rsidDel="00B7110A">
          <w:tab/>
        </w:r>
        <w:r w:rsidDel="00B7110A">
          <w:tab/>
          <w:delText>&lt;enabled&gt;true&lt;/enabled&gt;</w:delText>
        </w:r>
      </w:del>
    </w:p>
    <w:p w14:paraId="72BF1E85" w14:textId="5B866A02" w:rsidR="00426464" w:rsidDel="00B7110A" w:rsidRDefault="00426464" w:rsidP="00426464">
      <w:pPr>
        <w:rPr>
          <w:del w:id="477" w:author="宋 玉凝" w:date="2019-12-25T11:20:00Z"/>
        </w:rPr>
      </w:pPr>
      <w:del w:id="478" w:author="宋 玉凝" w:date="2019-12-25T11:20:00Z">
        <w:r w:rsidDel="00B7110A">
          <w:tab/>
        </w:r>
        <w:r w:rsidDel="00B7110A">
          <w:tab/>
        </w:r>
        <w:r w:rsidDel="00B7110A">
          <w:tab/>
        </w:r>
        <w:r w:rsidDel="00B7110A">
          <w:tab/>
        </w:r>
        <w:r w:rsidDel="00B7110A">
          <w:tab/>
        </w:r>
        <w:r w:rsidDel="00B7110A">
          <w:tab/>
        </w:r>
        <w:r w:rsidDel="00B7110A">
          <w:tab/>
        </w:r>
        <w:r w:rsidDel="00B7110A">
          <w:tab/>
          <w:delText>&lt;/auto-deploy&gt;</w:delText>
        </w:r>
      </w:del>
    </w:p>
    <w:p w14:paraId="2902C0E4" w14:textId="11195732" w:rsidR="00426464" w:rsidDel="00B7110A" w:rsidRDefault="00426464" w:rsidP="00426464">
      <w:pPr>
        <w:rPr>
          <w:del w:id="479" w:author="宋 玉凝" w:date="2019-12-25T11:20:00Z"/>
        </w:rPr>
      </w:pPr>
      <w:del w:id="480" w:author="宋 玉凝" w:date="2019-12-25T11:20:00Z">
        <w:r w:rsidDel="00B7110A">
          <w:tab/>
        </w:r>
        <w:r w:rsidDel="00B7110A">
          <w:tab/>
        </w:r>
        <w:r w:rsidDel="00B7110A">
          <w:tab/>
        </w:r>
        <w:r w:rsidDel="00B7110A">
          <w:tab/>
        </w:r>
        <w:r w:rsidDel="00B7110A">
          <w:tab/>
        </w:r>
        <w:r w:rsidDel="00B7110A">
          <w:tab/>
        </w:r>
        <w:r w:rsidDel="00B7110A">
          <w:tab/>
          <w:delText>&lt;/dependency&gt;</w:delText>
        </w:r>
      </w:del>
    </w:p>
    <w:p w14:paraId="69AEA5F2" w14:textId="7DE6E9F8" w:rsidR="00426464" w:rsidDel="00B7110A" w:rsidRDefault="00426464" w:rsidP="00426464">
      <w:pPr>
        <w:rPr>
          <w:del w:id="481" w:author="宋 玉凝" w:date="2019-12-25T11:20:00Z"/>
        </w:rPr>
      </w:pPr>
      <w:del w:id="482" w:author="宋 玉凝" w:date="2019-12-25T11:20:00Z">
        <w:r w:rsidDel="00B7110A">
          <w:tab/>
        </w:r>
        <w:r w:rsidDel="00B7110A">
          <w:tab/>
        </w:r>
        <w:r w:rsidDel="00B7110A">
          <w:tab/>
        </w:r>
        <w:r w:rsidDel="00B7110A">
          <w:tab/>
        </w:r>
        <w:r w:rsidDel="00B7110A">
          <w:tab/>
        </w:r>
        <w:r w:rsidDel="00B7110A">
          <w:tab/>
        </w:r>
        <w:r w:rsidDel="00B7110A">
          <w:tab/>
          <w:delText>&lt;dependency&gt;</w:delText>
        </w:r>
      </w:del>
    </w:p>
    <w:p w14:paraId="6C211AD0" w14:textId="17DFBF61" w:rsidR="00426464" w:rsidDel="00B7110A" w:rsidRDefault="00426464" w:rsidP="00426464">
      <w:pPr>
        <w:rPr>
          <w:del w:id="483" w:author="宋 玉凝" w:date="2019-12-25T11:20:00Z"/>
        </w:rPr>
      </w:pPr>
      <w:del w:id="484" w:author="宋 玉凝" w:date="2019-12-25T11:20:00Z">
        <w:r w:rsidDel="00B7110A">
          <w:tab/>
        </w:r>
        <w:r w:rsidDel="00B7110A">
          <w:tab/>
        </w:r>
        <w:r w:rsidDel="00B7110A">
          <w:tab/>
        </w:r>
        <w:r w:rsidDel="00B7110A">
          <w:tab/>
        </w:r>
        <w:r w:rsidDel="00B7110A">
          <w:tab/>
        </w:r>
        <w:r w:rsidDel="00B7110A">
          <w:tab/>
        </w:r>
        <w:r w:rsidDel="00B7110A">
          <w:tab/>
        </w:r>
        <w:r w:rsidDel="00B7110A">
          <w:tab/>
          <w:delText>&lt;name&gt;YARN/YARN_CLIENT&lt;/name&gt;</w:delText>
        </w:r>
      </w:del>
    </w:p>
    <w:p w14:paraId="4D0E9EF7" w14:textId="70514DE1" w:rsidR="00426464" w:rsidDel="00B7110A" w:rsidRDefault="00426464" w:rsidP="00426464">
      <w:pPr>
        <w:rPr>
          <w:del w:id="485" w:author="宋 玉凝" w:date="2019-12-25T11:20:00Z"/>
        </w:rPr>
      </w:pPr>
      <w:del w:id="486" w:author="宋 玉凝" w:date="2019-12-25T11:20:00Z">
        <w:r w:rsidDel="00B7110A">
          <w:tab/>
        </w:r>
        <w:r w:rsidDel="00B7110A">
          <w:tab/>
        </w:r>
        <w:r w:rsidDel="00B7110A">
          <w:tab/>
        </w:r>
        <w:r w:rsidDel="00B7110A">
          <w:tab/>
        </w:r>
        <w:r w:rsidDel="00B7110A">
          <w:tab/>
        </w:r>
        <w:r w:rsidDel="00B7110A">
          <w:tab/>
        </w:r>
        <w:r w:rsidDel="00B7110A">
          <w:tab/>
        </w:r>
        <w:r w:rsidDel="00B7110A">
          <w:tab/>
          <w:delText>&lt;scope&gt;host&lt;/scope&gt;</w:delText>
        </w:r>
      </w:del>
    </w:p>
    <w:p w14:paraId="44F537E1" w14:textId="12EAE056" w:rsidR="00426464" w:rsidDel="00B7110A" w:rsidRDefault="00426464" w:rsidP="00426464">
      <w:pPr>
        <w:rPr>
          <w:del w:id="487" w:author="宋 玉凝" w:date="2019-12-25T11:20:00Z"/>
        </w:rPr>
      </w:pPr>
      <w:del w:id="488" w:author="宋 玉凝" w:date="2019-12-25T11:20:00Z">
        <w:r w:rsidDel="00B7110A">
          <w:tab/>
        </w:r>
        <w:r w:rsidDel="00B7110A">
          <w:tab/>
        </w:r>
        <w:r w:rsidDel="00B7110A">
          <w:tab/>
        </w:r>
        <w:r w:rsidDel="00B7110A">
          <w:tab/>
        </w:r>
        <w:r w:rsidDel="00B7110A">
          <w:tab/>
        </w:r>
        <w:r w:rsidDel="00B7110A">
          <w:tab/>
        </w:r>
        <w:r w:rsidDel="00B7110A">
          <w:tab/>
        </w:r>
        <w:r w:rsidDel="00B7110A">
          <w:tab/>
          <w:delText>&lt;auto-deploy&gt;</w:delText>
        </w:r>
      </w:del>
    </w:p>
    <w:p w14:paraId="0E6D9DE4" w14:textId="21AFC073" w:rsidR="00426464" w:rsidDel="00B7110A" w:rsidRDefault="00426464" w:rsidP="00426464">
      <w:pPr>
        <w:rPr>
          <w:del w:id="489" w:author="宋 玉凝" w:date="2019-12-25T11:20:00Z"/>
        </w:rPr>
      </w:pPr>
      <w:del w:id="490" w:author="宋 玉凝" w:date="2019-12-25T11:20:00Z">
        <w:r w:rsidDel="00B7110A">
          <w:tab/>
        </w:r>
        <w:r w:rsidDel="00B7110A">
          <w:tab/>
        </w:r>
        <w:r w:rsidDel="00B7110A">
          <w:tab/>
        </w:r>
        <w:r w:rsidDel="00B7110A">
          <w:tab/>
        </w:r>
        <w:r w:rsidDel="00B7110A">
          <w:tab/>
        </w:r>
        <w:r w:rsidDel="00B7110A">
          <w:tab/>
        </w:r>
        <w:r w:rsidDel="00B7110A">
          <w:tab/>
        </w:r>
        <w:r w:rsidDel="00B7110A">
          <w:tab/>
        </w:r>
        <w:r w:rsidDel="00B7110A">
          <w:tab/>
          <w:delText>&lt;enabled&gt;true&lt;/enabled&gt;</w:delText>
        </w:r>
      </w:del>
    </w:p>
    <w:p w14:paraId="1E4EDD91" w14:textId="5BBAD070" w:rsidR="00426464" w:rsidDel="00B7110A" w:rsidRDefault="00426464" w:rsidP="00426464">
      <w:pPr>
        <w:rPr>
          <w:del w:id="491" w:author="宋 玉凝" w:date="2019-12-25T11:20:00Z"/>
        </w:rPr>
      </w:pPr>
      <w:del w:id="492" w:author="宋 玉凝" w:date="2019-12-25T11:20:00Z">
        <w:r w:rsidDel="00B7110A">
          <w:tab/>
        </w:r>
        <w:r w:rsidDel="00B7110A">
          <w:tab/>
        </w:r>
        <w:r w:rsidDel="00B7110A">
          <w:tab/>
        </w:r>
        <w:r w:rsidDel="00B7110A">
          <w:tab/>
        </w:r>
        <w:r w:rsidDel="00B7110A">
          <w:tab/>
        </w:r>
        <w:r w:rsidDel="00B7110A">
          <w:tab/>
        </w:r>
        <w:r w:rsidDel="00B7110A">
          <w:tab/>
        </w:r>
        <w:r w:rsidDel="00B7110A">
          <w:tab/>
          <w:delText>&lt;/auto-deploy&gt;</w:delText>
        </w:r>
      </w:del>
    </w:p>
    <w:p w14:paraId="5296BDD2" w14:textId="7D1FABD9" w:rsidR="00426464" w:rsidDel="00B7110A" w:rsidRDefault="00426464" w:rsidP="00426464">
      <w:pPr>
        <w:rPr>
          <w:del w:id="493" w:author="宋 玉凝" w:date="2019-12-25T11:20:00Z"/>
        </w:rPr>
      </w:pPr>
      <w:del w:id="494" w:author="宋 玉凝" w:date="2019-12-25T11:20:00Z">
        <w:r w:rsidDel="00B7110A">
          <w:tab/>
        </w:r>
        <w:r w:rsidDel="00B7110A">
          <w:tab/>
        </w:r>
        <w:r w:rsidDel="00B7110A">
          <w:tab/>
        </w:r>
        <w:r w:rsidDel="00B7110A">
          <w:tab/>
        </w:r>
        <w:r w:rsidDel="00B7110A">
          <w:tab/>
        </w:r>
        <w:r w:rsidDel="00B7110A">
          <w:tab/>
        </w:r>
        <w:r w:rsidDel="00B7110A">
          <w:tab/>
          <w:delText>&lt;/dependency&gt;</w:delText>
        </w:r>
      </w:del>
    </w:p>
    <w:p w14:paraId="7BFCF954" w14:textId="15C66AC8" w:rsidR="00426464" w:rsidDel="00B7110A" w:rsidRDefault="00426464" w:rsidP="00426464">
      <w:pPr>
        <w:rPr>
          <w:del w:id="495" w:author="宋 玉凝" w:date="2019-12-25T11:20:00Z"/>
        </w:rPr>
      </w:pPr>
      <w:del w:id="496" w:author="宋 玉凝" w:date="2019-12-25T11:20:00Z">
        <w:r w:rsidDel="00B7110A">
          <w:tab/>
        </w:r>
        <w:r w:rsidDel="00B7110A">
          <w:tab/>
        </w:r>
        <w:r w:rsidDel="00B7110A">
          <w:tab/>
        </w:r>
        <w:r w:rsidDel="00B7110A">
          <w:tab/>
        </w:r>
        <w:r w:rsidDel="00B7110A">
          <w:tab/>
        </w:r>
        <w:r w:rsidDel="00B7110A">
          <w:tab/>
          <w:delText>&lt;/dependencies&gt;</w:delText>
        </w:r>
      </w:del>
    </w:p>
    <w:p w14:paraId="32F5F5C4" w14:textId="7C87049A" w:rsidR="00426464" w:rsidDel="00B7110A" w:rsidRDefault="00426464" w:rsidP="00426464">
      <w:pPr>
        <w:rPr>
          <w:del w:id="497" w:author="宋 玉凝" w:date="2019-12-25T11:20:00Z"/>
        </w:rPr>
      </w:pPr>
      <w:del w:id="498" w:author="宋 玉凝" w:date="2019-12-25T11:20:00Z">
        <w:r w:rsidDel="00B7110A">
          <w:tab/>
        </w:r>
        <w:r w:rsidDel="00B7110A">
          <w:tab/>
        </w:r>
        <w:r w:rsidDel="00B7110A">
          <w:tab/>
        </w:r>
        <w:r w:rsidDel="00B7110A">
          <w:tab/>
        </w:r>
        <w:r w:rsidDel="00B7110A">
          <w:tab/>
        </w:r>
        <w:r w:rsidDel="00B7110A">
          <w:tab/>
          <w:delText>&lt;commandScript&gt;</w:delText>
        </w:r>
      </w:del>
    </w:p>
    <w:p w14:paraId="20E2298F" w14:textId="435DDD11" w:rsidR="00426464" w:rsidDel="00B7110A" w:rsidRDefault="00426464" w:rsidP="00426464">
      <w:pPr>
        <w:rPr>
          <w:del w:id="499" w:author="宋 玉凝" w:date="2019-12-25T11:20:00Z"/>
        </w:rPr>
      </w:pPr>
      <w:del w:id="500" w:author="宋 玉凝" w:date="2019-12-25T11:20:00Z">
        <w:r w:rsidDel="00B7110A">
          <w:tab/>
        </w:r>
        <w:r w:rsidDel="00B7110A">
          <w:tab/>
        </w:r>
        <w:r w:rsidDel="00B7110A">
          <w:tab/>
        </w:r>
        <w:r w:rsidDel="00B7110A">
          <w:tab/>
        </w:r>
        <w:r w:rsidDel="00B7110A">
          <w:tab/>
        </w:r>
        <w:r w:rsidDel="00B7110A">
          <w:tab/>
        </w:r>
        <w:r w:rsidDel="00B7110A">
          <w:tab/>
          <w:delText>&lt;script&gt;scripts/spark_thrift_server.py&lt;/script&gt;</w:delText>
        </w:r>
      </w:del>
    </w:p>
    <w:p w14:paraId="1F61261F" w14:textId="4D7114F1" w:rsidR="00426464" w:rsidDel="00B7110A" w:rsidRDefault="00426464" w:rsidP="00426464">
      <w:pPr>
        <w:rPr>
          <w:del w:id="501" w:author="宋 玉凝" w:date="2019-12-25T11:20:00Z"/>
        </w:rPr>
      </w:pPr>
      <w:del w:id="502" w:author="宋 玉凝" w:date="2019-12-25T11:20:00Z">
        <w:r w:rsidDel="00B7110A">
          <w:tab/>
        </w:r>
        <w:r w:rsidDel="00B7110A">
          <w:tab/>
        </w:r>
        <w:r w:rsidDel="00B7110A">
          <w:tab/>
        </w:r>
        <w:r w:rsidDel="00B7110A">
          <w:tab/>
        </w:r>
        <w:r w:rsidDel="00B7110A">
          <w:tab/>
        </w:r>
        <w:r w:rsidDel="00B7110A">
          <w:tab/>
        </w:r>
        <w:r w:rsidDel="00B7110A">
          <w:tab/>
          <w:delText>&lt;scriptType&gt;PYTHON&lt;/scriptType&gt;</w:delText>
        </w:r>
      </w:del>
    </w:p>
    <w:p w14:paraId="6D003E90" w14:textId="78301C13" w:rsidR="00426464" w:rsidDel="00B7110A" w:rsidRDefault="00426464" w:rsidP="00426464">
      <w:pPr>
        <w:rPr>
          <w:del w:id="503" w:author="宋 玉凝" w:date="2019-12-25T11:20:00Z"/>
        </w:rPr>
      </w:pPr>
      <w:del w:id="504" w:author="宋 玉凝" w:date="2019-12-25T11:20:00Z">
        <w:r w:rsidDel="00B7110A">
          <w:tab/>
        </w:r>
        <w:r w:rsidDel="00B7110A">
          <w:tab/>
        </w:r>
        <w:r w:rsidDel="00B7110A">
          <w:tab/>
        </w:r>
        <w:r w:rsidDel="00B7110A">
          <w:tab/>
        </w:r>
        <w:r w:rsidDel="00B7110A">
          <w:tab/>
        </w:r>
        <w:r w:rsidDel="00B7110A">
          <w:tab/>
        </w:r>
        <w:r w:rsidDel="00B7110A">
          <w:tab/>
          <w:delText>&lt;timeout&gt;600&lt;/timeout&gt;</w:delText>
        </w:r>
      </w:del>
    </w:p>
    <w:p w14:paraId="3D6D0935" w14:textId="0FC87694" w:rsidR="00426464" w:rsidDel="00B7110A" w:rsidRDefault="00426464" w:rsidP="00426464">
      <w:pPr>
        <w:rPr>
          <w:del w:id="505" w:author="宋 玉凝" w:date="2019-12-25T11:20:00Z"/>
        </w:rPr>
      </w:pPr>
      <w:del w:id="506" w:author="宋 玉凝" w:date="2019-12-25T11:20:00Z">
        <w:r w:rsidDel="00B7110A">
          <w:tab/>
        </w:r>
        <w:r w:rsidDel="00B7110A">
          <w:tab/>
        </w:r>
        <w:r w:rsidDel="00B7110A">
          <w:tab/>
        </w:r>
        <w:r w:rsidDel="00B7110A">
          <w:tab/>
        </w:r>
        <w:r w:rsidDel="00B7110A">
          <w:tab/>
        </w:r>
        <w:r w:rsidDel="00B7110A">
          <w:tab/>
          <w:delText>&lt;/commandScript&gt;</w:delText>
        </w:r>
      </w:del>
    </w:p>
    <w:p w14:paraId="1B070980" w14:textId="10B06A73" w:rsidR="00426464" w:rsidDel="00B7110A" w:rsidRDefault="00426464" w:rsidP="00426464">
      <w:pPr>
        <w:rPr>
          <w:del w:id="507" w:author="宋 玉凝" w:date="2019-12-25T11:20:00Z"/>
        </w:rPr>
      </w:pPr>
      <w:del w:id="508" w:author="宋 玉凝" w:date="2019-12-25T11:20:00Z">
        <w:r w:rsidDel="00B7110A">
          <w:tab/>
        </w:r>
        <w:r w:rsidDel="00B7110A">
          <w:tab/>
        </w:r>
        <w:r w:rsidDel="00B7110A">
          <w:tab/>
        </w:r>
        <w:r w:rsidDel="00B7110A">
          <w:tab/>
        </w:r>
        <w:r w:rsidDel="00B7110A">
          <w:tab/>
          <w:delText>&lt;/component&gt;</w:delText>
        </w:r>
      </w:del>
    </w:p>
    <w:p w14:paraId="780445C5" w14:textId="6A41C7DC" w:rsidR="00426464" w:rsidDel="00B7110A" w:rsidRDefault="00426464" w:rsidP="00426464">
      <w:pPr>
        <w:rPr>
          <w:del w:id="509" w:author="宋 玉凝" w:date="2019-12-25T11:20:00Z"/>
        </w:rPr>
      </w:pPr>
      <w:del w:id="51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在配置依赖</w:delText>
        </w:r>
        <w:r w:rsidDel="00B7110A">
          <w:rPr>
            <w:rFonts w:hint="eastAsia"/>
          </w:rPr>
          <w:delText>[&lt;configuration-dependencies&gt;]</w:delText>
        </w:r>
        <w:r w:rsidDel="00B7110A">
          <w:rPr>
            <w:rFonts w:hint="eastAsia"/>
          </w:rPr>
          <w:delText>标签中添加如下内容：</w:delText>
        </w:r>
      </w:del>
    </w:p>
    <w:p w14:paraId="56F58157" w14:textId="42F44201" w:rsidR="00426464" w:rsidDel="00B7110A" w:rsidRDefault="00426464" w:rsidP="00426464">
      <w:pPr>
        <w:rPr>
          <w:del w:id="511" w:author="宋 玉凝" w:date="2019-12-25T11:20:00Z"/>
        </w:rPr>
      </w:pPr>
      <w:del w:id="512" w:author="宋 玉凝" w:date="2019-12-25T11:20:00Z">
        <w:r w:rsidDel="00B7110A">
          <w:tab/>
        </w:r>
        <w:r w:rsidDel="00B7110A">
          <w:tab/>
        </w:r>
        <w:r w:rsidDel="00B7110A">
          <w:tab/>
        </w:r>
        <w:r w:rsidDel="00B7110A">
          <w:tab/>
        </w:r>
        <w:r w:rsidDel="00B7110A">
          <w:tab/>
          <w:delText>&lt;config-type&gt;spark-javaopts-properties&lt;/config-type&gt;</w:delText>
        </w:r>
      </w:del>
    </w:p>
    <w:p w14:paraId="236FBA4D" w14:textId="037755BC" w:rsidR="00426464" w:rsidDel="00B7110A" w:rsidRDefault="00426464" w:rsidP="00426464">
      <w:pPr>
        <w:rPr>
          <w:del w:id="513" w:author="宋 玉凝" w:date="2019-12-25T11:20:00Z"/>
        </w:rPr>
      </w:pPr>
      <w:del w:id="514" w:author="宋 玉凝" w:date="2019-12-25T11:20:00Z">
        <w:r w:rsidDel="00B7110A">
          <w:tab/>
        </w:r>
        <w:r w:rsidDel="00B7110A">
          <w:tab/>
        </w:r>
        <w:r w:rsidDel="00B7110A">
          <w:tab/>
        </w:r>
        <w:r w:rsidDel="00B7110A">
          <w:tab/>
        </w:r>
        <w:r w:rsidDel="00B7110A">
          <w:tab/>
          <w:delText>&lt;config-type&gt;spark-thrift-sparkconf&lt;/config-type&gt;</w:delText>
        </w:r>
      </w:del>
    </w:p>
    <w:p w14:paraId="104AF1B2" w14:textId="49A6E58C" w:rsidR="00426464" w:rsidDel="00B7110A" w:rsidRDefault="00426464" w:rsidP="00426464">
      <w:pPr>
        <w:rPr>
          <w:del w:id="515" w:author="宋 玉凝" w:date="2019-12-25T11:20:00Z"/>
        </w:rPr>
      </w:pPr>
      <w:del w:id="516" w:author="宋 玉凝" w:date="2019-12-25T11:20:00Z">
        <w:r w:rsidDel="00B7110A">
          <w:tab/>
        </w:r>
        <w:r w:rsidDel="00B7110A">
          <w:tab/>
        </w:r>
        <w:r w:rsidDel="00B7110A">
          <w:tab/>
        </w:r>
        <w:r w:rsidDel="00B7110A">
          <w:tab/>
        </w:r>
        <w:r w:rsidDel="00B7110A">
          <w:tab/>
          <w:delText>&lt;config-type&gt;spark-hive-site-override&lt;/config-type&gt;</w:delText>
        </w:r>
        <w:r w:rsidDel="00B7110A">
          <w:tab/>
        </w:r>
        <w:r w:rsidDel="00B7110A">
          <w:tab/>
        </w:r>
        <w:r w:rsidDel="00B7110A">
          <w:tab/>
        </w:r>
        <w:r w:rsidDel="00B7110A">
          <w:tab/>
        </w:r>
      </w:del>
    </w:p>
    <w:p w14:paraId="2626E559" w14:textId="1B985850" w:rsidR="00426464" w:rsidDel="00B7110A" w:rsidRDefault="00426464" w:rsidP="008A6CE2">
      <w:pPr>
        <w:pStyle w:val="3"/>
        <w:rPr>
          <w:del w:id="517" w:author="宋 玉凝" w:date="2019-12-25T11:20:00Z"/>
        </w:rPr>
      </w:pPr>
      <w:del w:id="518" w:author="宋 玉凝" w:date="2019-12-25T11:20:00Z">
        <w:r w:rsidDel="00B7110A">
          <w:rPr>
            <w:rFonts w:hint="eastAsia"/>
          </w:rPr>
          <w:delText xml:space="preserve">1.3.6 </w:delText>
        </w:r>
        <w:r w:rsidDel="00B7110A">
          <w:rPr>
            <w:rFonts w:hint="eastAsia"/>
          </w:rPr>
          <w:delText>自研</w:delText>
        </w:r>
        <w:r w:rsidDel="00B7110A">
          <w:rPr>
            <w:rFonts w:hint="eastAsia"/>
          </w:rPr>
          <w:delText>spark</w:delText>
        </w:r>
        <w:r w:rsidDel="00B7110A">
          <w:rPr>
            <w:rFonts w:hint="eastAsia"/>
          </w:rPr>
          <w:delText>参数添加</w:delText>
        </w:r>
      </w:del>
    </w:p>
    <w:p w14:paraId="3D395D33" w14:textId="02BF14DA" w:rsidR="00426464" w:rsidDel="00B7110A" w:rsidRDefault="00426464" w:rsidP="00426464">
      <w:pPr>
        <w:rPr>
          <w:del w:id="519" w:author="宋 玉凝" w:date="2019-12-25T11:20:00Z"/>
        </w:rPr>
      </w:pPr>
      <w:del w:id="520"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ambari-server/src/main/resources/common-services/SPARK/1.2.0.2.2/configuration/spark-defaults.xml </w:delText>
        </w:r>
        <w:r w:rsidDel="00B7110A">
          <w:rPr>
            <w:rFonts w:hint="eastAsia"/>
          </w:rPr>
          <w:delText>添加配置参数</w:delText>
        </w:r>
      </w:del>
    </w:p>
    <w:p w14:paraId="5CB94D82" w14:textId="5CFBB6AC" w:rsidR="00426464" w:rsidDel="00B7110A" w:rsidRDefault="00426464" w:rsidP="00426464">
      <w:pPr>
        <w:rPr>
          <w:del w:id="521" w:author="宋 玉凝" w:date="2019-12-25T11:20:00Z"/>
        </w:rPr>
      </w:pPr>
      <w:del w:id="522" w:author="宋 玉凝" w:date="2019-12-25T11:20:00Z">
        <w:r w:rsidDel="00B7110A">
          <w:tab/>
        </w:r>
        <w:r w:rsidDel="00B7110A">
          <w:tab/>
        </w:r>
        <w:r w:rsidDel="00B7110A">
          <w:tab/>
        </w:r>
        <w:r w:rsidDel="00B7110A">
          <w:tab/>
          <w:delText>&lt;property&gt;</w:delText>
        </w:r>
      </w:del>
    </w:p>
    <w:p w14:paraId="4BDF6837" w14:textId="54B909A2" w:rsidR="00426464" w:rsidDel="00B7110A" w:rsidRDefault="00426464" w:rsidP="00426464">
      <w:pPr>
        <w:rPr>
          <w:del w:id="523" w:author="宋 玉凝" w:date="2019-12-25T11:20:00Z"/>
        </w:rPr>
      </w:pPr>
      <w:del w:id="524" w:author="宋 玉凝" w:date="2019-12-25T11:20:00Z">
        <w:r w:rsidDel="00B7110A">
          <w:tab/>
        </w:r>
        <w:r w:rsidDel="00B7110A">
          <w:tab/>
        </w:r>
        <w:r w:rsidDel="00B7110A">
          <w:tab/>
        </w:r>
        <w:r w:rsidDel="00B7110A">
          <w:tab/>
        </w:r>
        <w:r w:rsidDel="00B7110A">
          <w:tab/>
          <w:delText>&lt;name&gt;spark.driver.extraJavaOptions&lt;/name&gt;</w:delText>
        </w:r>
      </w:del>
    </w:p>
    <w:p w14:paraId="54ADE6B6" w14:textId="55256862" w:rsidR="00426464" w:rsidDel="00B7110A" w:rsidRDefault="00426464" w:rsidP="00426464">
      <w:pPr>
        <w:rPr>
          <w:del w:id="525" w:author="宋 玉凝" w:date="2019-12-25T11:20:00Z"/>
        </w:rPr>
      </w:pPr>
      <w:del w:id="526" w:author="宋 玉凝" w:date="2019-12-25T11:20:00Z">
        <w:r w:rsidDel="00B7110A">
          <w:tab/>
        </w:r>
        <w:r w:rsidDel="00B7110A">
          <w:tab/>
        </w:r>
        <w:r w:rsidDel="00B7110A">
          <w:tab/>
        </w:r>
        <w:r w:rsidDel="00B7110A">
          <w:tab/>
        </w:r>
        <w:r w:rsidDel="00B7110A">
          <w:tab/>
          <w:delText>&lt;value&gt;-XX:PermSize=128M -XX:MaxPermSize=256M&lt;/value&gt;</w:delText>
        </w:r>
      </w:del>
    </w:p>
    <w:p w14:paraId="2E78C110" w14:textId="1A227328" w:rsidR="00426464" w:rsidDel="00B7110A" w:rsidRDefault="00426464" w:rsidP="00426464">
      <w:pPr>
        <w:rPr>
          <w:del w:id="527" w:author="宋 玉凝" w:date="2019-12-25T11:20:00Z"/>
        </w:rPr>
      </w:pPr>
      <w:del w:id="528" w:author="宋 玉凝" w:date="2019-12-25T11:20:00Z">
        <w:r w:rsidDel="00B7110A">
          <w:tab/>
        </w:r>
        <w:r w:rsidDel="00B7110A">
          <w:tab/>
        </w:r>
        <w:r w:rsidDel="00B7110A">
          <w:tab/>
        </w:r>
        <w:r w:rsidDel="00B7110A">
          <w:tab/>
          <w:delText>&lt;/property&gt;</w:delText>
        </w:r>
      </w:del>
    </w:p>
    <w:p w14:paraId="699360B2" w14:textId="7AA925A9" w:rsidR="00426464" w:rsidDel="00B7110A" w:rsidRDefault="00426464" w:rsidP="008A6CE2">
      <w:pPr>
        <w:pStyle w:val="3"/>
        <w:rPr>
          <w:del w:id="529" w:author="宋 玉凝" w:date="2019-12-25T11:20:00Z"/>
        </w:rPr>
      </w:pPr>
      <w:del w:id="530" w:author="宋 玉凝" w:date="2019-12-25T11:20:00Z">
        <w:r w:rsidDel="00B7110A">
          <w:rPr>
            <w:rFonts w:hint="eastAsia"/>
          </w:rPr>
          <w:delText xml:space="preserve">1.3.7 </w:delText>
        </w:r>
        <w:r w:rsidDel="00B7110A">
          <w:rPr>
            <w:rFonts w:hint="eastAsia"/>
          </w:rPr>
          <w:delText>自研</w:delText>
        </w:r>
        <w:r w:rsidDel="00B7110A">
          <w:rPr>
            <w:rFonts w:hint="eastAsia"/>
          </w:rPr>
          <w:delText>hue</w:delText>
        </w:r>
        <w:r w:rsidDel="00B7110A">
          <w:rPr>
            <w:rFonts w:hint="eastAsia"/>
          </w:rPr>
          <w:delText>组件集成</w:delText>
        </w:r>
      </w:del>
    </w:p>
    <w:p w14:paraId="55F17D5B" w14:textId="274AC29F" w:rsidR="00426464" w:rsidDel="00B7110A" w:rsidRDefault="00426464" w:rsidP="00426464">
      <w:pPr>
        <w:rPr>
          <w:del w:id="531" w:author="宋 玉凝" w:date="2019-12-25T11:20:00Z"/>
        </w:rPr>
      </w:pPr>
      <w:del w:id="532"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ambari-server/src/main/resources/stacks/HDP/2.3/services/</w:delText>
        </w:r>
        <w:r w:rsidDel="00B7110A">
          <w:rPr>
            <w:rFonts w:hint="eastAsia"/>
          </w:rPr>
          <w:delText>放入</w:delText>
        </w:r>
        <w:r w:rsidDel="00B7110A">
          <w:rPr>
            <w:rFonts w:hint="eastAsia"/>
          </w:rPr>
          <w:delText>Hue</w:delText>
        </w:r>
        <w:r w:rsidDel="00B7110A">
          <w:rPr>
            <w:rFonts w:hint="eastAsia"/>
          </w:rPr>
          <w:delText>自研文件：</w:delText>
        </w:r>
      </w:del>
    </w:p>
    <w:p w14:paraId="2C62ED18" w14:textId="7F9FDF15" w:rsidR="00426464" w:rsidDel="00B7110A" w:rsidRDefault="00426464" w:rsidP="00426464">
      <w:pPr>
        <w:rPr>
          <w:del w:id="533" w:author="宋 玉凝" w:date="2019-12-25T11:20:00Z"/>
        </w:rPr>
      </w:pPr>
      <w:del w:id="53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见附件。</w:delText>
        </w:r>
      </w:del>
    </w:p>
    <w:p w14:paraId="6A2E6DCF" w14:textId="5DB8ED75" w:rsidR="00426464" w:rsidDel="00B7110A" w:rsidRDefault="00426464" w:rsidP="00426464">
      <w:pPr>
        <w:rPr>
          <w:del w:id="535" w:author="宋 玉凝" w:date="2019-12-25T11:20:00Z"/>
        </w:rPr>
      </w:pPr>
      <w:del w:id="536" w:author="宋 玉凝" w:date="2019-12-25T11:20:00Z">
        <w:r w:rsidDel="00B7110A">
          <w:rPr>
            <w:rFonts w:hint="eastAsia"/>
          </w:rPr>
          <w:delText>（</w:delText>
        </w:r>
        <w:r w:rsidDel="00B7110A">
          <w:rPr>
            <w:rFonts w:hint="eastAsia"/>
          </w:rPr>
          <w:delText>2</w:delText>
        </w:r>
        <w:r w:rsidDel="00B7110A">
          <w:rPr>
            <w:rFonts w:hint="eastAsia"/>
          </w:rPr>
          <w:delText>）汉化</w:delText>
        </w:r>
      </w:del>
    </w:p>
    <w:p w14:paraId="123791F7" w14:textId="7F6A0097" w:rsidR="00426464" w:rsidDel="00B7110A" w:rsidRDefault="00426464" w:rsidP="008A6CE2">
      <w:pPr>
        <w:pStyle w:val="3"/>
        <w:rPr>
          <w:del w:id="537" w:author="宋 玉凝" w:date="2019-12-25T11:20:00Z"/>
        </w:rPr>
      </w:pPr>
      <w:del w:id="538" w:author="宋 玉凝" w:date="2019-12-25T11:20:00Z">
        <w:r w:rsidDel="00B7110A">
          <w:rPr>
            <w:rFonts w:hint="eastAsia"/>
          </w:rPr>
          <w:delText xml:space="preserve">1.3.8 </w:delText>
        </w:r>
        <w:r w:rsidDel="00B7110A">
          <w:rPr>
            <w:rFonts w:hint="eastAsia"/>
          </w:rPr>
          <w:delText>自研</w:delText>
        </w:r>
        <w:r w:rsidDel="00B7110A">
          <w:rPr>
            <w:rFonts w:hint="eastAsia"/>
          </w:rPr>
          <w:delText>solr</w:delText>
        </w:r>
        <w:r w:rsidDel="00B7110A">
          <w:rPr>
            <w:rFonts w:hint="eastAsia"/>
          </w:rPr>
          <w:delText>组件集成</w:delText>
        </w:r>
      </w:del>
    </w:p>
    <w:p w14:paraId="78E77C8E" w14:textId="448F5269" w:rsidR="00426464" w:rsidDel="00B7110A" w:rsidRDefault="00426464" w:rsidP="00426464">
      <w:pPr>
        <w:rPr>
          <w:del w:id="539" w:author="宋 玉凝" w:date="2019-12-25T11:20:00Z"/>
        </w:rPr>
      </w:pPr>
      <w:del w:id="540"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ambari-server/src/main/resources/stacks/HDP/2.3/services/</w:delText>
        </w:r>
        <w:r w:rsidDel="00B7110A">
          <w:rPr>
            <w:rFonts w:hint="eastAsia"/>
          </w:rPr>
          <w:delText>放入</w:delText>
        </w:r>
        <w:r w:rsidDel="00B7110A">
          <w:rPr>
            <w:rFonts w:hint="eastAsia"/>
          </w:rPr>
          <w:delText>Solr</w:delText>
        </w:r>
        <w:r w:rsidDel="00B7110A">
          <w:rPr>
            <w:rFonts w:hint="eastAsia"/>
          </w:rPr>
          <w:delText>自研文件：</w:delText>
        </w:r>
      </w:del>
    </w:p>
    <w:p w14:paraId="63A24CE5" w14:textId="054435B2" w:rsidR="00426464" w:rsidDel="00B7110A" w:rsidRDefault="00426464" w:rsidP="00426464">
      <w:pPr>
        <w:rPr>
          <w:del w:id="541" w:author="宋 玉凝" w:date="2019-12-25T11:20:00Z"/>
        </w:rPr>
      </w:pPr>
      <w:del w:id="54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见附件。</w:delText>
        </w:r>
      </w:del>
    </w:p>
    <w:p w14:paraId="0F58AAFE" w14:textId="0EB8DEA1" w:rsidR="00426464" w:rsidDel="00B7110A" w:rsidRDefault="00426464" w:rsidP="008A6CE2">
      <w:pPr>
        <w:pStyle w:val="3"/>
        <w:rPr>
          <w:del w:id="543" w:author="宋 玉凝" w:date="2019-12-25T11:20:00Z"/>
        </w:rPr>
      </w:pPr>
      <w:commentRangeStart w:id="544"/>
      <w:del w:id="545" w:author="宋 玉凝" w:date="2019-12-25T11:20:00Z">
        <w:r w:rsidDel="00B7110A">
          <w:rPr>
            <w:rFonts w:hint="eastAsia"/>
          </w:rPr>
          <w:delText xml:space="preserve">1.3.10 </w:delText>
        </w:r>
        <w:r w:rsidDel="00B7110A">
          <w:rPr>
            <w:rFonts w:hint="eastAsia"/>
          </w:rPr>
          <w:delText>新增</w:delText>
        </w:r>
        <w:r w:rsidDel="00B7110A">
          <w:rPr>
            <w:rFonts w:hint="eastAsia"/>
          </w:rPr>
          <w:delText>Kerberos Manager</w:delText>
        </w:r>
        <w:r w:rsidDel="00B7110A">
          <w:rPr>
            <w:rFonts w:hint="eastAsia"/>
          </w:rPr>
          <w:delText>视图功能</w:delText>
        </w:r>
        <w:commentRangeEnd w:id="544"/>
        <w:r w:rsidR="000D2677" w:rsidDel="00B7110A">
          <w:rPr>
            <w:rStyle w:val="a7"/>
            <w:b w:val="0"/>
            <w:bCs w:val="0"/>
          </w:rPr>
          <w:commentReference w:id="544"/>
        </w:r>
      </w:del>
    </w:p>
    <w:p w14:paraId="57A48BAB" w14:textId="198B6DBE" w:rsidR="00426464" w:rsidDel="00B7110A" w:rsidRDefault="00426464" w:rsidP="00426464">
      <w:pPr>
        <w:rPr>
          <w:del w:id="546" w:author="宋 玉凝" w:date="2019-12-25T11:20:00Z"/>
        </w:rPr>
      </w:pPr>
      <w:del w:id="547" w:author="宋 玉凝" w:date="2019-12-25T11:20:00Z">
        <w:r w:rsidDel="00B7110A">
          <w:rPr>
            <w:rFonts w:hint="eastAsia"/>
          </w:rPr>
          <w:delText>（</w:delText>
        </w:r>
        <w:r w:rsidDel="00B7110A">
          <w:rPr>
            <w:rFonts w:hint="eastAsia"/>
          </w:rPr>
          <w:delText>1</w:delText>
        </w:r>
        <w:r w:rsidDel="00B7110A">
          <w:rPr>
            <w:rFonts w:hint="eastAsia"/>
          </w:rPr>
          <w:delText>）源码文件添加编译（略）</w:delText>
        </w:r>
      </w:del>
    </w:p>
    <w:p w14:paraId="5E8EFE34" w14:textId="11E0AE7A" w:rsidR="00426464" w:rsidDel="00B7110A" w:rsidRDefault="00426464" w:rsidP="008A6CE2">
      <w:pPr>
        <w:pStyle w:val="3"/>
        <w:rPr>
          <w:del w:id="548" w:author="宋 玉凝" w:date="2019-12-25T11:20:00Z"/>
        </w:rPr>
      </w:pPr>
      <w:del w:id="549" w:author="宋 玉凝" w:date="2019-12-25T11:20:00Z">
        <w:r w:rsidDel="00B7110A">
          <w:rPr>
            <w:rFonts w:hint="eastAsia"/>
          </w:rPr>
          <w:delText>1.3.11 Tez</w:delText>
        </w:r>
        <w:r w:rsidDel="00B7110A">
          <w:rPr>
            <w:rFonts w:hint="eastAsia"/>
          </w:rPr>
          <w:delText>视图</w:delText>
        </w:r>
        <w:r w:rsidDel="00B7110A">
          <w:rPr>
            <w:rFonts w:hint="eastAsia"/>
          </w:rPr>
          <w:delText>bug</w:delText>
        </w:r>
        <w:r w:rsidDel="00B7110A">
          <w:rPr>
            <w:rFonts w:hint="eastAsia"/>
          </w:rPr>
          <w:delText>修复</w:delText>
        </w:r>
      </w:del>
    </w:p>
    <w:p w14:paraId="2EBAFDFD" w14:textId="635FE112" w:rsidR="00426464" w:rsidDel="00B7110A" w:rsidRDefault="00426464" w:rsidP="00426464">
      <w:pPr>
        <w:rPr>
          <w:del w:id="550" w:author="宋 玉凝" w:date="2019-12-25T11:20:00Z"/>
        </w:rPr>
      </w:pPr>
      <w:del w:id="551" w:author="宋 玉凝" w:date="2019-12-25T11:20:00Z">
        <w:r w:rsidDel="00B7110A">
          <w:rPr>
            <w:rFonts w:hint="eastAsia"/>
          </w:rPr>
          <w:delText>（</w:delText>
        </w:r>
        <w:r w:rsidDel="00B7110A">
          <w:rPr>
            <w:rFonts w:hint="eastAsia"/>
          </w:rPr>
          <w:delText>1</w:delText>
        </w:r>
        <w:r w:rsidDel="00B7110A">
          <w:rPr>
            <w:rFonts w:hint="eastAsia"/>
          </w:rPr>
          <w:delText>）修改文件</w:delText>
        </w:r>
        <w:r w:rsidDel="00B7110A">
          <w:rPr>
            <w:rFonts w:hint="eastAsia"/>
          </w:rPr>
          <w:delText>contrib/views/tez/pom.xml</w:delText>
        </w:r>
      </w:del>
    </w:p>
    <w:p w14:paraId="56AE985E" w14:textId="331F4BEC" w:rsidR="00426464" w:rsidDel="00B7110A" w:rsidRDefault="00426464" w:rsidP="00426464">
      <w:pPr>
        <w:rPr>
          <w:del w:id="552" w:author="宋 玉凝" w:date="2019-12-25T11:20:00Z"/>
        </w:rPr>
      </w:pPr>
      <w:del w:id="55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将</w:delText>
        </w:r>
        <w:r w:rsidDel="00B7110A">
          <w:rPr>
            <w:rFonts w:hint="eastAsia"/>
          </w:rPr>
          <w:delText>&lt;tez.view.version&gt;0.7.0.0-SNAPSHOT&lt;/tez.view.version&gt;</w:delText>
        </w:r>
        <w:r w:rsidDel="00B7110A">
          <w:rPr>
            <w:rFonts w:hint="eastAsia"/>
          </w:rPr>
          <w:delText>修改为</w:delText>
        </w:r>
        <w:r w:rsidDel="00B7110A">
          <w:rPr>
            <w:rFonts w:hint="eastAsia"/>
          </w:rPr>
          <w:delText>&lt;tez.view.version&gt;0.7.0.0&lt;/tez.view.version&gt;</w:delText>
        </w:r>
      </w:del>
    </w:p>
    <w:p w14:paraId="0318369A" w14:textId="52F622C9" w:rsidR="00426464" w:rsidDel="00B7110A" w:rsidRDefault="00426464" w:rsidP="00426464">
      <w:pPr>
        <w:rPr>
          <w:del w:id="554" w:author="宋 玉凝" w:date="2019-12-25T11:20:00Z"/>
        </w:rPr>
      </w:pPr>
      <w:del w:id="555" w:author="宋 玉凝" w:date="2019-12-25T11:20:00Z">
        <w:r w:rsidDel="00B7110A">
          <w:tab/>
        </w:r>
        <w:r w:rsidDel="00B7110A">
          <w:tab/>
        </w:r>
        <w:r w:rsidDel="00B7110A">
          <w:tab/>
        </w:r>
      </w:del>
    </w:p>
    <w:p w14:paraId="52F36D5D" w14:textId="459DE6FD" w:rsidR="00426464" w:rsidDel="00B7110A" w:rsidRDefault="00426464" w:rsidP="00312CF3">
      <w:pPr>
        <w:pStyle w:val="1"/>
        <w:rPr>
          <w:del w:id="556" w:author="宋 玉凝" w:date="2019-12-25T11:20:00Z"/>
        </w:rPr>
      </w:pPr>
      <w:del w:id="557" w:author="宋 玉凝" w:date="2019-12-25T11:20:00Z">
        <w:r w:rsidDel="00B7110A">
          <w:rPr>
            <w:rFonts w:hint="eastAsia"/>
          </w:rPr>
          <w:delText xml:space="preserve">2. Insight HD 3.2 </w:delText>
        </w:r>
        <w:r w:rsidDel="00B7110A">
          <w:rPr>
            <w:rFonts w:hint="eastAsia"/>
          </w:rPr>
          <w:delText>版本修改列表</w:delText>
        </w:r>
      </w:del>
    </w:p>
    <w:p w14:paraId="5FB76433" w14:textId="50CEF474" w:rsidR="00426464" w:rsidDel="00B7110A" w:rsidRDefault="00426464" w:rsidP="008A6CE2">
      <w:pPr>
        <w:pStyle w:val="2"/>
        <w:rPr>
          <w:del w:id="558" w:author="宋 玉凝" w:date="2019-12-25T11:20:00Z"/>
        </w:rPr>
      </w:pPr>
      <w:del w:id="559" w:author="宋 玉凝" w:date="2019-12-25T11:20:00Z">
        <w:r w:rsidDel="00B7110A">
          <w:rPr>
            <w:rFonts w:hint="eastAsia"/>
          </w:rPr>
          <w:delText xml:space="preserve">2.1 </w:delText>
        </w:r>
        <w:r w:rsidDel="00B7110A">
          <w:rPr>
            <w:rFonts w:hint="eastAsia"/>
          </w:rPr>
          <w:delText>新增汉化</w:delText>
        </w:r>
      </w:del>
    </w:p>
    <w:p w14:paraId="198BDA16" w14:textId="020DF20F" w:rsidR="00426464" w:rsidDel="00B7110A" w:rsidRDefault="00426464" w:rsidP="008A6CE2">
      <w:pPr>
        <w:pStyle w:val="3"/>
        <w:rPr>
          <w:del w:id="560" w:author="宋 玉凝" w:date="2019-12-25T11:20:00Z"/>
        </w:rPr>
      </w:pPr>
      <w:del w:id="561" w:author="宋 玉凝" w:date="2019-12-25T11:20:00Z">
        <w:r w:rsidDel="00B7110A">
          <w:rPr>
            <w:rFonts w:hint="eastAsia"/>
          </w:rPr>
          <w:delText xml:space="preserve">2.1.1 </w:delText>
        </w:r>
        <w:r w:rsidDel="00B7110A">
          <w:rPr>
            <w:rFonts w:hint="eastAsia"/>
          </w:rPr>
          <w:delText>视图部分汉化</w:delText>
        </w:r>
      </w:del>
    </w:p>
    <w:p w14:paraId="253A4480" w14:textId="04DCDCDC" w:rsidR="00426464" w:rsidDel="00B7110A" w:rsidRDefault="00426464" w:rsidP="00426464">
      <w:pPr>
        <w:rPr>
          <w:del w:id="562" w:author="宋 玉凝" w:date="2019-12-25T11:20:00Z"/>
        </w:rPr>
      </w:pPr>
      <w:del w:id="563"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contrib/views/storm/src/main/resources/view.xml </w:delText>
        </w:r>
        <w:r w:rsidDel="00B7110A">
          <w:rPr>
            <w:rFonts w:hint="eastAsia"/>
          </w:rPr>
          <w:delText>汉化</w:delText>
        </w:r>
      </w:del>
    </w:p>
    <w:p w14:paraId="4762B96B" w14:textId="2968BA7A" w:rsidR="00426464" w:rsidDel="00B7110A" w:rsidRDefault="00426464" w:rsidP="00426464">
      <w:pPr>
        <w:rPr>
          <w:del w:id="564" w:author="宋 玉凝" w:date="2019-12-25T11:20:00Z"/>
        </w:rPr>
      </w:pPr>
      <w:del w:id="565" w:author="宋 玉凝" w:date="2019-12-25T11:20:00Z">
        <w:r w:rsidDel="00B7110A">
          <w:rPr>
            <w:rFonts w:hint="eastAsia"/>
          </w:rPr>
          <w:delText>（</w:delText>
        </w:r>
        <w:r w:rsidDel="00B7110A">
          <w:rPr>
            <w:rFonts w:hint="eastAsia"/>
          </w:rPr>
          <w:delText>2</w:delText>
        </w:r>
        <w:r w:rsidDel="00B7110A">
          <w:rPr>
            <w:rFonts w:hint="eastAsia"/>
          </w:rPr>
          <w:delText>）</w:delText>
        </w:r>
        <w:r w:rsidDel="00B7110A">
          <w:rPr>
            <w:rFonts w:hint="eastAsia"/>
          </w:rPr>
          <w:delText xml:space="preserve">contrib/views/hive/src/main/resources/view.xml </w:delText>
        </w:r>
        <w:r w:rsidDel="00B7110A">
          <w:rPr>
            <w:rFonts w:hint="eastAsia"/>
          </w:rPr>
          <w:delText>汉化</w:delText>
        </w:r>
      </w:del>
    </w:p>
    <w:p w14:paraId="31700C52" w14:textId="18E02A6E" w:rsidR="00426464" w:rsidDel="00B7110A" w:rsidRDefault="00426464" w:rsidP="00426464">
      <w:pPr>
        <w:rPr>
          <w:del w:id="566" w:author="宋 玉凝" w:date="2019-12-25T11:20:00Z"/>
        </w:rPr>
      </w:pPr>
      <w:del w:id="567" w:author="宋 玉凝" w:date="2019-12-25T11:20:00Z">
        <w:r w:rsidDel="00B7110A">
          <w:rPr>
            <w:rFonts w:hint="eastAsia"/>
          </w:rPr>
          <w:delText>（</w:delText>
        </w:r>
        <w:r w:rsidDel="00B7110A">
          <w:rPr>
            <w:rFonts w:hint="eastAsia"/>
          </w:rPr>
          <w:delText>3</w:delText>
        </w:r>
        <w:r w:rsidDel="00B7110A">
          <w:rPr>
            <w:rFonts w:hint="eastAsia"/>
          </w:rPr>
          <w:delText>）</w:delText>
        </w:r>
        <w:r w:rsidDel="00B7110A">
          <w:rPr>
            <w:rFonts w:hint="eastAsia"/>
          </w:rPr>
          <w:delText xml:space="preserve">contrib/views/slider/src/main/resources/view.xml </w:delText>
        </w:r>
        <w:r w:rsidDel="00B7110A">
          <w:rPr>
            <w:rFonts w:hint="eastAsia"/>
          </w:rPr>
          <w:delText>汉化</w:delText>
        </w:r>
      </w:del>
    </w:p>
    <w:p w14:paraId="32958673" w14:textId="42C9AF63" w:rsidR="00426464" w:rsidDel="00B7110A" w:rsidRDefault="00426464" w:rsidP="00426464">
      <w:pPr>
        <w:rPr>
          <w:del w:id="568" w:author="宋 玉凝" w:date="2019-12-25T11:20:00Z"/>
        </w:rPr>
      </w:pPr>
      <w:del w:id="569" w:author="宋 玉凝" w:date="2019-12-25T11:20:00Z">
        <w:r w:rsidDel="00B7110A">
          <w:rPr>
            <w:rFonts w:hint="eastAsia"/>
          </w:rPr>
          <w:delText>（</w:delText>
        </w:r>
        <w:r w:rsidDel="00B7110A">
          <w:rPr>
            <w:rFonts w:hint="eastAsia"/>
          </w:rPr>
          <w:delText>4</w:delText>
        </w:r>
        <w:r w:rsidDel="00B7110A">
          <w:rPr>
            <w:rFonts w:hint="eastAsia"/>
          </w:rPr>
          <w:delText>）</w:delText>
        </w:r>
        <w:r w:rsidDel="00B7110A">
          <w:rPr>
            <w:rFonts w:hint="eastAsia"/>
          </w:rPr>
          <w:delText xml:space="preserve">contrib/views/files/src/main/resources/view.xml </w:delText>
        </w:r>
        <w:r w:rsidDel="00B7110A">
          <w:rPr>
            <w:rFonts w:hint="eastAsia"/>
          </w:rPr>
          <w:delText>汉化</w:delText>
        </w:r>
      </w:del>
    </w:p>
    <w:p w14:paraId="2D53A965" w14:textId="090B16BF" w:rsidR="00426464" w:rsidDel="00B7110A" w:rsidRDefault="00426464" w:rsidP="00426464">
      <w:pPr>
        <w:rPr>
          <w:del w:id="570" w:author="宋 玉凝" w:date="2019-12-25T11:20:00Z"/>
        </w:rPr>
      </w:pPr>
      <w:del w:id="571" w:author="宋 玉凝" w:date="2019-12-25T11:20:00Z">
        <w:r w:rsidDel="00B7110A">
          <w:rPr>
            <w:rFonts w:hint="eastAsia"/>
          </w:rPr>
          <w:delText>（</w:delText>
        </w:r>
        <w:r w:rsidDel="00B7110A">
          <w:rPr>
            <w:rFonts w:hint="eastAsia"/>
          </w:rPr>
          <w:delText>5</w:delText>
        </w:r>
        <w:r w:rsidDel="00B7110A">
          <w:rPr>
            <w:rFonts w:hint="eastAsia"/>
          </w:rPr>
          <w:delText>）</w:delText>
        </w:r>
        <w:r w:rsidDel="00B7110A">
          <w:rPr>
            <w:rFonts w:hint="eastAsia"/>
          </w:rPr>
          <w:delText xml:space="preserve">contrib/views/jobs/src/main/resources/view.xml </w:delText>
        </w:r>
        <w:r w:rsidDel="00B7110A">
          <w:rPr>
            <w:rFonts w:hint="eastAsia"/>
          </w:rPr>
          <w:delText>汉化</w:delText>
        </w:r>
      </w:del>
    </w:p>
    <w:p w14:paraId="7D964355" w14:textId="5A98A8AA" w:rsidR="00426464" w:rsidDel="00B7110A" w:rsidRDefault="00426464" w:rsidP="00426464">
      <w:pPr>
        <w:rPr>
          <w:del w:id="572" w:author="宋 玉凝" w:date="2019-12-25T11:20:00Z"/>
        </w:rPr>
      </w:pPr>
      <w:del w:id="573" w:author="宋 玉凝" w:date="2019-12-25T11:20:00Z">
        <w:r w:rsidDel="00B7110A">
          <w:rPr>
            <w:rFonts w:hint="eastAsia"/>
          </w:rPr>
          <w:delText>（</w:delText>
        </w:r>
        <w:r w:rsidDel="00B7110A">
          <w:rPr>
            <w:rFonts w:hint="eastAsia"/>
          </w:rPr>
          <w:delText>6</w:delText>
        </w:r>
        <w:r w:rsidDel="00B7110A">
          <w:rPr>
            <w:rFonts w:hint="eastAsia"/>
          </w:rPr>
          <w:delText>）</w:delText>
        </w:r>
        <w:r w:rsidDel="00B7110A">
          <w:rPr>
            <w:rFonts w:hint="eastAsia"/>
          </w:rPr>
          <w:delText xml:space="preserve">contrib/views/capacity-scheduler/src/main/resources/view.xml </w:delText>
        </w:r>
        <w:r w:rsidDel="00B7110A">
          <w:rPr>
            <w:rFonts w:hint="eastAsia"/>
          </w:rPr>
          <w:delText>汉化</w:delText>
        </w:r>
      </w:del>
    </w:p>
    <w:p w14:paraId="08A20433" w14:textId="716D6E18" w:rsidR="00426464" w:rsidDel="00B7110A" w:rsidRDefault="00426464" w:rsidP="00426464">
      <w:pPr>
        <w:rPr>
          <w:del w:id="574" w:author="宋 玉凝" w:date="2019-12-25T11:20:00Z"/>
        </w:rPr>
      </w:pPr>
      <w:del w:id="575" w:author="宋 玉凝" w:date="2019-12-25T11:20:00Z">
        <w:r w:rsidDel="00B7110A">
          <w:rPr>
            <w:rFonts w:hint="eastAsia"/>
          </w:rPr>
          <w:delText>（</w:delText>
        </w:r>
        <w:r w:rsidDel="00B7110A">
          <w:rPr>
            <w:rFonts w:hint="eastAsia"/>
          </w:rPr>
          <w:delText>7</w:delText>
        </w:r>
        <w:r w:rsidDel="00B7110A">
          <w:rPr>
            <w:rFonts w:hint="eastAsia"/>
          </w:rPr>
          <w:delText>）</w:delText>
        </w:r>
        <w:r w:rsidDel="00B7110A">
          <w:rPr>
            <w:rFonts w:hint="eastAsia"/>
          </w:rPr>
          <w:delText xml:space="preserve">contrib/views/tez/src/main/resources/view.xml </w:delText>
        </w:r>
        <w:r w:rsidDel="00B7110A">
          <w:rPr>
            <w:rFonts w:hint="eastAsia"/>
          </w:rPr>
          <w:delText>汉化</w:delText>
        </w:r>
      </w:del>
    </w:p>
    <w:p w14:paraId="4A87D6CB" w14:textId="3C986765" w:rsidR="00426464" w:rsidDel="00B7110A" w:rsidRDefault="00426464" w:rsidP="00426464">
      <w:pPr>
        <w:rPr>
          <w:del w:id="576" w:author="宋 玉凝" w:date="2019-12-25T11:20:00Z"/>
        </w:rPr>
      </w:pPr>
      <w:del w:id="577" w:author="宋 玉凝" w:date="2019-12-25T11:20:00Z">
        <w:r w:rsidDel="00B7110A">
          <w:rPr>
            <w:rFonts w:hint="eastAsia"/>
          </w:rPr>
          <w:delText>（</w:delText>
        </w:r>
        <w:r w:rsidDel="00B7110A">
          <w:rPr>
            <w:rFonts w:hint="eastAsia"/>
          </w:rPr>
          <w:delText>8</w:delText>
        </w:r>
        <w:r w:rsidDel="00B7110A">
          <w:rPr>
            <w:rFonts w:hint="eastAsia"/>
          </w:rPr>
          <w:delText>）</w:delText>
        </w:r>
        <w:r w:rsidDel="00B7110A">
          <w:rPr>
            <w:rFonts w:hint="eastAsia"/>
          </w:rPr>
          <w:delText xml:space="preserve">contrib/views/pig/src/main/resources/view.xml </w:delText>
        </w:r>
        <w:r w:rsidDel="00B7110A">
          <w:rPr>
            <w:rFonts w:hint="eastAsia"/>
          </w:rPr>
          <w:delText>汉化</w:delText>
        </w:r>
      </w:del>
    </w:p>
    <w:p w14:paraId="58480169" w14:textId="7FD02348" w:rsidR="00426464" w:rsidDel="00B7110A" w:rsidRDefault="00426464" w:rsidP="00426464">
      <w:pPr>
        <w:rPr>
          <w:del w:id="578" w:author="宋 玉凝" w:date="2019-12-25T11:20:00Z"/>
        </w:rPr>
      </w:pPr>
      <w:del w:id="579"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汉化脚本</w:delText>
        </w:r>
        <w:r w:rsidDel="00B7110A">
          <w:rPr>
            <w:rFonts w:hint="eastAsia"/>
          </w:rPr>
          <w:delText>views-ch.sh</w:delText>
        </w:r>
        <w:r w:rsidDel="00B7110A">
          <w:rPr>
            <w:rFonts w:hint="eastAsia"/>
          </w:rPr>
          <w:delText>，见附件。</w:delText>
        </w:r>
      </w:del>
    </w:p>
    <w:p w14:paraId="5D6B06EA" w14:textId="4E2C506E" w:rsidR="00426464" w:rsidDel="00B7110A" w:rsidRDefault="00426464" w:rsidP="009F39D7">
      <w:pPr>
        <w:pStyle w:val="3"/>
        <w:rPr>
          <w:del w:id="580" w:author="宋 玉凝" w:date="2019-12-25T11:20:00Z"/>
        </w:rPr>
      </w:pPr>
      <w:del w:id="581" w:author="宋 玉凝" w:date="2019-12-25T11:20:00Z">
        <w:r w:rsidDel="00B7110A">
          <w:rPr>
            <w:rFonts w:hint="eastAsia"/>
          </w:rPr>
          <w:delText xml:space="preserve">2.1.2 </w:delText>
        </w:r>
        <w:r w:rsidDel="00B7110A">
          <w:rPr>
            <w:rFonts w:hint="eastAsia"/>
          </w:rPr>
          <w:delText>监控微件、热点图汉化</w:delText>
        </w:r>
      </w:del>
    </w:p>
    <w:p w14:paraId="6DF51CD1" w14:textId="6D372AB8" w:rsidR="00426464" w:rsidDel="00B7110A" w:rsidRDefault="00426464" w:rsidP="00426464">
      <w:pPr>
        <w:rPr>
          <w:del w:id="582" w:author="宋 玉凝" w:date="2019-12-25T11:20:00Z"/>
        </w:rPr>
      </w:pPr>
      <w:del w:id="583"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ambari-server/src/main/resources/common-services/HDFS/2.1.0.2.0/widgets.json </w:delText>
        </w:r>
        <w:r w:rsidDel="00B7110A">
          <w:rPr>
            <w:rFonts w:hint="eastAsia"/>
          </w:rPr>
          <w:delText>汉化</w:delText>
        </w:r>
      </w:del>
    </w:p>
    <w:p w14:paraId="6F5F67A6" w14:textId="77B8C9B4" w:rsidR="00426464" w:rsidDel="00B7110A" w:rsidRDefault="00426464" w:rsidP="00426464">
      <w:pPr>
        <w:rPr>
          <w:del w:id="584" w:author="宋 玉凝" w:date="2019-12-25T11:20:00Z"/>
        </w:rPr>
      </w:pPr>
      <w:del w:id="585" w:author="宋 玉凝" w:date="2019-12-25T11:20:00Z">
        <w:r w:rsidDel="00B7110A">
          <w:rPr>
            <w:rFonts w:hint="eastAsia"/>
          </w:rPr>
          <w:delText>（</w:delText>
        </w:r>
        <w:r w:rsidDel="00B7110A">
          <w:rPr>
            <w:rFonts w:hint="eastAsia"/>
          </w:rPr>
          <w:delText>2</w:delText>
        </w:r>
        <w:r w:rsidDel="00B7110A">
          <w:rPr>
            <w:rFonts w:hint="eastAsia"/>
          </w:rPr>
          <w:delText>）</w:delText>
        </w:r>
        <w:r w:rsidDel="00B7110A">
          <w:rPr>
            <w:rFonts w:hint="eastAsia"/>
          </w:rPr>
          <w:delText xml:space="preserve">ambari-server/src/main/resources/common-services/YARN/2.1.0.2.0/YARN_widgets.json </w:delText>
        </w:r>
        <w:r w:rsidDel="00B7110A">
          <w:rPr>
            <w:rFonts w:hint="eastAsia"/>
          </w:rPr>
          <w:delText>汉化</w:delText>
        </w:r>
      </w:del>
    </w:p>
    <w:p w14:paraId="3A183089" w14:textId="7D2AFC36" w:rsidR="00426464" w:rsidDel="00B7110A" w:rsidRDefault="00426464" w:rsidP="00426464">
      <w:pPr>
        <w:rPr>
          <w:del w:id="586" w:author="宋 玉凝" w:date="2019-12-25T11:20:00Z"/>
        </w:rPr>
      </w:pPr>
      <w:del w:id="587" w:author="宋 玉凝" w:date="2019-12-25T11:20:00Z">
        <w:r w:rsidDel="00B7110A">
          <w:rPr>
            <w:rFonts w:hint="eastAsia"/>
          </w:rPr>
          <w:delText>（</w:delText>
        </w:r>
        <w:r w:rsidDel="00B7110A">
          <w:rPr>
            <w:rFonts w:hint="eastAsia"/>
          </w:rPr>
          <w:delText>3</w:delText>
        </w:r>
        <w:r w:rsidDel="00B7110A">
          <w:rPr>
            <w:rFonts w:hint="eastAsia"/>
          </w:rPr>
          <w:delText>）</w:delText>
        </w:r>
        <w:r w:rsidDel="00B7110A">
          <w:rPr>
            <w:rFonts w:hint="eastAsia"/>
          </w:rPr>
          <w:delText xml:space="preserve">ambari-server/src/main/resources/common-services/HBASE/0.96.0.2.0/widgets.json </w:delText>
        </w:r>
        <w:r w:rsidDel="00B7110A">
          <w:rPr>
            <w:rFonts w:hint="eastAsia"/>
          </w:rPr>
          <w:delText>汉化</w:delText>
        </w:r>
      </w:del>
    </w:p>
    <w:p w14:paraId="4D0ABA88" w14:textId="18C55B00" w:rsidR="00426464" w:rsidDel="00B7110A" w:rsidRDefault="00426464" w:rsidP="00426464">
      <w:pPr>
        <w:rPr>
          <w:del w:id="588" w:author="宋 玉凝" w:date="2019-12-25T11:20:00Z"/>
        </w:rPr>
      </w:pPr>
      <w:del w:id="589" w:author="宋 玉凝" w:date="2019-12-25T11:20:00Z">
        <w:r w:rsidDel="00B7110A">
          <w:rPr>
            <w:rFonts w:hint="eastAsia"/>
          </w:rPr>
          <w:delText>（</w:delText>
        </w:r>
        <w:r w:rsidDel="00B7110A">
          <w:rPr>
            <w:rFonts w:hint="eastAsia"/>
          </w:rPr>
          <w:delText>4</w:delText>
        </w:r>
        <w:r w:rsidDel="00B7110A">
          <w:rPr>
            <w:rFonts w:hint="eastAsia"/>
          </w:rPr>
          <w:delText>）</w:delText>
        </w:r>
        <w:r w:rsidDel="00B7110A">
          <w:rPr>
            <w:rFonts w:hint="eastAsia"/>
          </w:rPr>
          <w:delText xml:space="preserve">ambari-server/src/main/resources/stacks/HDP/2.0.6/widgets.json </w:delText>
        </w:r>
        <w:r w:rsidDel="00B7110A">
          <w:rPr>
            <w:rFonts w:hint="eastAsia"/>
          </w:rPr>
          <w:delText>汉化</w:delText>
        </w:r>
      </w:del>
    </w:p>
    <w:p w14:paraId="2FA2C72D" w14:textId="37054656" w:rsidR="00426464" w:rsidDel="00B7110A" w:rsidRDefault="00426464" w:rsidP="00426464">
      <w:pPr>
        <w:rPr>
          <w:del w:id="590" w:author="宋 玉凝" w:date="2019-12-25T11:20:00Z"/>
        </w:rPr>
      </w:pPr>
      <w:del w:id="591" w:author="宋 玉凝" w:date="2019-12-25T11:20:00Z">
        <w:r w:rsidDel="00B7110A">
          <w:rPr>
            <w:rFonts w:hint="eastAsia"/>
          </w:rPr>
          <w:delText>（</w:delText>
        </w:r>
        <w:r w:rsidDel="00B7110A">
          <w:rPr>
            <w:rFonts w:hint="eastAsia"/>
          </w:rPr>
          <w:delText>5</w:delText>
        </w:r>
        <w:r w:rsidDel="00B7110A">
          <w:rPr>
            <w:rFonts w:hint="eastAsia"/>
          </w:rPr>
          <w:delText>）</w:delText>
        </w:r>
        <w:r w:rsidDel="00B7110A">
          <w:rPr>
            <w:rFonts w:hint="eastAsia"/>
          </w:rPr>
          <w:delText xml:space="preserve">ambari-server/src/main/resources/stacks/HDP/2.3/services/HDFS/widgets.json </w:delText>
        </w:r>
        <w:r w:rsidDel="00B7110A">
          <w:rPr>
            <w:rFonts w:hint="eastAsia"/>
          </w:rPr>
          <w:delText>汉化</w:delText>
        </w:r>
      </w:del>
    </w:p>
    <w:p w14:paraId="12BFE609" w14:textId="21E62BC3" w:rsidR="00426464" w:rsidDel="00B7110A" w:rsidRDefault="00426464" w:rsidP="00426464">
      <w:pPr>
        <w:rPr>
          <w:del w:id="592" w:author="宋 玉凝" w:date="2019-12-25T11:20:00Z"/>
        </w:rPr>
      </w:pPr>
      <w:del w:id="593" w:author="宋 玉凝" w:date="2019-12-25T11:20:00Z">
        <w:r w:rsidDel="00B7110A">
          <w:rPr>
            <w:rFonts w:hint="eastAsia"/>
          </w:rPr>
          <w:delText>（</w:delText>
        </w:r>
        <w:r w:rsidDel="00B7110A">
          <w:rPr>
            <w:rFonts w:hint="eastAsia"/>
          </w:rPr>
          <w:delText>6</w:delText>
        </w:r>
        <w:r w:rsidDel="00B7110A">
          <w:rPr>
            <w:rFonts w:hint="eastAsia"/>
          </w:rPr>
          <w:delText>）</w:delText>
        </w:r>
        <w:r w:rsidDel="00B7110A">
          <w:rPr>
            <w:rFonts w:hint="eastAsia"/>
          </w:rPr>
          <w:delText xml:space="preserve">ambari-server/src/main/resources/stacks/HDP/2.3/services/YARN/YARN_widgets.json </w:delText>
        </w:r>
        <w:r w:rsidDel="00B7110A">
          <w:rPr>
            <w:rFonts w:hint="eastAsia"/>
          </w:rPr>
          <w:delText>汉化</w:delText>
        </w:r>
      </w:del>
    </w:p>
    <w:p w14:paraId="66E8B531" w14:textId="2364327C" w:rsidR="00426464" w:rsidDel="00B7110A" w:rsidRDefault="00426464" w:rsidP="00426464">
      <w:pPr>
        <w:rPr>
          <w:del w:id="594" w:author="宋 玉凝" w:date="2019-12-25T11:20:00Z"/>
        </w:rPr>
      </w:pPr>
      <w:del w:id="595" w:author="宋 玉凝" w:date="2019-12-25T11:20:00Z">
        <w:r w:rsidDel="00B7110A">
          <w:rPr>
            <w:rFonts w:hint="eastAsia"/>
          </w:rPr>
          <w:delText>（</w:delText>
        </w:r>
        <w:r w:rsidDel="00B7110A">
          <w:rPr>
            <w:rFonts w:hint="eastAsia"/>
          </w:rPr>
          <w:delText>7</w:delText>
        </w:r>
        <w:r w:rsidDel="00B7110A">
          <w:rPr>
            <w:rFonts w:hint="eastAsia"/>
          </w:rPr>
          <w:delText>）</w:delText>
        </w:r>
        <w:r w:rsidDel="00B7110A">
          <w:rPr>
            <w:rFonts w:hint="eastAsia"/>
          </w:rPr>
          <w:delText xml:space="preserve">ambari-server/src/main/resources/stacks/HDP/2.3/services/HBASE/widgets.json </w:delText>
        </w:r>
        <w:r w:rsidDel="00B7110A">
          <w:rPr>
            <w:rFonts w:hint="eastAsia"/>
          </w:rPr>
          <w:delText>汉化</w:delText>
        </w:r>
      </w:del>
    </w:p>
    <w:p w14:paraId="087C1569" w14:textId="3DAE1398" w:rsidR="00426464" w:rsidDel="00B7110A" w:rsidRDefault="00426464" w:rsidP="00426464">
      <w:pPr>
        <w:rPr>
          <w:del w:id="596" w:author="宋 玉凝" w:date="2019-12-25T11:20:00Z"/>
        </w:rPr>
      </w:pPr>
      <w:del w:id="597" w:author="宋 玉凝" w:date="2019-12-25T11:20:00Z">
        <w:r w:rsidDel="00B7110A">
          <w:rPr>
            <w:rFonts w:hint="eastAsia"/>
          </w:rPr>
          <w:delText>（</w:delText>
        </w:r>
        <w:r w:rsidDel="00B7110A">
          <w:rPr>
            <w:rFonts w:hint="eastAsia"/>
          </w:rPr>
          <w:delText>8</w:delText>
        </w:r>
        <w:r w:rsidDel="00B7110A">
          <w:rPr>
            <w:rFonts w:hint="eastAsia"/>
          </w:rPr>
          <w:delText>）</w:delText>
        </w:r>
        <w:r w:rsidDel="00B7110A">
          <w:rPr>
            <w:rFonts w:hint="eastAsia"/>
          </w:rPr>
          <w:delText xml:space="preserve">ambari-server/src/main/resources/stacks/HDP/2.3/services/KAFKA/widgets.json </w:delText>
        </w:r>
        <w:r w:rsidDel="00B7110A">
          <w:rPr>
            <w:rFonts w:hint="eastAsia"/>
          </w:rPr>
          <w:delText>汉化</w:delText>
        </w:r>
      </w:del>
    </w:p>
    <w:p w14:paraId="1B4E133F" w14:textId="2537EBD0" w:rsidR="00426464" w:rsidDel="00B7110A" w:rsidRDefault="00426464" w:rsidP="00426464">
      <w:pPr>
        <w:rPr>
          <w:del w:id="598" w:author="宋 玉凝" w:date="2019-12-25T11:20:00Z"/>
        </w:rPr>
      </w:pPr>
      <w:del w:id="599" w:author="宋 玉凝" w:date="2019-12-25T11:20:00Z">
        <w:r w:rsidDel="00B7110A">
          <w:rPr>
            <w:rFonts w:hint="eastAsia"/>
          </w:rPr>
          <w:delText>（</w:delText>
        </w:r>
        <w:r w:rsidDel="00B7110A">
          <w:rPr>
            <w:rFonts w:hint="eastAsia"/>
          </w:rPr>
          <w:delText>9</w:delText>
        </w:r>
        <w:r w:rsidDel="00B7110A">
          <w:rPr>
            <w:rFonts w:hint="eastAsia"/>
          </w:rPr>
          <w:delText>）</w:delText>
        </w:r>
        <w:r w:rsidDel="00B7110A">
          <w:rPr>
            <w:rFonts w:hint="eastAsia"/>
          </w:rPr>
          <w:delText xml:space="preserve">ambari-server/src/main/resources/stacks/HDP/2.3/services/STORM/widgets.json </w:delText>
        </w:r>
        <w:r w:rsidDel="00B7110A">
          <w:rPr>
            <w:rFonts w:hint="eastAsia"/>
          </w:rPr>
          <w:delText>汉化</w:delText>
        </w:r>
      </w:del>
    </w:p>
    <w:p w14:paraId="1D4510E9" w14:textId="36BB5948" w:rsidR="00426464" w:rsidDel="00B7110A" w:rsidRDefault="00426464" w:rsidP="00426464">
      <w:pPr>
        <w:rPr>
          <w:del w:id="600" w:author="宋 玉凝" w:date="2019-12-25T11:20:00Z"/>
        </w:rPr>
      </w:pPr>
      <w:del w:id="601" w:author="宋 玉凝" w:date="2019-12-25T11:20:00Z">
        <w:r w:rsidDel="00B7110A">
          <w:rPr>
            <w:rFonts w:hint="eastAsia"/>
          </w:rPr>
          <w:tab/>
        </w:r>
        <w:r w:rsidDel="00B7110A">
          <w:rPr>
            <w:rFonts w:hint="eastAsia"/>
          </w:rPr>
          <w:tab/>
        </w:r>
        <w:r w:rsidDel="00B7110A">
          <w:rPr>
            <w:rFonts w:hint="eastAsia"/>
          </w:rPr>
          <w:tab/>
        </w:r>
        <w:r w:rsidDel="00B7110A">
          <w:rPr>
            <w:rFonts w:hint="eastAsia"/>
          </w:rPr>
          <w:delText>汉化脚本</w:delText>
        </w:r>
        <w:r w:rsidDel="00B7110A">
          <w:rPr>
            <w:rFonts w:hint="eastAsia"/>
          </w:rPr>
          <w:delText>widgets-ch.sh</w:delText>
        </w:r>
        <w:r w:rsidDel="00B7110A">
          <w:rPr>
            <w:rFonts w:hint="eastAsia"/>
          </w:rPr>
          <w:delText>，见附件。</w:delText>
        </w:r>
      </w:del>
    </w:p>
    <w:p w14:paraId="7DA676E2" w14:textId="310E5FD4" w:rsidR="00426464" w:rsidDel="00B7110A" w:rsidRDefault="00426464" w:rsidP="00426464">
      <w:pPr>
        <w:rPr>
          <w:del w:id="602" w:author="宋 玉凝" w:date="2019-12-25T11:20:00Z"/>
        </w:rPr>
      </w:pPr>
      <w:del w:id="603" w:author="宋 玉凝" w:date="2019-12-25T11:20:00Z">
        <w:r w:rsidDel="00B7110A">
          <w:rPr>
            <w:rFonts w:hint="eastAsia"/>
          </w:rPr>
          <w:tab/>
        </w:r>
        <w:r w:rsidDel="00B7110A">
          <w:rPr>
            <w:rFonts w:hint="eastAsia"/>
          </w:rPr>
          <w:tab/>
        </w:r>
        <w:r w:rsidDel="00B7110A">
          <w:rPr>
            <w:rFonts w:hint="eastAsia"/>
          </w:rPr>
          <w:tab/>
        </w:r>
        <w:r w:rsidDel="00B7110A">
          <w:rPr>
            <w:rFonts w:hint="eastAsia"/>
          </w:rPr>
          <w:delText>注意：所有</w:delText>
        </w:r>
        <w:r w:rsidDel="00B7110A">
          <w:rPr>
            <w:rFonts w:hint="eastAsia"/>
          </w:rPr>
          <w:delText>json</w:delText>
        </w:r>
        <w:r w:rsidDel="00B7110A">
          <w:rPr>
            <w:rFonts w:hint="eastAsia"/>
          </w:rPr>
          <w:delText>文件汉化后需要进行</w:delText>
        </w:r>
        <w:r w:rsidDel="00B7110A">
          <w:rPr>
            <w:rFonts w:hint="eastAsia"/>
          </w:rPr>
          <w:delText>native2ascii</w:delText>
        </w:r>
        <w:r w:rsidDel="00B7110A">
          <w:rPr>
            <w:rFonts w:hint="eastAsia"/>
          </w:rPr>
          <w:delText>转码操作，防止出现乱码。</w:delText>
        </w:r>
      </w:del>
    </w:p>
    <w:p w14:paraId="762BBDCD" w14:textId="299ED590" w:rsidR="00426464" w:rsidDel="00B7110A" w:rsidRDefault="00426464" w:rsidP="009F39D7">
      <w:pPr>
        <w:pStyle w:val="3"/>
        <w:rPr>
          <w:del w:id="604" w:author="宋 玉凝" w:date="2019-12-25T11:20:00Z"/>
        </w:rPr>
      </w:pPr>
      <w:del w:id="605" w:author="宋 玉凝" w:date="2019-12-25T11:20:00Z">
        <w:r w:rsidDel="00B7110A">
          <w:rPr>
            <w:rFonts w:hint="eastAsia"/>
          </w:rPr>
          <w:delText xml:space="preserve">2.1.3 </w:delText>
        </w:r>
        <w:r w:rsidDel="00B7110A">
          <w:rPr>
            <w:rFonts w:hint="eastAsia"/>
          </w:rPr>
          <w:delText>告警信息汉化</w:delText>
        </w:r>
      </w:del>
    </w:p>
    <w:p w14:paraId="071D4B80" w14:textId="56C352F3" w:rsidR="00426464" w:rsidDel="00B7110A" w:rsidRDefault="00426464" w:rsidP="00426464">
      <w:pPr>
        <w:rPr>
          <w:del w:id="606" w:author="宋 玉凝" w:date="2019-12-25T11:20:00Z"/>
        </w:rPr>
      </w:pPr>
      <w:del w:id="607"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ambari-server/src/main/resources/alerts.json</w:delText>
        </w:r>
      </w:del>
    </w:p>
    <w:p w14:paraId="09E621E1" w14:textId="4A0850E1" w:rsidR="00426464" w:rsidDel="00B7110A" w:rsidRDefault="00426464" w:rsidP="00426464">
      <w:pPr>
        <w:rPr>
          <w:del w:id="608" w:author="宋 玉凝" w:date="2019-12-25T11:20:00Z"/>
        </w:rPr>
      </w:pPr>
      <w:del w:id="609" w:author="宋 玉凝" w:date="2019-12-25T11:20:00Z">
        <w:r w:rsidDel="00B7110A">
          <w:rPr>
            <w:rFonts w:hint="eastAsia"/>
          </w:rPr>
          <w:delText>（</w:delText>
        </w:r>
        <w:r w:rsidDel="00B7110A">
          <w:rPr>
            <w:rFonts w:hint="eastAsia"/>
          </w:rPr>
          <w:delText>2</w:delText>
        </w:r>
        <w:r w:rsidDel="00B7110A">
          <w:rPr>
            <w:rFonts w:hint="eastAsia"/>
          </w:rPr>
          <w:delText>）</w:delText>
        </w:r>
        <w:r w:rsidDel="00B7110A">
          <w:rPr>
            <w:rFonts w:hint="eastAsia"/>
          </w:rPr>
          <w:delText>ambari-server/src/main/resources/common-services/AMBARI_METRICS/0.1.0/alerts.json</w:delText>
        </w:r>
      </w:del>
    </w:p>
    <w:p w14:paraId="5CAE66F0" w14:textId="0B85E914" w:rsidR="00426464" w:rsidDel="00B7110A" w:rsidRDefault="00426464" w:rsidP="00426464">
      <w:pPr>
        <w:rPr>
          <w:del w:id="610" w:author="宋 玉凝" w:date="2019-12-25T11:20:00Z"/>
        </w:rPr>
      </w:pPr>
      <w:del w:id="611" w:author="宋 玉凝" w:date="2019-12-25T11:20:00Z">
        <w:r w:rsidDel="00B7110A">
          <w:rPr>
            <w:rFonts w:hint="eastAsia"/>
          </w:rPr>
          <w:delText>（</w:delText>
        </w:r>
        <w:r w:rsidDel="00B7110A">
          <w:rPr>
            <w:rFonts w:hint="eastAsia"/>
          </w:rPr>
          <w:delText>3</w:delText>
        </w:r>
        <w:r w:rsidDel="00B7110A">
          <w:rPr>
            <w:rFonts w:hint="eastAsia"/>
          </w:rPr>
          <w:delText>）</w:delText>
        </w:r>
        <w:r w:rsidDel="00B7110A">
          <w:rPr>
            <w:rFonts w:hint="eastAsia"/>
          </w:rPr>
          <w:delText>ambari-server/src/main/resources/common-services/FLUME/1.4.0.2.0/alerts.json</w:delText>
        </w:r>
      </w:del>
    </w:p>
    <w:p w14:paraId="29AFF9DA" w14:textId="547F859D" w:rsidR="00426464" w:rsidDel="00B7110A" w:rsidRDefault="00426464" w:rsidP="00426464">
      <w:pPr>
        <w:rPr>
          <w:del w:id="612" w:author="宋 玉凝" w:date="2019-12-25T11:20:00Z"/>
        </w:rPr>
      </w:pPr>
      <w:del w:id="613" w:author="宋 玉凝" w:date="2019-12-25T11:20:00Z">
        <w:r w:rsidDel="00B7110A">
          <w:rPr>
            <w:rFonts w:hint="eastAsia"/>
          </w:rPr>
          <w:delText>（</w:delText>
        </w:r>
        <w:r w:rsidDel="00B7110A">
          <w:rPr>
            <w:rFonts w:hint="eastAsia"/>
          </w:rPr>
          <w:delText>4</w:delText>
        </w:r>
        <w:r w:rsidDel="00B7110A">
          <w:rPr>
            <w:rFonts w:hint="eastAsia"/>
          </w:rPr>
          <w:delText>）</w:delText>
        </w:r>
        <w:r w:rsidDel="00B7110A">
          <w:rPr>
            <w:rFonts w:hint="eastAsia"/>
          </w:rPr>
          <w:delText>ambari-server/src/main/resources/common-services/HBASE/0.96.0.2.0/alerts.json</w:delText>
        </w:r>
      </w:del>
    </w:p>
    <w:p w14:paraId="5F10F2EA" w14:textId="3BABA296" w:rsidR="00426464" w:rsidDel="00B7110A" w:rsidRDefault="00426464" w:rsidP="00426464">
      <w:pPr>
        <w:rPr>
          <w:del w:id="614" w:author="宋 玉凝" w:date="2019-12-25T11:20:00Z"/>
        </w:rPr>
      </w:pPr>
      <w:del w:id="615" w:author="宋 玉凝" w:date="2019-12-25T11:20:00Z">
        <w:r w:rsidDel="00B7110A">
          <w:rPr>
            <w:rFonts w:hint="eastAsia"/>
          </w:rPr>
          <w:delText>（</w:delText>
        </w:r>
        <w:r w:rsidDel="00B7110A">
          <w:rPr>
            <w:rFonts w:hint="eastAsia"/>
          </w:rPr>
          <w:delText>5</w:delText>
        </w:r>
        <w:r w:rsidDel="00B7110A">
          <w:rPr>
            <w:rFonts w:hint="eastAsia"/>
          </w:rPr>
          <w:delText>）</w:delText>
        </w:r>
        <w:r w:rsidDel="00B7110A">
          <w:rPr>
            <w:rFonts w:hint="eastAsia"/>
          </w:rPr>
          <w:delText>ambari-server/src/main/resources/common-services/HDFS/2.1.0.2.0/alerts.json</w:delText>
        </w:r>
      </w:del>
    </w:p>
    <w:p w14:paraId="2843E93B" w14:textId="0EE35C16" w:rsidR="00426464" w:rsidDel="00B7110A" w:rsidRDefault="00426464" w:rsidP="00426464">
      <w:pPr>
        <w:rPr>
          <w:del w:id="616" w:author="宋 玉凝" w:date="2019-12-25T11:20:00Z"/>
        </w:rPr>
      </w:pPr>
      <w:del w:id="617" w:author="宋 玉凝" w:date="2019-12-25T11:20:00Z">
        <w:r w:rsidDel="00B7110A">
          <w:rPr>
            <w:rFonts w:hint="eastAsia"/>
          </w:rPr>
          <w:delText>（</w:delText>
        </w:r>
        <w:r w:rsidDel="00B7110A">
          <w:rPr>
            <w:rFonts w:hint="eastAsia"/>
          </w:rPr>
          <w:delText>6</w:delText>
        </w:r>
        <w:r w:rsidDel="00B7110A">
          <w:rPr>
            <w:rFonts w:hint="eastAsia"/>
          </w:rPr>
          <w:delText>）</w:delText>
        </w:r>
        <w:r w:rsidDel="00B7110A">
          <w:rPr>
            <w:rFonts w:hint="eastAsia"/>
          </w:rPr>
          <w:delText>ambari-server/src/main/resources/common-services/HIVE/0.12.0.2.0/alerts.json</w:delText>
        </w:r>
      </w:del>
    </w:p>
    <w:p w14:paraId="50573754" w14:textId="2A05D5C7" w:rsidR="00426464" w:rsidDel="00B7110A" w:rsidRDefault="00426464" w:rsidP="00426464">
      <w:pPr>
        <w:rPr>
          <w:del w:id="618" w:author="宋 玉凝" w:date="2019-12-25T11:20:00Z"/>
        </w:rPr>
      </w:pPr>
      <w:del w:id="619" w:author="宋 玉凝" w:date="2019-12-25T11:20:00Z">
        <w:r w:rsidDel="00B7110A">
          <w:rPr>
            <w:rFonts w:hint="eastAsia"/>
          </w:rPr>
          <w:delText>（</w:delText>
        </w:r>
        <w:r w:rsidDel="00B7110A">
          <w:rPr>
            <w:rFonts w:hint="eastAsia"/>
          </w:rPr>
          <w:delText>7</w:delText>
        </w:r>
        <w:r w:rsidDel="00B7110A">
          <w:rPr>
            <w:rFonts w:hint="eastAsia"/>
          </w:rPr>
          <w:delText>）</w:delText>
        </w:r>
        <w:r w:rsidDel="00B7110A">
          <w:rPr>
            <w:rFonts w:hint="eastAsia"/>
          </w:rPr>
          <w:delText>ambari-server/src/main/resources/common-services/KAFKA/0.8.1.2.2/alerts.json</w:delText>
        </w:r>
      </w:del>
    </w:p>
    <w:p w14:paraId="3CF26283" w14:textId="387ADF6B" w:rsidR="00426464" w:rsidDel="00B7110A" w:rsidRDefault="00426464" w:rsidP="00426464">
      <w:pPr>
        <w:rPr>
          <w:del w:id="620" w:author="宋 玉凝" w:date="2019-12-25T11:20:00Z"/>
        </w:rPr>
      </w:pPr>
      <w:del w:id="621" w:author="宋 玉凝" w:date="2019-12-25T11:20:00Z">
        <w:r w:rsidDel="00B7110A">
          <w:rPr>
            <w:rFonts w:hint="eastAsia"/>
          </w:rPr>
          <w:delText>（</w:delText>
        </w:r>
        <w:r w:rsidDel="00B7110A">
          <w:rPr>
            <w:rFonts w:hint="eastAsia"/>
          </w:rPr>
          <w:delText>8</w:delText>
        </w:r>
        <w:r w:rsidDel="00B7110A">
          <w:rPr>
            <w:rFonts w:hint="eastAsia"/>
          </w:rPr>
          <w:delText>）</w:delText>
        </w:r>
        <w:r w:rsidDel="00B7110A">
          <w:rPr>
            <w:rFonts w:hint="eastAsia"/>
          </w:rPr>
          <w:delText>ambari-server/src/main/resources/common-services/OOZIE/4.0.0.2.0/alerts.json</w:delText>
        </w:r>
      </w:del>
    </w:p>
    <w:p w14:paraId="39BA22FE" w14:textId="02BE00FB" w:rsidR="00426464" w:rsidDel="00B7110A" w:rsidRDefault="00426464" w:rsidP="00426464">
      <w:pPr>
        <w:rPr>
          <w:del w:id="622" w:author="宋 玉凝" w:date="2019-12-25T11:20:00Z"/>
        </w:rPr>
      </w:pPr>
      <w:del w:id="623" w:author="宋 玉凝" w:date="2019-12-25T11:20:00Z">
        <w:r w:rsidDel="00B7110A">
          <w:rPr>
            <w:rFonts w:hint="eastAsia"/>
          </w:rPr>
          <w:delText>（</w:delText>
        </w:r>
        <w:r w:rsidDel="00B7110A">
          <w:rPr>
            <w:rFonts w:hint="eastAsia"/>
          </w:rPr>
          <w:delText>9</w:delText>
        </w:r>
        <w:r w:rsidDel="00B7110A">
          <w:rPr>
            <w:rFonts w:hint="eastAsia"/>
          </w:rPr>
          <w:delText>）</w:delText>
        </w:r>
        <w:r w:rsidDel="00B7110A">
          <w:rPr>
            <w:rFonts w:hint="eastAsia"/>
          </w:rPr>
          <w:delText>ambari-server/src/main/resources/common-services/OOZIE/4.2.0.2.3/alerts.json</w:delText>
        </w:r>
      </w:del>
    </w:p>
    <w:p w14:paraId="34DD373A" w14:textId="5D18503B" w:rsidR="00426464" w:rsidDel="00B7110A" w:rsidRDefault="00426464" w:rsidP="00426464">
      <w:pPr>
        <w:rPr>
          <w:del w:id="624" w:author="宋 玉凝" w:date="2019-12-25T11:20:00Z"/>
        </w:rPr>
      </w:pPr>
      <w:del w:id="625" w:author="宋 玉凝" w:date="2019-12-25T11:20:00Z">
        <w:r w:rsidDel="00B7110A">
          <w:rPr>
            <w:rFonts w:hint="eastAsia"/>
          </w:rPr>
          <w:delText>（</w:delText>
        </w:r>
        <w:r w:rsidDel="00B7110A">
          <w:rPr>
            <w:rFonts w:hint="eastAsia"/>
          </w:rPr>
          <w:delText>10</w:delText>
        </w:r>
        <w:r w:rsidDel="00B7110A">
          <w:rPr>
            <w:rFonts w:hint="eastAsia"/>
          </w:rPr>
          <w:delText>）</w:delText>
        </w:r>
        <w:r w:rsidDel="00B7110A">
          <w:rPr>
            <w:rFonts w:hint="eastAsia"/>
          </w:rPr>
          <w:delText>ambari-server/src/main/resources/common-services/RANGER/0.4.0/alerts.json</w:delText>
        </w:r>
      </w:del>
    </w:p>
    <w:p w14:paraId="259C7474" w14:textId="76F6D12D" w:rsidR="00426464" w:rsidDel="00B7110A" w:rsidRDefault="00426464" w:rsidP="00426464">
      <w:pPr>
        <w:rPr>
          <w:del w:id="626" w:author="宋 玉凝" w:date="2019-12-25T11:20:00Z"/>
        </w:rPr>
      </w:pPr>
      <w:del w:id="627" w:author="宋 玉凝" w:date="2019-12-25T11:20:00Z">
        <w:r w:rsidDel="00B7110A">
          <w:rPr>
            <w:rFonts w:hint="eastAsia"/>
          </w:rPr>
          <w:delText>（</w:delText>
        </w:r>
        <w:r w:rsidDel="00B7110A">
          <w:rPr>
            <w:rFonts w:hint="eastAsia"/>
          </w:rPr>
          <w:delText>11</w:delText>
        </w:r>
        <w:r w:rsidDel="00B7110A">
          <w:rPr>
            <w:rFonts w:hint="eastAsia"/>
          </w:rPr>
          <w:delText>）</w:delText>
        </w:r>
        <w:r w:rsidDel="00B7110A">
          <w:rPr>
            <w:rFonts w:hint="eastAsia"/>
          </w:rPr>
          <w:delText>ambari-server/src/main/resources/common-services/RANGER_KMS/0.5.0.2.3/alerts.json</w:delText>
        </w:r>
      </w:del>
    </w:p>
    <w:p w14:paraId="7E2C4B72" w14:textId="0144278E" w:rsidR="00426464" w:rsidDel="00B7110A" w:rsidRDefault="00426464" w:rsidP="00426464">
      <w:pPr>
        <w:rPr>
          <w:del w:id="628" w:author="宋 玉凝" w:date="2019-12-25T11:20:00Z"/>
        </w:rPr>
      </w:pPr>
      <w:del w:id="629" w:author="宋 玉凝" w:date="2019-12-25T11:20:00Z">
        <w:r w:rsidDel="00B7110A">
          <w:rPr>
            <w:rFonts w:hint="eastAsia"/>
          </w:rPr>
          <w:delText>（</w:delText>
        </w:r>
        <w:r w:rsidDel="00B7110A">
          <w:rPr>
            <w:rFonts w:hint="eastAsia"/>
          </w:rPr>
          <w:delText>12</w:delText>
        </w:r>
        <w:r w:rsidDel="00B7110A">
          <w:rPr>
            <w:rFonts w:hint="eastAsia"/>
          </w:rPr>
          <w:delText>）</w:delText>
        </w:r>
        <w:r w:rsidDel="00B7110A">
          <w:rPr>
            <w:rFonts w:hint="eastAsia"/>
          </w:rPr>
          <w:delText>ambari-server/src/main/resources/common-services/SPARK/1.2.0.2.2/alerts.json</w:delText>
        </w:r>
      </w:del>
    </w:p>
    <w:p w14:paraId="0457554B" w14:textId="72B0725C" w:rsidR="00426464" w:rsidDel="00B7110A" w:rsidRDefault="00426464" w:rsidP="00426464">
      <w:pPr>
        <w:rPr>
          <w:del w:id="630" w:author="宋 玉凝" w:date="2019-12-25T11:20:00Z"/>
        </w:rPr>
      </w:pPr>
      <w:del w:id="631" w:author="宋 玉凝" w:date="2019-12-25T11:20:00Z">
        <w:r w:rsidDel="00B7110A">
          <w:rPr>
            <w:rFonts w:hint="eastAsia"/>
          </w:rPr>
          <w:delText>（</w:delText>
        </w:r>
        <w:r w:rsidDel="00B7110A">
          <w:rPr>
            <w:rFonts w:hint="eastAsia"/>
          </w:rPr>
          <w:delText>13</w:delText>
        </w:r>
        <w:r w:rsidDel="00B7110A">
          <w:rPr>
            <w:rFonts w:hint="eastAsia"/>
          </w:rPr>
          <w:delText>）</w:delText>
        </w:r>
        <w:r w:rsidDel="00B7110A">
          <w:rPr>
            <w:rFonts w:hint="eastAsia"/>
          </w:rPr>
          <w:delText>ambari-server/src/main/resources/common-services/STORM/0.9.1.2.1/alerts.json</w:delText>
        </w:r>
      </w:del>
    </w:p>
    <w:p w14:paraId="256FE1E9" w14:textId="5A6574AE" w:rsidR="00426464" w:rsidDel="00B7110A" w:rsidRDefault="00426464" w:rsidP="00426464">
      <w:pPr>
        <w:rPr>
          <w:del w:id="632" w:author="宋 玉凝" w:date="2019-12-25T11:20:00Z"/>
        </w:rPr>
      </w:pPr>
      <w:del w:id="633" w:author="宋 玉凝" w:date="2019-12-25T11:20:00Z">
        <w:r w:rsidDel="00B7110A">
          <w:rPr>
            <w:rFonts w:hint="eastAsia"/>
          </w:rPr>
          <w:delText>（</w:delText>
        </w:r>
        <w:r w:rsidDel="00B7110A">
          <w:rPr>
            <w:rFonts w:hint="eastAsia"/>
          </w:rPr>
          <w:delText>14</w:delText>
        </w:r>
        <w:r w:rsidDel="00B7110A">
          <w:rPr>
            <w:rFonts w:hint="eastAsia"/>
          </w:rPr>
          <w:delText>）</w:delText>
        </w:r>
        <w:r w:rsidDel="00B7110A">
          <w:rPr>
            <w:rFonts w:hint="eastAsia"/>
          </w:rPr>
          <w:delText>ambari-server/src/main/resources/common-services/YARN/2.1.0.2.0/alerts.json</w:delText>
        </w:r>
      </w:del>
    </w:p>
    <w:p w14:paraId="503A5BF2" w14:textId="398362EA" w:rsidR="00426464" w:rsidDel="00B7110A" w:rsidRDefault="00426464" w:rsidP="00426464">
      <w:pPr>
        <w:rPr>
          <w:del w:id="634" w:author="宋 玉凝" w:date="2019-12-25T11:20:00Z"/>
        </w:rPr>
      </w:pPr>
      <w:del w:id="635" w:author="宋 玉凝" w:date="2019-12-25T11:20:00Z">
        <w:r w:rsidDel="00B7110A">
          <w:rPr>
            <w:rFonts w:hint="eastAsia"/>
          </w:rPr>
          <w:delText>（</w:delText>
        </w:r>
        <w:r w:rsidDel="00B7110A">
          <w:rPr>
            <w:rFonts w:hint="eastAsia"/>
          </w:rPr>
          <w:delText>15</w:delText>
        </w:r>
        <w:r w:rsidDel="00B7110A">
          <w:rPr>
            <w:rFonts w:hint="eastAsia"/>
          </w:rPr>
          <w:delText>）</w:delText>
        </w:r>
        <w:r w:rsidDel="00B7110A">
          <w:rPr>
            <w:rFonts w:hint="eastAsia"/>
          </w:rPr>
          <w:delText>ambari-server/src/main/resources/common-services/ZOOKEEPER/3.4.5.2.0/alerts.json</w:delText>
        </w:r>
      </w:del>
    </w:p>
    <w:p w14:paraId="69E62482" w14:textId="3BB6EF46" w:rsidR="00426464" w:rsidDel="00B7110A" w:rsidRDefault="00426464" w:rsidP="00426464">
      <w:pPr>
        <w:rPr>
          <w:del w:id="636" w:author="宋 玉凝" w:date="2019-12-25T11:20:00Z"/>
        </w:rPr>
      </w:pPr>
      <w:del w:id="637" w:author="宋 玉凝" w:date="2019-12-25T11:20:00Z">
        <w:r w:rsidDel="00B7110A">
          <w:rPr>
            <w:rFonts w:hint="eastAsia"/>
          </w:rPr>
          <w:delText>（</w:delText>
        </w:r>
        <w:r w:rsidDel="00B7110A">
          <w:rPr>
            <w:rFonts w:hint="eastAsia"/>
          </w:rPr>
          <w:delText>16</w:delText>
        </w:r>
        <w:r w:rsidDel="00B7110A">
          <w:rPr>
            <w:rFonts w:hint="eastAsia"/>
          </w:rPr>
          <w:delText>）</w:delText>
        </w:r>
        <w:r w:rsidDel="00B7110A">
          <w:rPr>
            <w:rFonts w:hint="eastAsia"/>
          </w:rPr>
          <w:delText>ambari-server/src/main/resources/stacks/HDP/2.3/services/HUE/alerts.json</w:delText>
        </w:r>
      </w:del>
    </w:p>
    <w:p w14:paraId="3D138803" w14:textId="105C2B3D" w:rsidR="00426464" w:rsidDel="00B7110A" w:rsidRDefault="00426464" w:rsidP="00426464">
      <w:pPr>
        <w:rPr>
          <w:del w:id="638" w:author="宋 玉凝" w:date="2019-12-25T11:20:00Z"/>
        </w:rPr>
      </w:pPr>
      <w:del w:id="639" w:author="宋 玉凝" w:date="2019-12-25T11:20:00Z">
        <w:r w:rsidDel="00B7110A">
          <w:rPr>
            <w:rFonts w:hint="eastAsia"/>
          </w:rPr>
          <w:delText>（</w:delText>
        </w:r>
        <w:r w:rsidDel="00B7110A">
          <w:rPr>
            <w:rFonts w:hint="eastAsia"/>
          </w:rPr>
          <w:delText>17</w:delText>
        </w:r>
        <w:r w:rsidDel="00B7110A">
          <w:rPr>
            <w:rFonts w:hint="eastAsia"/>
          </w:rPr>
          <w:delText>）</w:delText>
        </w:r>
        <w:r w:rsidDel="00B7110A">
          <w:rPr>
            <w:rFonts w:hint="eastAsia"/>
          </w:rPr>
          <w:delText>ambari-server/src/main/resources/stacks/HDP/2.3/services/KAFKA/alerts.json</w:delText>
        </w:r>
      </w:del>
    </w:p>
    <w:p w14:paraId="3155AD70" w14:textId="687CF7DA" w:rsidR="00426464" w:rsidDel="00B7110A" w:rsidRDefault="00426464" w:rsidP="00426464">
      <w:pPr>
        <w:rPr>
          <w:del w:id="640" w:author="宋 玉凝" w:date="2019-12-25T11:20:00Z"/>
        </w:rPr>
      </w:pPr>
      <w:del w:id="641" w:author="宋 玉凝" w:date="2019-12-25T11:20:00Z">
        <w:r w:rsidDel="00B7110A">
          <w:rPr>
            <w:rFonts w:hint="eastAsia"/>
          </w:rPr>
          <w:delText>（</w:delText>
        </w:r>
        <w:r w:rsidDel="00B7110A">
          <w:rPr>
            <w:rFonts w:hint="eastAsia"/>
          </w:rPr>
          <w:delText>18</w:delText>
        </w:r>
        <w:r w:rsidDel="00B7110A">
          <w:rPr>
            <w:rFonts w:hint="eastAsia"/>
          </w:rPr>
          <w:delText>）</w:delText>
        </w:r>
        <w:r w:rsidDel="00B7110A">
          <w:rPr>
            <w:rFonts w:hint="eastAsia"/>
          </w:rPr>
          <w:delText>ambari-server/src/main/resources/stacks/HDP/2.3/services/RANGER/alerts.json</w:delText>
        </w:r>
      </w:del>
    </w:p>
    <w:p w14:paraId="3EEB6D11" w14:textId="14CDB275" w:rsidR="00426464" w:rsidDel="00B7110A" w:rsidRDefault="00426464" w:rsidP="00426464">
      <w:pPr>
        <w:rPr>
          <w:del w:id="642" w:author="宋 玉凝" w:date="2019-12-25T11:20:00Z"/>
        </w:rPr>
      </w:pPr>
      <w:del w:id="64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以上</w:delText>
        </w:r>
        <w:r w:rsidDel="00B7110A">
          <w:rPr>
            <w:rFonts w:hint="eastAsia"/>
          </w:rPr>
          <w:delText>Json</w:delText>
        </w:r>
        <w:r w:rsidDel="00B7110A">
          <w:rPr>
            <w:rFonts w:hint="eastAsia"/>
          </w:rPr>
          <w:delText>文件进行汉化，脚本</w:delText>
        </w:r>
        <w:r w:rsidDel="00B7110A">
          <w:rPr>
            <w:rFonts w:hint="eastAsia"/>
          </w:rPr>
          <w:delText>alerts-ch.sh</w:delText>
        </w:r>
        <w:r w:rsidDel="00B7110A">
          <w:rPr>
            <w:rFonts w:hint="eastAsia"/>
          </w:rPr>
          <w:delText>，见附件。</w:delText>
        </w:r>
      </w:del>
    </w:p>
    <w:p w14:paraId="68C3F4AC" w14:textId="7CB5FCA7" w:rsidR="00426464" w:rsidDel="00B7110A" w:rsidRDefault="00426464" w:rsidP="00426464">
      <w:pPr>
        <w:rPr>
          <w:del w:id="644" w:author="宋 玉凝" w:date="2019-12-25T11:20:00Z"/>
        </w:rPr>
      </w:pPr>
      <w:del w:id="645"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注意：所有</w:delText>
        </w:r>
        <w:r w:rsidDel="00B7110A">
          <w:rPr>
            <w:rFonts w:hint="eastAsia"/>
          </w:rPr>
          <w:delText>json</w:delText>
        </w:r>
        <w:r w:rsidDel="00B7110A">
          <w:rPr>
            <w:rFonts w:hint="eastAsia"/>
          </w:rPr>
          <w:delText>文件汉化后需要进行</w:delText>
        </w:r>
        <w:r w:rsidDel="00B7110A">
          <w:rPr>
            <w:rFonts w:hint="eastAsia"/>
          </w:rPr>
          <w:delText>native2ascii</w:delText>
        </w:r>
        <w:r w:rsidDel="00B7110A">
          <w:rPr>
            <w:rFonts w:hint="eastAsia"/>
          </w:rPr>
          <w:delText>转码操作，防止出现乱码。</w:delText>
        </w:r>
      </w:del>
    </w:p>
    <w:p w14:paraId="408E5FF9" w14:textId="039A2A3F" w:rsidR="00B556FE" w:rsidDel="00B7110A" w:rsidRDefault="00426464" w:rsidP="00426464">
      <w:pPr>
        <w:rPr>
          <w:del w:id="646" w:author="宋 玉凝" w:date="2019-12-25T11:20:00Z"/>
        </w:rPr>
      </w:pPr>
      <w:del w:id="647" w:author="宋 玉凝" w:date="2019-12-25T11:20:00Z">
        <w:r w:rsidDel="00B7110A">
          <w:rPr>
            <w:rFonts w:hint="eastAsia"/>
          </w:rPr>
          <w:delText>（</w:delText>
        </w:r>
        <w:r w:rsidDel="00B7110A">
          <w:rPr>
            <w:rFonts w:hint="eastAsia"/>
          </w:rPr>
          <w:delText>19</w:delText>
        </w:r>
        <w:r w:rsidDel="00B7110A">
          <w:rPr>
            <w:rFonts w:hint="eastAsia"/>
          </w:rPr>
          <w:delText>）</w:delText>
        </w:r>
      </w:del>
    </w:p>
    <w:p w14:paraId="3104A61B" w14:textId="60EB849C" w:rsidR="00426464" w:rsidDel="00B7110A" w:rsidRDefault="00426464" w:rsidP="00426464">
      <w:pPr>
        <w:rPr>
          <w:del w:id="648" w:author="宋 玉凝" w:date="2019-12-25T11:20:00Z"/>
        </w:rPr>
      </w:pPr>
      <w:del w:id="649" w:author="宋 玉凝" w:date="2019-12-25T11:20:00Z">
        <w:r w:rsidDel="00B7110A">
          <w:rPr>
            <w:rFonts w:hint="eastAsia"/>
          </w:rPr>
          <w:delText>ambari-server/src/main/resources/common-services/HDFS/2.1.0.2.0/package/alerts/alert_metrics_deviation.py</w:delText>
        </w:r>
      </w:del>
    </w:p>
    <w:p w14:paraId="1A651AB3" w14:textId="54B31213" w:rsidR="00B556FE" w:rsidDel="00B7110A" w:rsidRDefault="00426464" w:rsidP="00426464">
      <w:pPr>
        <w:rPr>
          <w:del w:id="650" w:author="宋 玉凝" w:date="2019-12-25T11:20:00Z"/>
        </w:rPr>
      </w:pPr>
      <w:del w:id="651" w:author="宋 玉凝" w:date="2019-12-25T11:20:00Z">
        <w:r w:rsidDel="00B7110A">
          <w:rPr>
            <w:rFonts w:hint="eastAsia"/>
          </w:rPr>
          <w:delText>（</w:delText>
        </w:r>
        <w:r w:rsidDel="00B7110A">
          <w:rPr>
            <w:rFonts w:hint="eastAsia"/>
          </w:rPr>
          <w:delText>20</w:delText>
        </w:r>
        <w:r w:rsidDel="00B7110A">
          <w:rPr>
            <w:rFonts w:hint="eastAsia"/>
          </w:rPr>
          <w:delText>）</w:delText>
        </w:r>
      </w:del>
    </w:p>
    <w:p w14:paraId="33BE040B" w14:textId="69DB17C9" w:rsidR="00426464" w:rsidDel="00B7110A" w:rsidRDefault="00426464" w:rsidP="00426464">
      <w:pPr>
        <w:rPr>
          <w:del w:id="652" w:author="宋 玉凝" w:date="2019-12-25T11:20:00Z"/>
        </w:rPr>
      </w:pPr>
      <w:del w:id="653" w:author="宋 玉凝" w:date="2019-12-25T11:20:00Z">
        <w:r w:rsidDel="00B7110A">
          <w:rPr>
            <w:rFonts w:hint="eastAsia"/>
          </w:rPr>
          <w:delText>ambari-server/src/main/resources/common-services/OOZIE/4.0.0.2.0/package/alerts/alert_check_oozie_server.py</w:delText>
        </w:r>
      </w:del>
    </w:p>
    <w:p w14:paraId="1BADEA9F" w14:textId="662D7FBE" w:rsidR="00B556FE" w:rsidDel="00B7110A" w:rsidRDefault="00426464" w:rsidP="00426464">
      <w:pPr>
        <w:rPr>
          <w:del w:id="654" w:author="宋 玉凝" w:date="2019-12-25T11:20:00Z"/>
        </w:rPr>
      </w:pPr>
      <w:del w:id="655" w:author="宋 玉凝" w:date="2019-12-25T11:20:00Z">
        <w:r w:rsidDel="00B7110A">
          <w:rPr>
            <w:rFonts w:hint="eastAsia"/>
          </w:rPr>
          <w:delText>（</w:delText>
        </w:r>
        <w:r w:rsidDel="00B7110A">
          <w:rPr>
            <w:rFonts w:hint="eastAsia"/>
          </w:rPr>
          <w:delText>21</w:delText>
        </w:r>
        <w:r w:rsidDel="00B7110A">
          <w:rPr>
            <w:rFonts w:hint="eastAsia"/>
          </w:rPr>
          <w:delText>）</w:delText>
        </w:r>
      </w:del>
    </w:p>
    <w:p w14:paraId="7A0E9A51" w14:textId="05B791C2" w:rsidR="00426464" w:rsidDel="00B7110A" w:rsidRDefault="00426464" w:rsidP="00426464">
      <w:pPr>
        <w:rPr>
          <w:del w:id="656" w:author="宋 玉凝" w:date="2019-12-25T11:20:00Z"/>
        </w:rPr>
      </w:pPr>
      <w:del w:id="657" w:author="宋 玉凝" w:date="2019-12-25T11:20:00Z">
        <w:r w:rsidDel="00B7110A">
          <w:rPr>
            <w:rFonts w:hint="eastAsia"/>
          </w:rPr>
          <w:delText>ambari-server/src/main/resources/common-services/HIVE/0.12.0.2.0/package/alerts/alert_hive_thrift_port.py</w:delText>
        </w:r>
      </w:del>
    </w:p>
    <w:p w14:paraId="1D431D59" w14:textId="7C8CB6EF" w:rsidR="00B556FE" w:rsidDel="00B7110A" w:rsidRDefault="00426464" w:rsidP="00426464">
      <w:pPr>
        <w:rPr>
          <w:del w:id="658" w:author="宋 玉凝" w:date="2019-12-25T11:20:00Z"/>
        </w:rPr>
      </w:pPr>
      <w:del w:id="659" w:author="宋 玉凝" w:date="2019-12-25T11:20:00Z">
        <w:r w:rsidDel="00B7110A">
          <w:rPr>
            <w:rFonts w:hint="eastAsia"/>
          </w:rPr>
          <w:delText>（</w:delText>
        </w:r>
        <w:r w:rsidDel="00B7110A">
          <w:rPr>
            <w:rFonts w:hint="eastAsia"/>
          </w:rPr>
          <w:delText>22</w:delText>
        </w:r>
        <w:r w:rsidDel="00B7110A">
          <w:rPr>
            <w:rFonts w:hint="eastAsia"/>
          </w:rPr>
          <w:delText>）</w:delText>
        </w:r>
      </w:del>
    </w:p>
    <w:p w14:paraId="32C9A5FE" w14:textId="3038D8C6" w:rsidR="00426464" w:rsidDel="00B7110A" w:rsidRDefault="00426464" w:rsidP="00426464">
      <w:pPr>
        <w:rPr>
          <w:del w:id="660" w:author="宋 玉凝" w:date="2019-12-25T11:20:00Z"/>
        </w:rPr>
      </w:pPr>
      <w:del w:id="661" w:author="宋 玉凝" w:date="2019-12-25T11:20:00Z">
        <w:r w:rsidDel="00B7110A">
          <w:rPr>
            <w:rFonts w:hint="eastAsia"/>
          </w:rPr>
          <w:delText>ambari-server/src/main/resources/common-services/STORM/0.9.1.2.1/package/alerts/check_supervisor_process_win.py</w:delText>
        </w:r>
      </w:del>
    </w:p>
    <w:p w14:paraId="7CF1BFC3" w14:textId="082F34BF" w:rsidR="00B556FE" w:rsidDel="00B7110A" w:rsidRDefault="00426464" w:rsidP="00426464">
      <w:pPr>
        <w:rPr>
          <w:del w:id="662" w:author="宋 玉凝" w:date="2019-12-25T11:20:00Z"/>
        </w:rPr>
      </w:pPr>
      <w:del w:id="663" w:author="宋 玉凝" w:date="2019-12-25T11:20:00Z">
        <w:r w:rsidDel="00B7110A">
          <w:rPr>
            <w:rFonts w:hint="eastAsia"/>
          </w:rPr>
          <w:delText>（</w:delText>
        </w:r>
        <w:r w:rsidDel="00B7110A">
          <w:rPr>
            <w:rFonts w:hint="eastAsia"/>
          </w:rPr>
          <w:delText>23</w:delText>
        </w:r>
        <w:r w:rsidDel="00B7110A">
          <w:rPr>
            <w:rFonts w:hint="eastAsia"/>
          </w:rPr>
          <w:delText>）</w:delText>
        </w:r>
      </w:del>
    </w:p>
    <w:p w14:paraId="61568869" w14:textId="40A97919" w:rsidR="00426464" w:rsidDel="00B7110A" w:rsidRDefault="00426464" w:rsidP="00426464">
      <w:pPr>
        <w:rPr>
          <w:del w:id="664" w:author="宋 玉凝" w:date="2019-12-25T11:20:00Z"/>
        </w:rPr>
      </w:pPr>
      <w:del w:id="665" w:author="宋 玉凝" w:date="2019-12-25T11:20:00Z">
        <w:r w:rsidDel="00B7110A">
          <w:rPr>
            <w:rFonts w:hint="eastAsia"/>
          </w:rPr>
          <w:delText>ambari-server/src/main/resources/common-services/HIVE/0.12.0.2.0/package/alerts/alert_hive_metastore.py</w:delText>
        </w:r>
      </w:del>
    </w:p>
    <w:p w14:paraId="4FBC05A0" w14:textId="649FB712" w:rsidR="00B556FE" w:rsidDel="00B7110A" w:rsidRDefault="00426464" w:rsidP="00426464">
      <w:pPr>
        <w:rPr>
          <w:del w:id="666" w:author="宋 玉凝" w:date="2019-12-25T11:20:00Z"/>
        </w:rPr>
      </w:pPr>
      <w:del w:id="667" w:author="宋 玉凝" w:date="2019-12-25T11:20:00Z">
        <w:r w:rsidDel="00B7110A">
          <w:rPr>
            <w:rFonts w:hint="eastAsia"/>
          </w:rPr>
          <w:delText>（</w:delText>
        </w:r>
        <w:r w:rsidDel="00B7110A">
          <w:rPr>
            <w:rFonts w:hint="eastAsia"/>
          </w:rPr>
          <w:delText>24</w:delText>
        </w:r>
        <w:r w:rsidDel="00B7110A">
          <w:rPr>
            <w:rFonts w:hint="eastAsia"/>
          </w:rPr>
          <w:delText>）</w:delText>
        </w:r>
      </w:del>
    </w:p>
    <w:p w14:paraId="7B30B106" w14:textId="3452972B" w:rsidR="00426464" w:rsidDel="00B7110A" w:rsidRDefault="00426464" w:rsidP="00426464">
      <w:pPr>
        <w:rPr>
          <w:del w:id="668" w:author="宋 玉凝" w:date="2019-12-25T11:20:00Z"/>
        </w:rPr>
      </w:pPr>
      <w:del w:id="669" w:author="宋 玉凝" w:date="2019-12-25T11:20:00Z">
        <w:r w:rsidDel="00B7110A">
          <w:rPr>
            <w:rFonts w:hint="eastAsia"/>
          </w:rPr>
          <w:delText>ambari-server/src/main/resources/common-services/HDFS/2.1.0.2.0/package/alerts/alert_datanode_unmounted_data_dir.py</w:delText>
        </w:r>
      </w:del>
    </w:p>
    <w:p w14:paraId="16043495" w14:textId="4998D124" w:rsidR="00B556FE" w:rsidDel="00B7110A" w:rsidRDefault="00426464" w:rsidP="00426464">
      <w:pPr>
        <w:rPr>
          <w:del w:id="670" w:author="宋 玉凝" w:date="2019-12-25T11:20:00Z"/>
        </w:rPr>
      </w:pPr>
      <w:del w:id="671" w:author="宋 玉凝" w:date="2019-12-25T11:20:00Z">
        <w:r w:rsidDel="00B7110A">
          <w:rPr>
            <w:rFonts w:hint="eastAsia"/>
          </w:rPr>
          <w:delText>（</w:delText>
        </w:r>
        <w:r w:rsidDel="00B7110A">
          <w:rPr>
            <w:rFonts w:hint="eastAsia"/>
          </w:rPr>
          <w:delText>25</w:delText>
        </w:r>
        <w:r w:rsidDel="00B7110A">
          <w:rPr>
            <w:rFonts w:hint="eastAsia"/>
          </w:rPr>
          <w:delText>）</w:delText>
        </w:r>
      </w:del>
    </w:p>
    <w:p w14:paraId="3A620648" w14:textId="0AFF9562" w:rsidR="00426464" w:rsidDel="00B7110A" w:rsidRDefault="00426464" w:rsidP="00426464">
      <w:pPr>
        <w:rPr>
          <w:del w:id="672" w:author="宋 玉凝" w:date="2019-12-25T11:20:00Z"/>
        </w:rPr>
      </w:pPr>
      <w:del w:id="673" w:author="宋 玉凝" w:date="2019-12-25T11:20:00Z">
        <w:r w:rsidDel="00B7110A">
          <w:rPr>
            <w:rFonts w:hint="eastAsia"/>
          </w:rPr>
          <w:delText>ambari-server/src/main/resources/common-services/HIVE/0.12.0.2.0/package/alerts/alert_webhcat_server.py</w:delText>
        </w:r>
      </w:del>
    </w:p>
    <w:p w14:paraId="5D97BCF0" w14:textId="3F792E6D" w:rsidR="00B556FE" w:rsidDel="00B7110A" w:rsidRDefault="00426464" w:rsidP="00426464">
      <w:pPr>
        <w:rPr>
          <w:del w:id="674" w:author="宋 玉凝" w:date="2019-12-25T11:20:00Z"/>
        </w:rPr>
      </w:pPr>
      <w:del w:id="675" w:author="宋 玉凝" w:date="2019-12-25T11:20:00Z">
        <w:r w:rsidDel="00B7110A">
          <w:rPr>
            <w:rFonts w:hint="eastAsia"/>
          </w:rPr>
          <w:delText>（</w:delText>
        </w:r>
        <w:r w:rsidDel="00B7110A">
          <w:rPr>
            <w:rFonts w:hint="eastAsia"/>
          </w:rPr>
          <w:delText>26</w:delText>
        </w:r>
        <w:r w:rsidDel="00B7110A">
          <w:rPr>
            <w:rFonts w:hint="eastAsia"/>
          </w:rPr>
          <w:delText>）</w:delText>
        </w:r>
      </w:del>
    </w:p>
    <w:p w14:paraId="213839A7" w14:textId="6693A4F7" w:rsidR="00426464" w:rsidDel="00B7110A" w:rsidRDefault="00426464" w:rsidP="00426464">
      <w:pPr>
        <w:rPr>
          <w:del w:id="676" w:author="宋 玉凝" w:date="2019-12-25T11:20:00Z"/>
        </w:rPr>
      </w:pPr>
      <w:del w:id="677" w:author="宋 玉凝" w:date="2019-12-25T11:20:00Z">
        <w:r w:rsidDel="00B7110A">
          <w:rPr>
            <w:rFonts w:hint="eastAsia"/>
          </w:rPr>
          <w:delText>ambari-server/src/main/resources/common-services/FLUME/1.4.0.2.0/package/alerts/alert_flume_agent_status.py</w:delText>
        </w:r>
      </w:del>
    </w:p>
    <w:p w14:paraId="050875D1" w14:textId="2374DE38" w:rsidR="00B556FE" w:rsidDel="00B7110A" w:rsidRDefault="00426464" w:rsidP="00426464">
      <w:pPr>
        <w:rPr>
          <w:del w:id="678" w:author="宋 玉凝" w:date="2019-12-25T11:20:00Z"/>
        </w:rPr>
      </w:pPr>
      <w:del w:id="679" w:author="宋 玉凝" w:date="2019-12-25T11:20:00Z">
        <w:r w:rsidDel="00B7110A">
          <w:rPr>
            <w:rFonts w:hint="eastAsia"/>
          </w:rPr>
          <w:delText>（</w:delText>
        </w:r>
        <w:r w:rsidDel="00B7110A">
          <w:rPr>
            <w:rFonts w:hint="eastAsia"/>
          </w:rPr>
          <w:delText>27</w:delText>
        </w:r>
        <w:r w:rsidDel="00B7110A">
          <w:rPr>
            <w:rFonts w:hint="eastAsia"/>
          </w:rPr>
          <w:delText>）</w:delText>
        </w:r>
      </w:del>
    </w:p>
    <w:p w14:paraId="309C849B" w14:textId="56DED0D1" w:rsidR="00426464" w:rsidDel="00B7110A" w:rsidRDefault="00426464" w:rsidP="00426464">
      <w:pPr>
        <w:rPr>
          <w:del w:id="680" w:author="宋 玉凝" w:date="2019-12-25T11:20:00Z"/>
        </w:rPr>
      </w:pPr>
      <w:del w:id="681" w:author="宋 玉凝" w:date="2019-12-25T11:20:00Z">
        <w:r w:rsidDel="00B7110A">
          <w:rPr>
            <w:rFonts w:hint="eastAsia"/>
          </w:rPr>
          <w:delText>ambari-server/src/main/resources/common-services/YARN/2.1.0.2.0/package/alerts/alert_nodemanager_health.py</w:delText>
        </w:r>
      </w:del>
    </w:p>
    <w:p w14:paraId="7F97F231" w14:textId="5A5BE7CB" w:rsidR="00B556FE" w:rsidDel="00B7110A" w:rsidRDefault="00426464" w:rsidP="00426464">
      <w:pPr>
        <w:rPr>
          <w:del w:id="682" w:author="宋 玉凝" w:date="2019-12-25T11:20:00Z"/>
        </w:rPr>
      </w:pPr>
      <w:del w:id="683" w:author="宋 玉凝" w:date="2019-12-25T11:20:00Z">
        <w:r w:rsidDel="00B7110A">
          <w:rPr>
            <w:rFonts w:hint="eastAsia"/>
          </w:rPr>
          <w:delText>（</w:delText>
        </w:r>
        <w:r w:rsidDel="00B7110A">
          <w:rPr>
            <w:rFonts w:hint="eastAsia"/>
          </w:rPr>
          <w:delText>28</w:delText>
        </w:r>
        <w:r w:rsidDel="00B7110A">
          <w:rPr>
            <w:rFonts w:hint="eastAsia"/>
          </w:rPr>
          <w:delText>）</w:delText>
        </w:r>
      </w:del>
    </w:p>
    <w:p w14:paraId="03333160" w14:textId="5963A053" w:rsidR="00426464" w:rsidDel="00B7110A" w:rsidRDefault="00426464" w:rsidP="00426464">
      <w:pPr>
        <w:rPr>
          <w:del w:id="684" w:author="宋 玉凝" w:date="2019-12-25T11:20:00Z"/>
        </w:rPr>
      </w:pPr>
      <w:del w:id="685" w:author="宋 玉凝" w:date="2019-12-25T11:20:00Z">
        <w:r w:rsidDel="00B7110A">
          <w:rPr>
            <w:rFonts w:hint="eastAsia"/>
          </w:rPr>
          <w:delText>ambari-server/src/main/resources/common-services/HDFS/2.1.0.2.0/package/alerts/alert_ha_namenode_health.py</w:delText>
        </w:r>
      </w:del>
    </w:p>
    <w:p w14:paraId="5DF9CED2" w14:textId="6BF5FB20" w:rsidR="00B556FE" w:rsidDel="00B7110A" w:rsidRDefault="00426464" w:rsidP="00426464">
      <w:pPr>
        <w:rPr>
          <w:del w:id="686" w:author="宋 玉凝" w:date="2019-12-25T11:20:00Z"/>
        </w:rPr>
      </w:pPr>
      <w:del w:id="687" w:author="宋 玉凝" w:date="2019-12-25T11:20:00Z">
        <w:r w:rsidDel="00B7110A">
          <w:rPr>
            <w:rFonts w:hint="eastAsia"/>
          </w:rPr>
          <w:delText>（</w:delText>
        </w:r>
        <w:r w:rsidDel="00B7110A">
          <w:rPr>
            <w:rFonts w:hint="eastAsia"/>
          </w:rPr>
          <w:delText>29</w:delText>
        </w:r>
        <w:r w:rsidDel="00B7110A">
          <w:rPr>
            <w:rFonts w:hint="eastAsia"/>
          </w:rPr>
          <w:delText>）</w:delText>
        </w:r>
      </w:del>
    </w:p>
    <w:p w14:paraId="538028CE" w14:textId="36AF7A5A" w:rsidR="00426464" w:rsidDel="00B7110A" w:rsidRDefault="00426464" w:rsidP="00426464">
      <w:pPr>
        <w:rPr>
          <w:del w:id="688" w:author="宋 玉凝" w:date="2019-12-25T11:20:00Z"/>
        </w:rPr>
      </w:pPr>
      <w:del w:id="689" w:author="宋 玉凝" w:date="2019-12-25T11:20:00Z">
        <w:r w:rsidDel="00B7110A">
          <w:rPr>
            <w:rFonts w:hint="eastAsia"/>
          </w:rPr>
          <w:delText>ambari-server/src/main/resources/common-services/AMBARI_METRICS/0.1.0/package/alerts/alert_ambari_metrics_monitor.py</w:delText>
        </w:r>
      </w:del>
    </w:p>
    <w:p w14:paraId="76AA417F" w14:textId="4452F4D9" w:rsidR="00426464" w:rsidDel="00B7110A" w:rsidRDefault="00426464" w:rsidP="00426464">
      <w:pPr>
        <w:rPr>
          <w:del w:id="690" w:author="宋 玉凝" w:date="2019-12-25T11:20:00Z"/>
        </w:rPr>
      </w:pPr>
      <w:del w:id="691"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以上</w:delText>
        </w:r>
        <w:r w:rsidDel="00B7110A">
          <w:rPr>
            <w:rFonts w:hint="eastAsia"/>
          </w:rPr>
          <w:delText>python</w:delText>
        </w:r>
        <w:r w:rsidDel="00B7110A">
          <w:rPr>
            <w:rFonts w:hint="eastAsia"/>
          </w:rPr>
          <w:delText>文件进行汉化，汉化脚本见附件。</w:delText>
        </w:r>
      </w:del>
    </w:p>
    <w:p w14:paraId="7C9F9D18" w14:textId="24ADF356" w:rsidR="00426464" w:rsidDel="00B7110A" w:rsidRDefault="00426464" w:rsidP="009F39D7">
      <w:pPr>
        <w:pStyle w:val="3"/>
        <w:rPr>
          <w:del w:id="692" w:author="宋 玉凝" w:date="2019-12-25T11:20:00Z"/>
        </w:rPr>
      </w:pPr>
      <w:del w:id="693" w:author="宋 玉凝" w:date="2019-12-25T11:20:00Z">
        <w:r w:rsidDel="00B7110A">
          <w:rPr>
            <w:rFonts w:hint="eastAsia"/>
          </w:rPr>
          <w:delText>2.1.4 WEB</w:delText>
        </w:r>
        <w:r w:rsidDel="00B7110A">
          <w:rPr>
            <w:rFonts w:hint="eastAsia"/>
          </w:rPr>
          <w:delText>页面汉化</w:delText>
        </w:r>
      </w:del>
    </w:p>
    <w:p w14:paraId="125A9A95" w14:textId="52522C3A" w:rsidR="00426464" w:rsidDel="00B7110A" w:rsidRDefault="00426464" w:rsidP="00426464">
      <w:pPr>
        <w:rPr>
          <w:del w:id="694" w:author="宋 玉凝" w:date="2019-12-25T11:20:00Z"/>
        </w:rPr>
      </w:pPr>
      <w:del w:id="695"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ambari-web/app/messages.js </w:delText>
        </w:r>
        <w:r w:rsidDel="00B7110A">
          <w:rPr>
            <w:rFonts w:hint="eastAsia"/>
          </w:rPr>
          <w:delText>汉化</w:delText>
        </w:r>
      </w:del>
    </w:p>
    <w:p w14:paraId="38E8F928" w14:textId="0AE5BA26" w:rsidR="00426464" w:rsidDel="00B7110A" w:rsidRDefault="00426464" w:rsidP="00426464">
      <w:pPr>
        <w:rPr>
          <w:del w:id="696" w:author="宋 玉凝" w:date="2019-12-25T11:20:00Z"/>
        </w:rPr>
      </w:pPr>
      <w:del w:id="697"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注意以下几点：</w:delText>
        </w:r>
      </w:del>
    </w:p>
    <w:p w14:paraId="5CAB41C1" w14:textId="191B4E6D" w:rsidR="00426464" w:rsidDel="00B7110A" w:rsidRDefault="00426464" w:rsidP="00426464">
      <w:pPr>
        <w:rPr>
          <w:del w:id="698" w:author="宋 玉凝" w:date="2019-12-25T11:20:00Z"/>
        </w:rPr>
      </w:pPr>
      <w:del w:id="699"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'common.aboutAmbari': '</w:delText>
        </w:r>
        <w:r w:rsidDel="00B7110A">
          <w:rPr>
            <w:rFonts w:hint="eastAsia"/>
          </w:rPr>
          <w:delText>关于</w:delText>
        </w:r>
        <w:r w:rsidDel="00B7110A">
          <w:rPr>
            <w:rFonts w:hint="eastAsia"/>
          </w:rPr>
          <w:delText>',</w:delText>
        </w:r>
      </w:del>
    </w:p>
    <w:p w14:paraId="31067B3B" w14:textId="404D00C7" w:rsidR="00426464" w:rsidDel="00B7110A" w:rsidRDefault="00426464" w:rsidP="00426464">
      <w:pPr>
        <w:rPr>
          <w:del w:id="700" w:author="宋 玉凝" w:date="2019-12-25T11:20:00Z"/>
        </w:rPr>
      </w:pPr>
      <w:del w:id="701"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'app.aboutAmbari.version': '</w:delText>
        </w:r>
        <w:r w:rsidDel="00B7110A">
          <w:rPr>
            <w:rFonts w:hint="eastAsia"/>
          </w:rPr>
          <w:delText>版本</w:delText>
        </w:r>
        <w:r w:rsidDel="00B7110A">
          <w:rPr>
            <w:rFonts w:hint="eastAsia"/>
          </w:rPr>
          <w:delText xml:space="preserve"> 3.2'</w:delText>
        </w:r>
      </w:del>
    </w:p>
    <w:p w14:paraId="60B25269" w14:textId="188A364B" w:rsidR="00426464" w:rsidDel="00B7110A" w:rsidRDefault="00426464" w:rsidP="00426464">
      <w:pPr>
        <w:rPr>
          <w:del w:id="702" w:author="宋 玉凝" w:date="2019-12-25T11:20:00Z"/>
        </w:rPr>
      </w:pPr>
      <w:del w:id="70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'app.name'</w:delText>
        </w:r>
        <w:r w:rsidDel="00B7110A">
          <w:rPr>
            <w:rFonts w:hint="eastAsia"/>
          </w:rPr>
          <w:delText>置空</w:delText>
        </w:r>
      </w:del>
    </w:p>
    <w:p w14:paraId="34106707" w14:textId="7A42FC32" w:rsidR="00426464" w:rsidDel="00B7110A" w:rsidRDefault="00426464" w:rsidP="00426464">
      <w:pPr>
        <w:rPr>
          <w:del w:id="704" w:author="宋 玉凝" w:date="2019-12-25T11:20:00Z"/>
        </w:rPr>
      </w:pPr>
      <w:del w:id="705"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'alert': '</w:delText>
        </w:r>
        <w:r w:rsidDel="00B7110A">
          <w:rPr>
            <w:rFonts w:hint="eastAsia"/>
          </w:rPr>
          <w:delText>个警告</w:delText>
        </w:r>
        <w:r w:rsidDel="00B7110A">
          <w:rPr>
            <w:rFonts w:hint="eastAsia"/>
          </w:rPr>
          <w:delText>',</w:delText>
        </w:r>
      </w:del>
    </w:p>
    <w:p w14:paraId="744D4C0F" w14:textId="2B6D4CB2" w:rsidR="00426464" w:rsidDel="00B7110A" w:rsidRDefault="00426464" w:rsidP="00426464">
      <w:pPr>
        <w:rPr>
          <w:del w:id="706" w:author="宋 玉凝" w:date="2019-12-25T11:20:00Z"/>
        </w:rPr>
      </w:pPr>
      <w:del w:id="707"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'alerts': '</w:delText>
        </w:r>
        <w:r w:rsidDel="00B7110A">
          <w:rPr>
            <w:rFonts w:hint="eastAsia"/>
          </w:rPr>
          <w:delText>个警告</w:delText>
        </w:r>
        <w:r w:rsidDel="00B7110A">
          <w:rPr>
            <w:rFonts w:hint="eastAsia"/>
          </w:rPr>
          <w:delText>',</w:delText>
        </w:r>
      </w:del>
    </w:p>
    <w:p w14:paraId="546BD774" w14:textId="346F6317" w:rsidR="00426464" w:rsidDel="00B7110A" w:rsidRDefault="00426464" w:rsidP="00426464">
      <w:pPr>
        <w:rPr>
          <w:del w:id="708" w:author="宋 玉凝" w:date="2019-12-25T11:20:00Z"/>
        </w:rPr>
      </w:pPr>
      <w:del w:id="709"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添加</w:delText>
        </w:r>
        <w:r w:rsidDel="00B7110A">
          <w:rPr>
            <w:rFonts w:hint="eastAsia"/>
          </w:rPr>
          <w:delText>'t:alert' 't:alerts'</w:delText>
        </w:r>
      </w:del>
    </w:p>
    <w:p w14:paraId="48356EA8" w14:textId="7C20F5C6" w:rsidR="00426464" w:rsidDel="00B7110A" w:rsidRDefault="00426464" w:rsidP="00426464">
      <w:pPr>
        <w:rPr>
          <w:del w:id="710" w:author="宋 玉凝" w:date="2019-12-25T11:20:00Z"/>
        </w:rPr>
      </w:pPr>
      <w:del w:id="711"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汉化脚本</w:delText>
        </w:r>
        <w:r w:rsidDel="00B7110A">
          <w:rPr>
            <w:rFonts w:hint="eastAsia"/>
          </w:rPr>
          <w:delText>web-ch.sh</w:delText>
        </w:r>
        <w:r w:rsidDel="00B7110A">
          <w:rPr>
            <w:rFonts w:hint="eastAsia"/>
          </w:rPr>
          <w:delText>，见附件。</w:delText>
        </w:r>
      </w:del>
    </w:p>
    <w:p w14:paraId="446E4920" w14:textId="565EE329" w:rsidR="0095500B" w:rsidDel="00B7110A" w:rsidRDefault="0095500B" w:rsidP="0095500B">
      <w:pPr>
        <w:pStyle w:val="3"/>
        <w:rPr>
          <w:del w:id="712" w:author="宋 玉凝" w:date="2019-12-25T11:20:00Z"/>
        </w:rPr>
      </w:pPr>
      <w:del w:id="713" w:author="宋 玉凝" w:date="2019-12-25T11:20:00Z">
        <w:r w:rsidDel="00B7110A">
          <w:rPr>
            <w:rFonts w:hint="eastAsia"/>
          </w:rPr>
          <w:delText xml:space="preserve">1.3.9 </w:delText>
        </w:r>
        <w:r w:rsidDel="00B7110A">
          <w:rPr>
            <w:rFonts w:hint="eastAsia"/>
          </w:rPr>
          <w:delText>设置集群最小集合</w:delText>
        </w:r>
      </w:del>
    </w:p>
    <w:p w14:paraId="55F83002" w14:textId="23EEFC27" w:rsidR="0095500B" w:rsidDel="00B7110A" w:rsidRDefault="0095500B" w:rsidP="0095500B">
      <w:pPr>
        <w:rPr>
          <w:del w:id="714" w:author="宋 玉凝" w:date="2019-12-25T11:20:00Z"/>
        </w:rPr>
      </w:pPr>
      <w:del w:id="715"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ambari-web/app/models/stack_service.js </w:delText>
        </w:r>
        <w:r w:rsidDel="00B7110A">
          <w:rPr>
            <w:rFonts w:hint="eastAsia"/>
          </w:rPr>
          <w:delText>修改代码：</w:delText>
        </w:r>
      </w:del>
    </w:p>
    <w:p w14:paraId="2D569F55" w14:textId="3F9B8EE9" w:rsidR="0095500B" w:rsidDel="00B7110A" w:rsidRDefault="0095500B" w:rsidP="0095500B">
      <w:pPr>
        <w:rPr>
          <w:del w:id="716" w:author="宋 玉凝" w:date="2019-12-25T11:20:00Z"/>
        </w:rPr>
      </w:pPr>
      <w:del w:id="717"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skipServices.push('RANGER', 'RANGER_KMS');</w:delText>
        </w:r>
        <w:r w:rsidDel="00B7110A">
          <w:rPr>
            <w:rFonts w:hint="eastAsia"/>
          </w:rPr>
          <w:delText>将这句修改为：</w:delText>
        </w:r>
      </w:del>
    </w:p>
    <w:p w14:paraId="6F2B5B37" w14:textId="4B25D444" w:rsidR="0095500B" w:rsidDel="00B7110A" w:rsidRDefault="0095500B" w:rsidP="0095500B">
      <w:pPr>
        <w:rPr>
          <w:del w:id="718" w:author="宋 玉凝" w:date="2019-12-25T11:20:00Z"/>
        </w:rPr>
      </w:pPr>
      <w:del w:id="719" w:author="宋 玉凝" w:date="2019-12-25T11:20:00Z">
        <w:r w:rsidDel="00B7110A">
          <w:tab/>
        </w:r>
        <w:r w:rsidDel="00B7110A">
          <w:tab/>
        </w:r>
        <w:r w:rsidDel="00B7110A">
          <w:tab/>
        </w:r>
        <w:r w:rsidDel="00B7110A">
          <w:tab/>
          <w:delText>skipServices.push('RANGER', 'RANGER_KMS','FLUME','STORM','KAFKA','OOZIE','SQOOP','MAHOUT','SOLR','HUE');</w:delText>
        </w:r>
      </w:del>
    </w:p>
    <w:p w14:paraId="44E303FD" w14:textId="1758E057" w:rsidR="00426464" w:rsidDel="00B7110A" w:rsidRDefault="00426464" w:rsidP="009F39D7">
      <w:pPr>
        <w:pStyle w:val="2"/>
        <w:rPr>
          <w:del w:id="720" w:author="宋 玉凝" w:date="2019-12-25T11:20:00Z"/>
        </w:rPr>
      </w:pPr>
      <w:del w:id="721" w:author="宋 玉凝" w:date="2019-12-25T11:20:00Z">
        <w:r w:rsidDel="00B7110A">
          <w:rPr>
            <w:rFonts w:hint="eastAsia"/>
          </w:rPr>
          <w:delText xml:space="preserve">2.2 </w:delText>
        </w:r>
        <w:r w:rsidDel="00B7110A">
          <w:rPr>
            <w:rFonts w:hint="eastAsia"/>
          </w:rPr>
          <w:delText>定制页面修改</w:delText>
        </w:r>
      </w:del>
    </w:p>
    <w:p w14:paraId="541CDC66" w14:textId="73A3D0BC" w:rsidR="00426464" w:rsidDel="00B7110A" w:rsidRDefault="00426464" w:rsidP="009F39D7">
      <w:pPr>
        <w:pStyle w:val="3"/>
        <w:rPr>
          <w:del w:id="722" w:author="宋 玉凝" w:date="2019-12-25T11:20:00Z"/>
        </w:rPr>
      </w:pPr>
      <w:del w:id="723" w:author="宋 玉凝" w:date="2019-12-25T11:20:00Z">
        <w:r w:rsidDel="00B7110A">
          <w:rPr>
            <w:rFonts w:hint="eastAsia"/>
          </w:rPr>
          <w:delText xml:space="preserve">2.2.1 </w:delText>
        </w:r>
        <w:r w:rsidDel="00B7110A">
          <w:rPr>
            <w:rFonts w:hint="eastAsia"/>
          </w:rPr>
          <w:delText>版权信息修改</w:delText>
        </w:r>
      </w:del>
    </w:p>
    <w:p w14:paraId="72400693" w14:textId="6E40C780" w:rsidR="00426464" w:rsidDel="00B7110A" w:rsidRDefault="00426464" w:rsidP="00426464">
      <w:pPr>
        <w:rPr>
          <w:del w:id="724" w:author="宋 玉凝" w:date="2019-12-25T11:20:00Z"/>
        </w:rPr>
      </w:pPr>
      <w:del w:id="725"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ambari-web/app/assets/index.html </w:delText>
        </w:r>
        <w:r w:rsidDel="00B7110A">
          <w:rPr>
            <w:rFonts w:hint="eastAsia"/>
          </w:rPr>
          <w:delText>修改页面左下角</w:delText>
        </w:r>
        <w:r w:rsidDel="00B7110A">
          <w:rPr>
            <w:rFonts w:hint="eastAsia"/>
          </w:rPr>
          <w:delText>footer</w:delText>
        </w:r>
        <w:r w:rsidDel="00B7110A">
          <w:rPr>
            <w:rFonts w:hint="eastAsia"/>
          </w:rPr>
          <w:delText>版权</w:delText>
        </w:r>
      </w:del>
    </w:p>
    <w:p w14:paraId="1D492739" w14:textId="1431C61D" w:rsidR="00426464" w:rsidDel="00B7110A" w:rsidRDefault="00426464" w:rsidP="00426464">
      <w:pPr>
        <w:rPr>
          <w:del w:id="726" w:author="宋 玉凝" w:date="2019-12-25T11:20:00Z"/>
        </w:rPr>
      </w:pPr>
      <w:del w:id="727"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将</w:delText>
        </w:r>
        <w:r w:rsidDel="00B7110A">
          <w:rPr>
            <w:rFonts w:hint="eastAsia"/>
          </w:rPr>
          <w:delText>&lt;a href="#" target="_blank"&gt;InCloud Insight HD Manager&lt;/a&gt;.&lt;br&gt;</w:delText>
        </w:r>
      </w:del>
    </w:p>
    <w:p w14:paraId="1A7265E3" w14:textId="47C9C9AC" w:rsidR="00426464" w:rsidDel="00B7110A" w:rsidRDefault="00426464" w:rsidP="00426464">
      <w:pPr>
        <w:rPr>
          <w:del w:id="728" w:author="宋 玉凝" w:date="2019-12-25T11:20:00Z"/>
        </w:rPr>
      </w:pPr>
      <w:del w:id="729"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修改为：</w:delText>
        </w:r>
        <w:r w:rsidDel="00B7110A">
          <w:rPr>
            <w:rFonts w:hint="eastAsia"/>
          </w:rPr>
          <w:delText>&lt;a href="#" target="_blank"&gt;</w:delText>
        </w:r>
        <w:r w:rsidDel="00B7110A">
          <w:rPr>
            <w:rFonts w:hint="eastAsia"/>
          </w:rPr>
          <w:delText>浪潮大数据平台</w:delText>
        </w:r>
        <w:r w:rsidDel="00B7110A">
          <w:rPr>
            <w:rFonts w:hint="eastAsia"/>
          </w:rPr>
          <w:delText>&lt;/a&gt;.&lt;br&gt;</w:delText>
        </w:r>
      </w:del>
    </w:p>
    <w:p w14:paraId="31BB8770" w14:textId="0C45A77D" w:rsidR="00426464" w:rsidDel="00B7110A" w:rsidRDefault="00426464" w:rsidP="00426464">
      <w:pPr>
        <w:rPr>
          <w:del w:id="730" w:author="宋 玉凝" w:date="2019-12-25T11:20:00Z"/>
        </w:rPr>
      </w:pPr>
      <w:del w:id="731" w:author="宋 玉凝" w:date="2019-12-25T11:20:00Z">
        <w:r w:rsidDel="00B7110A">
          <w:rPr>
            <w:rFonts w:hint="eastAsia"/>
          </w:rPr>
          <w:delText>（</w:delText>
        </w:r>
        <w:r w:rsidDel="00B7110A">
          <w:rPr>
            <w:rFonts w:hint="eastAsia"/>
          </w:rPr>
          <w:delText>2</w:delText>
        </w:r>
        <w:r w:rsidDel="00B7110A">
          <w:rPr>
            <w:rFonts w:hint="eastAsia"/>
          </w:rPr>
          <w:delText>）版本号更新</w:delText>
        </w:r>
        <w:r w:rsidDel="00B7110A">
          <w:rPr>
            <w:rFonts w:hint="eastAsia"/>
          </w:rPr>
          <w:delText>3.2</w:delText>
        </w:r>
      </w:del>
    </w:p>
    <w:p w14:paraId="0247A297" w14:textId="629BD038" w:rsidR="00426464" w:rsidDel="00B7110A" w:rsidRDefault="00426464" w:rsidP="00426464">
      <w:pPr>
        <w:rPr>
          <w:del w:id="732" w:author="宋 玉凝" w:date="2019-12-25T11:20:00Z"/>
        </w:rPr>
      </w:pPr>
      <w:del w:id="73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修改文件</w:delText>
        </w:r>
        <w:r w:rsidDel="00B7110A">
          <w:rPr>
            <w:rFonts w:hint="eastAsia"/>
          </w:rPr>
          <w:delText>ambari-web/app/messages.js</w:delText>
        </w:r>
        <w:r w:rsidDel="00B7110A">
          <w:rPr>
            <w:rFonts w:hint="eastAsia"/>
          </w:rPr>
          <w:delText>：将</w:delText>
        </w:r>
        <w:r w:rsidDel="00B7110A">
          <w:rPr>
            <w:rFonts w:hint="eastAsia"/>
          </w:rPr>
          <w:delText>app.aboutAmbari.version</w:delText>
        </w:r>
        <w:r w:rsidDel="00B7110A">
          <w:rPr>
            <w:rFonts w:hint="eastAsia"/>
          </w:rPr>
          <w:delText>修改版本号为</w:delText>
        </w:r>
        <w:r w:rsidDel="00B7110A">
          <w:rPr>
            <w:rFonts w:hint="eastAsia"/>
          </w:rPr>
          <w:delText>3.2</w:delText>
        </w:r>
      </w:del>
    </w:p>
    <w:p w14:paraId="11353899" w14:textId="2AB2C28A" w:rsidR="00426464" w:rsidDel="00B7110A" w:rsidRDefault="00426464" w:rsidP="00426464">
      <w:pPr>
        <w:rPr>
          <w:del w:id="734" w:author="宋 玉凝" w:date="2019-12-25T11:20:00Z"/>
        </w:rPr>
      </w:pPr>
      <w:del w:id="735"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修改文件</w:delText>
        </w:r>
        <w:r w:rsidDel="00B7110A">
          <w:rPr>
            <w:rFonts w:hint="eastAsia"/>
          </w:rPr>
          <w:delText>ambari-admin/src/main/resources/ui/admin-web/app/views/modals/AboutModal.html</w:delText>
        </w:r>
        <w:r w:rsidDel="00B7110A">
          <w:rPr>
            <w:rFonts w:hint="eastAsia"/>
          </w:rPr>
          <w:delText>，将</w:delText>
        </w:r>
        <w:r w:rsidDel="00B7110A">
          <w:rPr>
            <w:rFonts w:hint="eastAsia"/>
          </w:rPr>
          <w:delText>&lt;span&gt;2.3&lt;/span&gt;</w:delText>
        </w:r>
        <w:r w:rsidDel="00B7110A">
          <w:rPr>
            <w:rFonts w:hint="eastAsia"/>
          </w:rPr>
          <w:delText>修改为</w:delText>
        </w:r>
        <w:r w:rsidR="00B844FB" w:rsidDel="00B7110A">
          <w:rPr>
            <w:rFonts w:hint="eastAsia"/>
          </w:rPr>
          <w:delText>3.2</w:delText>
        </w:r>
      </w:del>
    </w:p>
    <w:p w14:paraId="41C912D6" w14:textId="5BEDB709" w:rsidR="00426464" w:rsidDel="00B7110A" w:rsidRDefault="00426464" w:rsidP="00B844FB">
      <w:pPr>
        <w:pStyle w:val="3"/>
        <w:rPr>
          <w:del w:id="736" w:author="宋 玉凝" w:date="2019-12-25T11:20:00Z"/>
        </w:rPr>
      </w:pPr>
      <w:del w:id="737" w:author="宋 玉凝" w:date="2019-12-25T11:20:00Z">
        <w:r w:rsidDel="00B7110A">
          <w:rPr>
            <w:rFonts w:hint="eastAsia"/>
          </w:rPr>
          <w:delText xml:space="preserve">2.2.2 </w:delText>
        </w:r>
        <w:r w:rsidDel="00B7110A">
          <w:rPr>
            <w:rFonts w:hint="eastAsia"/>
          </w:rPr>
          <w:delText>页面</w:delText>
        </w:r>
        <w:r w:rsidDel="00B7110A">
          <w:rPr>
            <w:rFonts w:hint="eastAsia"/>
          </w:rPr>
          <w:delText>logo</w:delText>
        </w:r>
        <w:r w:rsidDel="00B7110A">
          <w:rPr>
            <w:rFonts w:hint="eastAsia"/>
          </w:rPr>
          <w:delText>修改</w:delText>
        </w:r>
      </w:del>
    </w:p>
    <w:p w14:paraId="59E470A2" w14:textId="2C150538" w:rsidR="00426464" w:rsidDel="00B7110A" w:rsidRDefault="00426464" w:rsidP="00426464">
      <w:pPr>
        <w:rPr>
          <w:del w:id="738" w:author="宋 玉凝" w:date="2019-12-25T11:20:00Z"/>
        </w:rPr>
      </w:pPr>
      <w:del w:id="739"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ambari-web/app/assets/img/</w:delText>
        </w:r>
        <w:r w:rsidDel="00B7110A">
          <w:rPr>
            <w:rFonts w:hint="eastAsia"/>
          </w:rPr>
          <w:delText>目录下替换文件：</w:delText>
        </w:r>
        <w:r w:rsidDel="00B7110A">
          <w:rPr>
            <w:rFonts w:hint="eastAsia"/>
          </w:rPr>
          <w:delText>logo-white.png</w:delText>
        </w:r>
        <w:r w:rsidDel="00B7110A">
          <w:rPr>
            <w:rFonts w:hint="eastAsia"/>
          </w:rPr>
          <w:delText>，其中将</w:delText>
        </w:r>
        <w:r w:rsidDel="00B7110A">
          <w:rPr>
            <w:rFonts w:hint="eastAsia"/>
          </w:rPr>
          <w:delText>Insight HD</w:delText>
        </w:r>
        <w:r w:rsidDel="00B7110A">
          <w:rPr>
            <w:rFonts w:hint="eastAsia"/>
          </w:rPr>
          <w:delText>修改为</w:delText>
        </w:r>
        <w:r w:rsidDel="00B7110A">
          <w:rPr>
            <w:rFonts w:hint="eastAsia"/>
          </w:rPr>
          <w:delText>Inspur HD</w:delText>
        </w:r>
      </w:del>
    </w:p>
    <w:p w14:paraId="2BC1EF56" w14:textId="40F8DBFB" w:rsidR="00426464" w:rsidDel="00B7110A" w:rsidRDefault="00426464" w:rsidP="00426464">
      <w:pPr>
        <w:rPr>
          <w:del w:id="740" w:author="宋 玉凝" w:date="2019-12-25T11:20:00Z"/>
        </w:rPr>
      </w:pPr>
      <w:del w:id="741" w:author="宋 玉凝" w:date="2019-12-25T11:20:00Z">
        <w:r w:rsidDel="00B7110A">
          <w:rPr>
            <w:rFonts w:hint="eastAsia"/>
          </w:rPr>
          <w:delText>（</w:delText>
        </w:r>
        <w:r w:rsidDel="00B7110A">
          <w:rPr>
            <w:rFonts w:hint="eastAsia"/>
          </w:rPr>
          <w:delText>2</w:delText>
        </w:r>
        <w:r w:rsidDel="00B7110A">
          <w:rPr>
            <w:rFonts w:hint="eastAsia"/>
          </w:rPr>
          <w:delText>）修改页面</w:delText>
        </w:r>
        <w:r w:rsidDel="00B7110A">
          <w:rPr>
            <w:rFonts w:hint="eastAsia"/>
          </w:rPr>
          <w:delText>title</w:delText>
        </w:r>
        <w:r w:rsidDel="00B7110A">
          <w:rPr>
            <w:rFonts w:hint="eastAsia"/>
          </w:rPr>
          <w:delText>小图片：</w:delText>
        </w:r>
      </w:del>
    </w:p>
    <w:p w14:paraId="4A079314" w14:textId="4D997CFA" w:rsidR="00426464" w:rsidDel="00B7110A" w:rsidRDefault="00426464" w:rsidP="00426464">
      <w:pPr>
        <w:rPr>
          <w:del w:id="742" w:author="宋 玉凝" w:date="2019-12-25T11:20:00Z"/>
        </w:rPr>
      </w:pPr>
      <w:del w:id="74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将</w:delText>
        </w:r>
        <w:r w:rsidDel="00B7110A">
          <w:rPr>
            <w:rFonts w:hint="eastAsia"/>
          </w:rPr>
          <w:delText>ambari-web/app/assets/img/</w:delText>
        </w:r>
        <w:r w:rsidDel="00B7110A">
          <w:rPr>
            <w:rFonts w:hint="eastAsia"/>
          </w:rPr>
          <w:delText>目录下添加文件</w:delText>
        </w:r>
        <w:r w:rsidDel="00B7110A">
          <w:rPr>
            <w:rFonts w:hint="eastAsia"/>
          </w:rPr>
          <w:delText>logo-title.png</w:delText>
        </w:r>
        <w:r w:rsidDel="00B7110A">
          <w:rPr>
            <w:rFonts w:hint="eastAsia"/>
          </w:rPr>
          <w:delText>，文件见附件</w:delText>
        </w:r>
      </w:del>
    </w:p>
    <w:p w14:paraId="1FA24221" w14:textId="2AAD81B0" w:rsidR="00426464" w:rsidDel="00B7110A" w:rsidRDefault="00426464" w:rsidP="00426464">
      <w:pPr>
        <w:rPr>
          <w:del w:id="744" w:author="宋 玉凝" w:date="2019-12-25T11:20:00Z"/>
        </w:rPr>
      </w:pPr>
      <w:del w:id="745"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修改文件</w:delText>
        </w:r>
        <w:r w:rsidDel="00B7110A">
          <w:rPr>
            <w:rFonts w:hint="eastAsia"/>
          </w:rPr>
          <w:delText>ambari-web/app/assets/index.html</w:delText>
        </w:r>
        <w:r w:rsidDel="00B7110A">
          <w:rPr>
            <w:rFonts w:hint="eastAsia"/>
          </w:rPr>
          <w:delText>：</w:delText>
        </w:r>
      </w:del>
    </w:p>
    <w:p w14:paraId="2ECFB9FD" w14:textId="2E60AD86" w:rsidR="00426464" w:rsidDel="00B7110A" w:rsidRDefault="00426464" w:rsidP="00426464">
      <w:pPr>
        <w:rPr>
          <w:del w:id="746" w:author="宋 玉凝" w:date="2019-12-25T11:20:00Z"/>
        </w:rPr>
      </w:pPr>
      <w:del w:id="747"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将</w:delText>
        </w:r>
        <w:r w:rsidDel="00B7110A">
          <w:rPr>
            <w:rFonts w:hint="eastAsia"/>
          </w:rPr>
          <w:delText>&lt;link rel="shortcut icon" href="/img/logo.png" type="image/x-icon"&gt;</w:delText>
        </w:r>
      </w:del>
    </w:p>
    <w:p w14:paraId="721EFC1E" w14:textId="7C0528A1" w:rsidR="00426464" w:rsidDel="00B7110A" w:rsidRDefault="00426464" w:rsidP="00426464">
      <w:pPr>
        <w:rPr>
          <w:del w:id="748" w:author="宋 玉凝" w:date="2019-12-25T11:20:00Z"/>
        </w:rPr>
      </w:pPr>
      <w:del w:id="749"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修改为：</w:delText>
        </w:r>
        <w:r w:rsidDel="00B7110A">
          <w:rPr>
            <w:rFonts w:hint="eastAsia"/>
          </w:rPr>
          <w:delText>&lt;link rel="shortcut icon" href="/img/logo-</w:delText>
        </w:r>
        <w:r w:rsidR="007779CF" w:rsidRPr="007779CF" w:rsidDel="00B7110A">
          <w:delText>widgets.js</w:delText>
        </w:r>
        <w:r w:rsidDel="00B7110A">
          <w:rPr>
            <w:rFonts w:hint="eastAsia"/>
          </w:rPr>
          <w:delText>.png" type="image/x-icon"&gt;</w:delText>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del>
    </w:p>
    <w:p w14:paraId="29BB099B" w14:textId="0FE56942" w:rsidR="00426464" w:rsidDel="00B7110A" w:rsidRDefault="00426464" w:rsidP="00426464">
      <w:pPr>
        <w:rPr>
          <w:del w:id="750" w:author="宋 玉凝" w:date="2019-12-25T11:20:00Z"/>
        </w:rPr>
      </w:pPr>
      <w:del w:id="751"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修改文件</w:delText>
        </w:r>
        <w:r w:rsidDel="00B7110A">
          <w:rPr>
            <w:rFonts w:hint="eastAsia"/>
          </w:rPr>
          <w:delText>ambari-admin/src/main/resources/ui/admin-web/app/index.html</w:delText>
        </w:r>
        <w:r w:rsidDel="00B7110A">
          <w:rPr>
            <w:rFonts w:hint="eastAsia"/>
          </w:rPr>
          <w:delText>：</w:delText>
        </w:r>
      </w:del>
    </w:p>
    <w:p w14:paraId="076C38C8" w14:textId="664CF567" w:rsidR="00426464" w:rsidDel="00B7110A" w:rsidRDefault="00426464" w:rsidP="00426464">
      <w:pPr>
        <w:rPr>
          <w:del w:id="752" w:author="宋 玉凝" w:date="2019-12-25T11:20:00Z"/>
        </w:rPr>
      </w:pPr>
      <w:del w:id="753"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将</w:delText>
        </w:r>
        <w:r w:rsidDel="00B7110A">
          <w:rPr>
            <w:rFonts w:hint="eastAsia"/>
          </w:rPr>
          <w:delText>&lt;link rel="shortcut icon" href="/img/logo.png" type="image/x-icon"&gt;</w:delText>
        </w:r>
      </w:del>
    </w:p>
    <w:p w14:paraId="5DCB1058" w14:textId="2FB43FCB" w:rsidR="00426464" w:rsidDel="00B7110A" w:rsidRDefault="00426464" w:rsidP="00426464">
      <w:pPr>
        <w:rPr>
          <w:del w:id="754" w:author="宋 玉凝" w:date="2019-12-25T11:20:00Z"/>
        </w:rPr>
      </w:pPr>
      <w:del w:id="755"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修改为</w:delText>
        </w:r>
        <w:r w:rsidDel="00B7110A">
          <w:rPr>
            <w:rFonts w:hint="eastAsia"/>
          </w:rPr>
          <w:delText>&lt;link rel="shortcut icon" href="/img/logo-title.png" type="image/x-icon"&gt;</w:delText>
        </w:r>
      </w:del>
    </w:p>
    <w:p w14:paraId="523EE8F1" w14:textId="6E2A73C6" w:rsidR="00426464" w:rsidDel="00B7110A" w:rsidRDefault="00426464" w:rsidP="00426464">
      <w:pPr>
        <w:rPr>
          <w:del w:id="756" w:author="宋 玉凝" w:date="2019-12-25T11:20:00Z"/>
        </w:rPr>
      </w:pPr>
      <w:del w:id="757" w:author="宋 玉凝" w:date="2019-12-25T11:20:00Z">
        <w:r w:rsidDel="00B7110A">
          <w:tab/>
        </w:r>
        <w:r w:rsidDel="00B7110A">
          <w:tab/>
        </w:r>
        <w:r w:rsidDel="00B7110A">
          <w:tab/>
        </w:r>
      </w:del>
    </w:p>
    <w:p w14:paraId="527B51BF" w14:textId="5D795889" w:rsidR="00B844FB" w:rsidDel="00B7110A" w:rsidRDefault="00426464" w:rsidP="008C0BA3">
      <w:pPr>
        <w:pStyle w:val="3"/>
        <w:rPr>
          <w:del w:id="758" w:author="宋 玉凝" w:date="2019-12-25T11:20:00Z"/>
        </w:rPr>
      </w:pPr>
      <w:commentRangeStart w:id="759"/>
      <w:del w:id="760" w:author="宋 玉凝" w:date="2019-12-25T11:20:00Z">
        <w:r w:rsidRPr="008C0BA3" w:rsidDel="00B7110A">
          <w:rPr>
            <w:rFonts w:hint="eastAsia"/>
          </w:rPr>
          <w:delText xml:space="preserve">2.2.3 </w:delText>
        </w:r>
        <w:r w:rsidRPr="008C0BA3" w:rsidDel="00B7110A">
          <w:rPr>
            <w:rFonts w:hint="eastAsia"/>
          </w:rPr>
          <w:delText>修改版本栈默认显示</w:delText>
        </w:r>
        <w:commentRangeEnd w:id="759"/>
        <w:r w:rsidR="008A3BEF" w:rsidDel="00B7110A">
          <w:rPr>
            <w:rStyle w:val="a7"/>
            <w:b w:val="0"/>
            <w:bCs w:val="0"/>
          </w:rPr>
          <w:commentReference w:id="759"/>
        </w:r>
      </w:del>
    </w:p>
    <w:p w14:paraId="5FFBF150" w14:textId="7A8CB3B9" w:rsidR="00426464" w:rsidDel="00B7110A" w:rsidRDefault="00426464" w:rsidP="00426464">
      <w:pPr>
        <w:rPr>
          <w:del w:id="761" w:author="宋 玉凝" w:date="2019-12-25T11:20:00Z"/>
        </w:rPr>
      </w:pPr>
      <w:del w:id="762" w:author="宋 玉凝" w:date="2019-12-25T11:20:00Z">
        <w:r w:rsidDel="00B7110A">
          <w:rPr>
            <w:rFonts w:hint="eastAsia"/>
          </w:rPr>
          <w:delText>ambari-server/src/main/resources/stacks/HDP/2.3/repos/repoinfo.xml</w:delText>
        </w:r>
      </w:del>
    </w:p>
    <w:p w14:paraId="5F657D9A" w14:textId="285F6084" w:rsidR="00426464" w:rsidDel="00B7110A" w:rsidRDefault="00426464" w:rsidP="00426464">
      <w:pPr>
        <w:rPr>
          <w:del w:id="763" w:author="宋 玉凝" w:date="2019-12-25T11:20:00Z"/>
        </w:rPr>
      </w:pPr>
      <w:del w:id="764" w:author="宋 玉凝" w:date="2019-12-25T11:20:00Z">
        <w:r w:rsidDel="00B7110A">
          <w:tab/>
        </w:r>
        <w:r w:rsidDel="00B7110A">
          <w:tab/>
        </w:r>
        <w:r w:rsidDel="00B7110A">
          <w:tab/>
          <w:delText>&lt;repo&gt;</w:delText>
        </w:r>
      </w:del>
    </w:p>
    <w:p w14:paraId="53905A3B" w14:textId="089A695A" w:rsidR="00426464" w:rsidDel="00B7110A" w:rsidRDefault="00426464" w:rsidP="00426464">
      <w:pPr>
        <w:rPr>
          <w:del w:id="765" w:author="宋 玉凝" w:date="2019-12-25T11:20:00Z"/>
        </w:rPr>
      </w:pPr>
      <w:del w:id="766" w:author="宋 玉凝" w:date="2019-12-25T11:20:00Z">
        <w:r w:rsidDel="00B7110A">
          <w:tab/>
        </w:r>
        <w:r w:rsidDel="00B7110A">
          <w:tab/>
        </w:r>
        <w:r w:rsidDel="00B7110A">
          <w:tab/>
        </w:r>
        <w:r w:rsidDel="00B7110A">
          <w:tab/>
          <w:delText>&lt;baseurl&gt;http://public-repo.inspur.bigdata.com/hd/centos6/&lt;/baseurl&gt;</w:delText>
        </w:r>
      </w:del>
    </w:p>
    <w:p w14:paraId="63E268BE" w14:textId="6C50637C" w:rsidR="00426464" w:rsidDel="00B7110A" w:rsidRDefault="00426464" w:rsidP="00426464">
      <w:pPr>
        <w:rPr>
          <w:del w:id="767" w:author="宋 玉凝" w:date="2019-12-25T11:20:00Z"/>
        </w:rPr>
      </w:pPr>
      <w:del w:id="768" w:author="宋 玉凝" w:date="2019-12-25T11:20:00Z">
        <w:r w:rsidDel="00B7110A">
          <w:tab/>
        </w:r>
        <w:r w:rsidDel="00B7110A">
          <w:tab/>
        </w:r>
        <w:r w:rsidDel="00B7110A">
          <w:tab/>
        </w:r>
        <w:r w:rsidDel="00B7110A">
          <w:tab/>
          <w:delText>&lt;repoid&gt;HD-3.2&lt;/repoid&gt;</w:delText>
        </w:r>
      </w:del>
    </w:p>
    <w:p w14:paraId="7FD91CA8" w14:textId="64A91E9A" w:rsidR="00426464" w:rsidDel="00B7110A" w:rsidRDefault="00426464" w:rsidP="00426464">
      <w:pPr>
        <w:rPr>
          <w:del w:id="769" w:author="宋 玉凝" w:date="2019-12-25T11:20:00Z"/>
        </w:rPr>
      </w:pPr>
      <w:del w:id="770" w:author="宋 玉凝" w:date="2019-12-25T11:20:00Z">
        <w:r w:rsidDel="00B7110A">
          <w:tab/>
        </w:r>
        <w:r w:rsidDel="00B7110A">
          <w:tab/>
        </w:r>
        <w:r w:rsidDel="00B7110A">
          <w:tab/>
        </w:r>
        <w:r w:rsidDel="00B7110A">
          <w:tab/>
          <w:delText>&lt;reponame&gt;HD&lt;/reponame&gt;</w:delText>
        </w:r>
      </w:del>
    </w:p>
    <w:p w14:paraId="472D5EDA" w14:textId="14DB5A99" w:rsidR="00426464" w:rsidDel="00B7110A" w:rsidRDefault="00426464" w:rsidP="00426464">
      <w:pPr>
        <w:rPr>
          <w:del w:id="771" w:author="宋 玉凝" w:date="2019-12-25T11:20:00Z"/>
        </w:rPr>
      </w:pPr>
      <w:del w:id="772" w:author="宋 玉凝" w:date="2019-12-25T11:20:00Z">
        <w:r w:rsidDel="00B7110A">
          <w:tab/>
        </w:r>
        <w:r w:rsidDel="00B7110A">
          <w:tab/>
        </w:r>
        <w:r w:rsidDel="00B7110A">
          <w:tab/>
          <w:delText>&lt;/repo&gt;</w:delText>
        </w:r>
      </w:del>
    </w:p>
    <w:p w14:paraId="329CBAEC" w14:textId="3786E426" w:rsidR="00426464" w:rsidDel="00B7110A" w:rsidRDefault="00426464" w:rsidP="00426464">
      <w:pPr>
        <w:rPr>
          <w:del w:id="773" w:author="宋 玉凝" w:date="2019-12-25T11:20:00Z"/>
        </w:rPr>
      </w:pPr>
      <w:del w:id="774" w:author="宋 玉凝" w:date="2019-12-25T11:20:00Z">
        <w:r w:rsidDel="00B7110A">
          <w:tab/>
        </w:r>
        <w:r w:rsidDel="00B7110A">
          <w:tab/>
        </w:r>
        <w:r w:rsidDel="00B7110A">
          <w:tab/>
          <w:delText>&lt;repo&gt;</w:delText>
        </w:r>
      </w:del>
    </w:p>
    <w:p w14:paraId="41BBAE86" w14:textId="5853E9A0" w:rsidR="00426464" w:rsidDel="00B7110A" w:rsidRDefault="00426464" w:rsidP="00426464">
      <w:pPr>
        <w:rPr>
          <w:del w:id="775" w:author="宋 玉凝" w:date="2019-12-25T11:20:00Z"/>
        </w:rPr>
      </w:pPr>
      <w:del w:id="776" w:author="宋 玉凝" w:date="2019-12-25T11:20:00Z">
        <w:r w:rsidDel="00B7110A">
          <w:tab/>
        </w:r>
        <w:r w:rsidDel="00B7110A">
          <w:tab/>
        </w:r>
        <w:r w:rsidDel="00B7110A">
          <w:tab/>
        </w:r>
        <w:r w:rsidDel="00B7110A">
          <w:tab/>
          <w:delText>&lt;baseurl&gt;http://public-repo.inspur.bigdata.com/hd-utils/&lt;/baseurl&gt;</w:delText>
        </w:r>
      </w:del>
    </w:p>
    <w:p w14:paraId="58232CC2" w14:textId="16354617" w:rsidR="00426464" w:rsidDel="00B7110A" w:rsidRDefault="00426464" w:rsidP="00426464">
      <w:pPr>
        <w:rPr>
          <w:del w:id="777" w:author="宋 玉凝" w:date="2019-12-25T11:20:00Z"/>
        </w:rPr>
      </w:pPr>
      <w:del w:id="778" w:author="宋 玉凝" w:date="2019-12-25T11:20:00Z">
        <w:r w:rsidDel="00B7110A">
          <w:tab/>
        </w:r>
        <w:r w:rsidDel="00B7110A">
          <w:tab/>
        </w:r>
        <w:r w:rsidDel="00B7110A">
          <w:tab/>
        </w:r>
        <w:r w:rsidDel="00B7110A">
          <w:tab/>
          <w:delText>&lt;repoid&gt;HD-UTILS-3.2&lt;/repoid&gt;</w:delText>
        </w:r>
      </w:del>
    </w:p>
    <w:p w14:paraId="587905C3" w14:textId="55F2CE10" w:rsidR="00426464" w:rsidDel="00B7110A" w:rsidRDefault="00426464" w:rsidP="00426464">
      <w:pPr>
        <w:rPr>
          <w:del w:id="779" w:author="宋 玉凝" w:date="2019-12-25T11:20:00Z"/>
        </w:rPr>
      </w:pPr>
      <w:del w:id="780" w:author="宋 玉凝" w:date="2019-12-25T11:20:00Z">
        <w:r w:rsidDel="00B7110A">
          <w:tab/>
        </w:r>
        <w:r w:rsidDel="00B7110A">
          <w:tab/>
        </w:r>
        <w:r w:rsidDel="00B7110A">
          <w:tab/>
        </w:r>
        <w:r w:rsidDel="00B7110A">
          <w:tab/>
          <w:delText>&lt;reponame&gt;HD-UTILS&lt;/reponame&gt;</w:delText>
        </w:r>
      </w:del>
    </w:p>
    <w:p w14:paraId="35DEEA46" w14:textId="26F0C93C" w:rsidR="00426464" w:rsidDel="00B7110A" w:rsidRDefault="00426464" w:rsidP="00426464">
      <w:pPr>
        <w:rPr>
          <w:del w:id="781" w:author="宋 玉凝" w:date="2019-12-25T11:20:00Z"/>
        </w:rPr>
      </w:pPr>
      <w:del w:id="782" w:author="宋 玉凝" w:date="2019-12-25T11:20:00Z">
        <w:r w:rsidDel="00B7110A">
          <w:tab/>
        </w:r>
        <w:r w:rsidDel="00B7110A">
          <w:tab/>
        </w:r>
        <w:r w:rsidDel="00B7110A">
          <w:tab/>
          <w:delText>&lt;/repo&gt;</w:delText>
        </w:r>
      </w:del>
    </w:p>
    <w:p w14:paraId="43CE5081" w14:textId="2E71EEE2" w:rsidR="00426464" w:rsidRPr="008C0BA3" w:rsidDel="00B7110A" w:rsidRDefault="00426464" w:rsidP="008C0BA3">
      <w:pPr>
        <w:pStyle w:val="3"/>
        <w:rPr>
          <w:del w:id="783" w:author="宋 玉凝" w:date="2019-12-25T11:20:00Z"/>
        </w:rPr>
      </w:pPr>
      <w:del w:id="784" w:author="宋 玉凝" w:date="2019-12-25T11:20:00Z">
        <w:r w:rsidRPr="008C0BA3" w:rsidDel="00B7110A">
          <w:rPr>
            <w:rFonts w:hint="eastAsia"/>
          </w:rPr>
          <w:delText xml:space="preserve">2.2.4 </w:delText>
        </w:r>
        <w:r w:rsidRPr="008C0BA3" w:rsidDel="00B7110A">
          <w:rPr>
            <w:rFonts w:hint="eastAsia"/>
          </w:rPr>
          <w:delText>标题栏</w:delText>
        </w:r>
        <w:r w:rsidRPr="008C0BA3" w:rsidDel="00B7110A">
          <w:rPr>
            <w:rFonts w:hint="eastAsia"/>
          </w:rPr>
          <w:delText>alerts</w:delText>
        </w:r>
        <w:r w:rsidRPr="008C0BA3" w:rsidDel="00B7110A">
          <w:rPr>
            <w:rFonts w:hint="eastAsia"/>
          </w:rPr>
          <w:delText>相关汉化</w:delText>
        </w:r>
      </w:del>
    </w:p>
    <w:p w14:paraId="5CF32CDE" w14:textId="00650A90" w:rsidR="00426464" w:rsidDel="00B7110A" w:rsidRDefault="00426464" w:rsidP="00426464">
      <w:pPr>
        <w:rPr>
          <w:del w:id="785" w:author="宋 玉凝" w:date="2019-12-25T11:20:00Z"/>
        </w:rPr>
      </w:pPr>
      <w:del w:id="786" w:author="宋 玉凝" w:date="2019-12-25T11:20:00Z">
        <w:r w:rsidDel="00B7110A">
          <w:rPr>
            <w:rFonts w:hint="eastAsia"/>
          </w:rPr>
          <w:tab/>
        </w:r>
        <w:r w:rsidDel="00B7110A">
          <w:rPr>
            <w:rFonts w:hint="eastAsia"/>
          </w:rPr>
          <w:tab/>
        </w:r>
        <w:r w:rsidDel="00B7110A">
          <w:rPr>
            <w:rFonts w:hint="eastAsia"/>
          </w:rPr>
          <w:tab/>
        </w:r>
        <w:r w:rsidDel="00B7110A">
          <w:rPr>
            <w:rFonts w:hint="eastAsia"/>
          </w:rPr>
          <w:delText>（</w:delText>
        </w:r>
        <w:r w:rsidDel="00B7110A">
          <w:rPr>
            <w:rFonts w:hint="eastAsia"/>
          </w:rPr>
          <w:delText>1</w:delText>
        </w:r>
        <w:r w:rsidDel="00B7110A">
          <w:rPr>
            <w:rFonts w:hint="eastAsia"/>
          </w:rPr>
          <w:delText>）修改模板文件</w:delText>
        </w:r>
        <w:r w:rsidDel="00B7110A">
          <w:rPr>
            <w:rFonts w:hint="eastAsia"/>
          </w:rPr>
          <w:delText xml:space="preserve"> ambari-web/app/templates/application.hbs</w:delText>
        </w:r>
      </w:del>
    </w:p>
    <w:p w14:paraId="780D2FD7" w14:textId="01C366BC" w:rsidR="00426464" w:rsidDel="00B7110A" w:rsidRDefault="00426464" w:rsidP="00426464">
      <w:pPr>
        <w:rPr>
          <w:del w:id="787" w:author="宋 玉凝" w:date="2019-12-25T11:20:00Z"/>
        </w:rPr>
      </w:pPr>
      <w:del w:id="78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w:delText>
        </w:r>
        <w:r w:rsidDel="00B7110A">
          <w:rPr>
            <w:rFonts w:hint="eastAsia"/>
          </w:rPr>
          <w:delText>{{pluralize App.router.mainAlertDefinitionsController.unhealthyAlertInstancesCount singular="alert" plural="alerts"}}</w:delText>
        </w:r>
      </w:del>
    </w:p>
    <w:p w14:paraId="2CF13A3A" w14:textId="456E4099" w:rsidR="00426464" w:rsidDel="00B7110A" w:rsidRDefault="00426464" w:rsidP="00426464">
      <w:pPr>
        <w:rPr>
          <w:del w:id="789" w:author="宋 玉凝" w:date="2019-12-25T11:20:00Z"/>
        </w:rPr>
      </w:pPr>
      <w:del w:id="79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为：</w:delText>
        </w:r>
        <w:r w:rsidDel="00B7110A">
          <w:rPr>
            <w:rFonts w:hint="eastAsia"/>
          </w:rPr>
          <w:delText>{{App.router.mainAlertDefinitionsController.unhealthyAlertInstancesCount}} {{pluralize App.router.mainAlertDefinitionsController.unhealthyAlertInstancesCount singular="t:alert" plural="t:alerts"}}</w:delText>
        </w:r>
      </w:del>
    </w:p>
    <w:p w14:paraId="3D5384EF" w14:textId="0C2D8B5C" w:rsidR="00426464" w:rsidDel="00B7110A" w:rsidRDefault="00426464" w:rsidP="00426464">
      <w:pPr>
        <w:rPr>
          <w:del w:id="791" w:author="宋 玉凝" w:date="2019-12-25T11:20:00Z"/>
        </w:rPr>
      </w:pPr>
      <w:del w:id="792" w:author="宋 玉凝" w:date="2019-12-25T11:20:00Z">
        <w:r w:rsidDel="00B7110A">
          <w:rPr>
            <w:rFonts w:hint="eastAsia"/>
          </w:rPr>
          <w:tab/>
        </w:r>
        <w:r w:rsidDel="00B7110A">
          <w:rPr>
            <w:rFonts w:hint="eastAsia"/>
          </w:rPr>
          <w:tab/>
        </w:r>
        <w:r w:rsidDel="00B7110A">
          <w:rPr>
            <w:rFonts w:hint="eastAsia"/>
          </w:rPr>
          <w:tab/>
        </w:r>
        <w:r w:rsidDel="00B7110A">
          <w:rPr>
            <w:rFonts w:hint="eastAsia"/>
          </w:rPr>
          <w:delText>（</w:delText>
        </w:r>
        <w:r w:rsidDel="00B7110A">
          <w:rPr>
            <w:rFonts w:hint="eastAsia"/>
          </w:rPr>
          <w:delText>2</w:delText>
        </w:r>
        <w:r w:rsidDel="00B7110A">
          <w:rPr>
            <w:rFonts w:hint="eastAsia"/>
          </w:rPr>
          <w:delText>）修改</w:delText>
        </w:r>
        <w:r w:rsidDel="00B7110A">
          <w:rPr>
            <w:rFonts w:hint="eastAsia"/>
          </w:rPr>
          <w:delText>js</w:delText>
        </w:r>
        <w:r w:rsidDel="00B7110A">
          <w:rPr>
            <w:rFonts w:hint="eastAsia"/>
          </w:rPr>
          <w:delText>文件</w:delText>
        </w:r>
        <w:r w:rsidDel="00B7110A">
          <w:rPr>
            <w:rFonts w:hint="eastAsia"/>
          </w:rPr>
          <w:delText xml:space="preserve"> ambari-web/app/messages.js line70</w:delText>
        </w:r>
        <w:r w:rsidDel="00B7110A">
          <w:rPr>
            <w:rFonts w:hint="eastAsia"/>
          </w:rPr>
          <w:delText>行添加如下</w:delText>
        </w:r>
        <w:r w:rsidDel="00B7110A">
          <w:rPr>
            <w:rFonts w:hint="eastAsia"/>
          </w:rPr>
          <w:delText>:</w:delText>
        </w:r>
      </w:del>
    </w:p>
    <w:p w14:paraId="481F91B3" w14:textId="169279EA" w:rsidR="00426464" w:rsidDel="00B7110A" w:rsidRDefault="00426464" w:rsidP="00426464">
      <w:pPr>
        <w:rPr>
          <w:del w:id="793" w:author="宋 玉凝" w:date="2019-12-25T11:20:00Z"/>
        </w:rPr>
      </w:pPr>
      <w:del w:id="79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'alert': '</w:delText>
        </w:r>
        <w:r w:rsidDel="00B7110A">
          <w:rPr>
            <w:rFonts w:hint="eastAsia"/>
          </w:rPr>
          <w:delText>警告</w:delText>
        </w:r>
        <w:r w:rsidDel="00B7110A">
          <w:rPr>
            <w:rFonts w:hint="eastAsia"/>
          </w:rPr>
          <w:delText>',</w:delText>
        </w:r>
      </w:del>
    </w:p>
    <w:p w14:paraId="7E2567CD" w14:textId="6298E945" w:rsidR="00426464" w:rsidDel="00B7110A" w:rsidRDefault="00426464" w:rsidP="00426464">
      <w:pPr>
        <w:rPr>
          <w:del w:id="795" w:author="宋 玉凝" w:date="2019-12-25T11:20:00Z"/>
        </w:rPr>
      </w:pPr>
      <w:del w:id="796"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'alerts': '</w:delText>
        </w:r>
        <w:r w:rsidDel="00B7110A">
          <w:rPr>
            <w:rFonts w:hint="eastAsia"/>
          </w:rPr>
          <w:delText>警告</w:delText>
        </w:r>
        <w:r w:rsidDel="00B7110A">
          <w:rPr>
            <w:rFonts w:hint="eastAsia"/>
          </w:rPr>
          <w:delText>',</w:delText>
        </w:r>
      </w:del>
    </w:p>
    <w:p w14:paraId="7C0C1343" w14:textId="2ECB54C6" w:rsidR="00426464" w:rsidDel="00B7110A" w:rsidRDefault="00426464" w:rsidP="008C0BA3">
      <w:pPr>
        <w:pStyle w:val="3"/>
        <w:rPr>
          <w:del w:id="797" w:author="宋 玉凝" w:date="2019-12-25T11:20:00Z"/>
        </w:rPr>
      </w:pPr>
      <w:del w:id="798" w:author="宋 玉凝" w:date="2019-12-25T11:20:00Z">
        <w:r w:rsidDel="00B7110A">
          <w:rPr>
            <w:rFonts w:hint="eastAsia"/>
          </w:rPr>
          <w:delText xml:space="preserve">2.2.5 </w:delText>
        </w:r>
        <w:r w:rsidDel="00B7110A">
          <w:rPr>
            <w:rFonts w:hint="eastAsia"/>
          </w:rPr>
          <w:delText>主机页面组件下拉菜单汉化</w:delText>
        </w:r>
      </w:del>
    </w:p>
    <w:p w14:paraId="764BF1D7" w14:textId="2796962C" w:rsidR="00426464" w:rsidDel="00B7110A" w:rsidRDefault="00426464" w:rsidP="00426464">
      <w:pPr>
        <w:rPr>
          <w:del w:id="799" w:author="宋 玉凝" w:date="2019-12-25T11:20:00Z"/>
        </w:rPr>
      </w:pPr>
      <w:del w:id="800" w:author="宋 玉凝" w:date="2019-12-25T11:20:00Z">
        <w:r w:rsidDel="00B7110A">
          <w:rPr>
            <w:rFonts w:hint="eastAsia"/>
          </w:rPr>
          <w:tab/>
        </w:r>
        <w:r w:rsidDel="00B7110A">
          <w:rPr>
            <w:rFonts w:hint="eastAsia"/>
          </w:rPr>
          <w:tab/>
        </w:r>
        <w:r w:rsidDel="00B7110A">
          <w:rPr>
            <w:rFonts w:hint="eastAsia"/>
          </w:rPr>
          <w:tab/>
        </w:r>
        <w:r w:rsidDel="00B7110A">
          <w:rPr>
            <w:rFonts w:hint="eastAsia"/>
          </w:rPr>
          <w:delText>（</w:delText>
        </w:r>
        <w:r w:rsidDel="00B7110A">
          <w:rPr>
            <w:rFonts w:hint="eastAsia"/>
          </w:rPr>
          <w:delText>1</w:delText>
        </w:r>
        <w:r w:rsidDel="00B7110A">
          <w:rPr>
            <w:rFonts w:hint="eastAsia"/>
          </w:rPr>
          <w:delText>）修改文件</w:delText>
        </w:r>
        <w:r w:rsidDel="00B7110A">
          <w:rPr>
            <w:rFonts w:hint="eastAsia"/>
          </w:rPr>
          <w:delText xml:space="preserve"> ambari-web/app/models/host_component.js</w:delText>
        </w:r>
        <w:r w:rsidDel="00B7110A">
          <w:rPr>
            <w:rFonts w:hint="eastAsia"/>
          </w:rPr>
          <w:delText>，其中</w:delText>
        </w:r>
        <w:r w:rsidDel="00B7110A">
          <w:rPr>
            <w:rFonts w:hint="eastAsia"/>
          </w:rPr>
          <w:delText>getTextStatus: function (value)</w:delText>
        </w:r>
        <w:r w:rsidDel="00B7110A">
          <w:rPr>
            <w:rFonts w:hint="eastAsia"/>
          </w:rPr>
          <w:delText>函数汉化：</w:delText>
        </w:r>
      </w:del>
    </w:p>
    <w:p w14:paraId="5A89B2B9" w14:textId="334DEC36" w:rsidR="00426464" w:rsidDel="00B7110A" w:rsidRDefault="00426464" w:rsidP="00426464">
      <w:pPr>
        <w:rPr>
          <w:del w:id="801" w:author="宋 玉凝" w:date="2019-12-25T11:20:00Z"/>
        </w:rPr>
      </w:pPr>
      <w:del w:id="802" w:author="宋 玉凝" w:date="2019-12-25T11:20:00Z">
        <w:r w:rsidDel="00B7110A">
          <w:tab/>
        </w:r>
        <w:r w:rsidDel="00B7110A">
          <w:tab/>
        </w:r>
        <w:r w:rsidDel="00B7110A">
          <w:tab/>
          <w:delText xml:space="preserve"> getTextStatus: function (value) {</w:delText>
        </w:r>
      </w:del>
    </w:p>
    <w:p w14:paraId="6F9A5984" w14:textId="6DE7D5D5" w:rsidR="00426464" w:rsidDel="00B7110A" w:rsidRDefault="00426464" w:rsidP="00426464">
      <w:pPr>
        <w:rPr>
          <w:del w:id="803" w:author="宋 玉凝" w:date="2019-12-25T11:20:00Z"/>
        </w:rPr>
      </w:pPr>
      <w:del w:id="804" w:author="宋 玉凝" w:date="2019-12-25T11:20:00Z">
        <w:r w:rsidDel="00B7110A">
          <w:tab/>
        </w:r>
        <w:r w:rsidDel="00B7110A">
          <w:tab/>
        </w:r>
        <w:r w:rsidDel="00B7110A">
          <w:tab/>
        </w:r>
        <w:r w:rsidDel="00B7110A">
          <w:tab/>
          <w:delText>switch (value) {</w:delText>
        </w:r>
      </w:del>
    </w:p>
    <w:p w14:paraId="0F6915E4" w14:textId="0256109F" w:rsidR="00426464" w:rsidDel="00B7110A" w:rsidRDefault="00426464" w:rsidP="00426464">
      <w:pPr>
        <w:rPr>
          <w:del w:id="805" w:author="宋 玉凝" w:date="2019-12-25T11:20:00Z"/>
        </w:rPr>
      </w:pPr>
      <w:del w:id="806" w:author="宋 玉凝" w:date="2019-12-25T11:20:00Z">
        <w:r w:rsidDel="00B7110A">
          <w:tab/>
        </w:r>
        <w:r w:rsidDel="00B7110A">
          <w:tab/>
        </w:r>
        <w:r w:rsidDel="00B7110A">
          <w:tab/>
        </w:r>
        <w:r w:rsidDel="00B7110A">
          <w:tab/>
        </w:r>
        <w:r w:rsidDel="00B7110A">
          <w:tab/>
          <w:delText>case this.installing:</w:delText>
        </w:r>
      </w:del>
    </w:p>
    <w:p w14:paraId="4D7985E6" w14:textId="08C31B7C" w:rsidR="00426464" w:rsidDel="00B7110A" w:rsidRDefault="00426464" w:rsidP="00426464">
      <w:pPr>
        <w:rPr>
          <w:del w:id="807" w:author="宋 玉凝" w:date="2019-12-25T11:20:00Z"/>
        </w:rPr>
      </w:pPr>
      <w:del w:id="80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return '</w:delText>
        </w:r>
        <w:r w:rsidDel="00B7110A">
          <w:rPr>
            <w:rFonts w:hint="eastAsia"/>
          </w:rPr>
          <w:delText>安装中</w:delText>
        </w:r>
        <w:r w:rsidDel="00B7110A">
          <w:rPr>
            <w:rFonts w:hint="eastAsia"/>
          </w:rPr>
          <w:delText>...';</w:delText>
        </w:r>
      </w:del>
    </w:p>
    <w:p w14:paraId="4A1299A0" w14:textId="2B5BA0B5" w:rsidR="00426464" w:rsidDel="00B7110A" w:rsidRDefault="00426464" w:rsidP="00426464">
      <w:pPr>
        <w:rPr>
          <w:del w:id="809" w:author="宋 玉凝" w:date="2019-12-25T11:20:00Z"/>
        </w:rPr>
      </w:pPr>
      <w:del w:id="810" w:author="宋 玉凝" w:date="2019-12-25T11:20:00Z">
        <w:r w:rsidDel="00B7110A">
          <w:tab/>
        </w:r>
        <w:r w:rsidDel="00B7110A">
          <w:tab/>
        </w:r>
        <w:r w:rsidDel="00B7110A">
          <w:tab/>
        </w:r>
        <w:r w:rsidDel="00B7110A">
          <w:tab/>
        </w:r>
        <w:r w:rsidDel="00B7110A">
          <w:tab/>
          <w:delText>case this.install_failed:</w:delText>
        </w:r>
      </w:del>
    </w:p>
    <w:p w14:paraId="469C7D7F" w14:textId="15A8528A" w:rsidR="00426464" w:rsidDel="00B7110A" w:rsidRDefault="00426464" w:rsidP="00426464">
      <w:pPr>
        <w:rPr>
          <w:del w:id="811" w:author="宋 玉凝" w:date="2019-12-25T11:20:00Z"/>
        </w:rPr>
      </w:pPr>
      <w:del w:id="81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return '</w:delText>
        </w:r>
        <w:r w:rsidDel="00B7110A">
          <w:rPr>
            <w:rFonts w:hint="eastAsia"/>
          </w:rPr>
          <w:delText>安装失败</w:delText>
        </w:r>
        <w:r w:rsidDel="00B7110A">
          <w:rPr>
            <w:rFonts w:hint="eastAsia"/>
          </w:rPr>
          <w:delText>';</w:delText>
        </w:r>
      </w:del>
    </w:p>
    <w:p w14:paraId="7C8739F7" w14:textId="613F901B" w:rsidR="00426464" w:rsidDel="00B7110A" w:rsidRDefault="00426464" w:rsidP="00426464">
      <w:pPr>
        <w:rPr>
          <w:del w:id="813" w:author="宋 玉凝" w:date="2019-12-25T11:20:00Z"/>
        </w:rPr>
      </w:pPr>
      <w:del w:id="814" w:author="宋 玉凝" w:date="2019-12-25T11:20:00Z">
        <w:r w:rsidDel="00B7110A">
          <w:tab/>
        </w:r>
        <w:r w:rsidDel="00B7110A">
          <w:tab/>
        </w:r>
        <w:r w:rsidDel="00B7110A">
          <w:tab/>
        </w:r>
        <w:r w:rsidDel="00B7110A">
          <w:tab/>
        </w:r>
        <w:r w:rsidDel="00B7110A">
          <w:tab/>
          <w:delText>case this.stopped:</w:delText>
        </w:r>
      </w:del>
    </w:p>
    <w:p w14:paraId="6AC7A7D9" w14:textId="1EFF5F96" w:rsidR="00426464" w:rsidDel="00B7110A" w:rsidRDefault="00426464" w:rsidP="00426464">
      <w:pPr>
        <w:rPr>
          <w:del w:id="815" w:author="宋 玉凝" w:date="2019-12-25T11:20:00Z"/>
        </w:rPr>
      </w:pPr>
      <w:del w:id="816"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return '</w:delText>
        </w:r>
        <w:r w:rsidDel="00B7110A">
          <w:rPr>
            <w:rFonts w:hint="eastAsia"/>
          </w:rPr>
          <w:delText>已停止</w:delText>
        </w:r>
        <w:r w:rsidDel="00B7110A">
          <w:rPr>
            <w:rFonts w:hint="eastAsia"/>
          </w:rPr>
          <w:delText>';</w:delText>
        </w:r>
      </w:del>
    </w:p>
    <w:p w14:paraId="087F1810" w14:textId="73FAC158" w:rsidR="00426464" w:rsidDel="00B7110A" w:rsidRDefault="00426464" w:rsidP="00426464">
      <w:pPr>
        <w:rPr>
          <w:del w:id="817" w:author="宋 玉凝" w:date="2019-12-25T11:20:00Z"/>
        </w:rPr>
      </w:pPr>
      <w:del w:id="818" w:author="宋 玉凝" w:date="2019-12-25T11:20:00Z">
        <w:r w:rsidDel="00B7110A">
          <w:tab/>
        </w:r>
        <w:r w:rsidDel="00B7110A">
          <w:tab/>
        </w:r>
        <w:r w:rsidDel="00B7110A">
          <w:tab/>
        </w:r>
        <w:r w:rsidDel="00B7110A">
          <w:tab/>
        </w:r>
        <w:r w:rsidDel="00B7110A">
          <w:tab/>
          <w:delText>case this.started:</w:delText>
        </w:r>
      </w:del>
    </w:p>
    <w:p w14:paraId="0ECAC467" w14:textId="19AEEDAD" w:rsidR="00426464" w:rsidDel="00B7110A" w:rsidRDefault="00426464" w:rsidP="00426464">
      <w:pPr>
        <w:rPr>
          <w:del w:id="819" w:author="宋 玉凝" w:date="2019-12-25T11:20:00Z"/>
        </w:rPr>
      </w:pPr>
      <w:del w:id="82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return '</w:delText>
        </w:r>
        <w:r w:rsidDel="00B7110A">
          <w:rPr>
            <w:rFonts w:hint="eastAsia"/>
          </w:rPr>
          <w:delText>已启动</w:delText>
        </w:r>
        <w:r w:rsidDel="00B7110A">
          <w:rPr>
            <w:rFonts w:hint="eastAsia"/>
          </w:rPr>
          <w:delText>';</w:delText>
        </w:r>
      </w:del>
    </w:p>
    <w:p w14:paraId="13DD6BCD" w14:textId="4F52D85B" w:rsidR="00426464" w:rsidDel="00B7110A" w:rsidRDefault="00426464" w:rsidP="00426464">
      <w:pPr>
        <w:rPr>
          <w:del w:id="821" w:author="宋 玉凝" w:date="2019-12-25T11:20:00Z"/>
        </w:rPr>
      </w:pPr>
      <w:del w:id="822" w:author="宋 玉凝" w:date="2019-12-25T11:20:00Z">
        <w:r w:rsidDel="00B7110A">
          <w:tab/>
        </w:r>
        <w:r w:rsidDel="00B7110A">
          <w:tab/>
        </w:r>
        <w:r w:rsidDel="00B7110A">
          <w:tab/>
        </w:r>
        <w:r w:rsidDel="00B7110A">
          <w:tab/>
        </w:r>
        <w:r w:rsidDel="00B7110A">
          <w:tab/>
          <w:delText>case this.starting:</w:delText>
        </w:r>
      </w:del>
    </w:p>
    <w:p w14:paraId="307D5CC8" w14:textId="3AAE9989" w:rsidR="00426464" w:rsidDel="00B7110A" w:rsidRDefault="00426464" w:rsidP="00426464">
      <w:pPr>
        <w:rPr>
          <w:del w:id="823" w:author="宋 玉凝" w:date="2019-12-25T11:20:00Z"/>
        </w:rPr>
      </w:pPr>
      <w:del w:id="82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return '</w:delText>
        </w:r>
        <w:r w:rsidDel="00B7110A">
          <w:rPr>
            <w:rFonts w:hint="eastAsia"/>
          </w:rPr>
          <w:delText>启动中</w:delText>
        </w:r>
        <w:r w:rsidDel="00B7110A">
          <w:rPr>
            <w:rFonts w:hint="eastAsia"/>
          </w:rPr>
          <w:delText>...';</w:delText>
        </w:r>
      </w:del>
    </w:p>
    <w:p w14:paraId="545D3F2B" w14:textId="0803DAE5" w:rsidR="00426464" w:rsidDel="00B7110A" w:rsidRDefault="00426464" w:rsidP="00426464">
      <w:pPr>
        <w:rPr>
          <w:del w:id="825" w:author="宋 玉凝" w:date="2019-12-25T11:20:00Z"/>
        </w:rPr>
      </w:pPr>
      <w:del w:id="826" w:author="宋 玉凝" w:date="2019-12-25T11:20:00Z">
        <w:r w:rsidDel="00B7110A">
          <w:tab/>
        </w:r>
        <w:r w:rsidDel="00B7110A">
          <w:tab/>
        </w:r>
        <w:r w:rsidDel="00B7110A">
          <w:tab/>
        </w:r>
        <w:r w:rsidDel="00B7110A">
          <w:tab/>
        </w:r>
        <w:r w:rsidDel="00B7110A">
          <w:tab/>
          <w:delText>case this.stopping:</w:delText>
        </w:r>
      </w:del>
    </w:p>
    <w:p w14:paraId="184D3EA6" w14:textId="7BEAD734" w:rsidR="00426464" w:rsidDel="00B7110A" w:rsidRDefault="00426464" w:rsidP="00426464">
      <w:pPr>
        <w:rPr>
          <w:del w:id="827" w:author="宋 玉凝" w:date="2019-12-25T11:20:00Z"/>
        </w:rPr>
      </w:pPr>
      <w:del w:id="82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return '</w:delText>
        </w:r>
        <w:r w:rsidDel="00B7110A">
          <w:rPr>
            <w:rFonts w:hint="eastAsia"/>
          </w:rPr>
          <w:delText>停止中</w:delText>
        </w:r>
        <w:r w:rsidDel="00B7110A">
          <w:rPr>
            <w:rFonts w:hint="eastAsia"/>
          </w:rPr>
          <w:delText>...';</w:delText>
        </w:r>
      </w:del>
    </w:p>
    <w:p w14:paraId="66691A9A" w14:textId="1D8D5081" w:rsidR="00426464" w:rsidDel="00B7110A" w:rsidRDefault="00426464" w:rsidP="00426464">
      <w:pPr>
        <w:rPr>
          <w:del w:id="829" w:author="宋 玉凝" w:date="2019-12-25T11:20:00Z"/>
        </w:rPr>
      </w:pPr>
      <w:del w:id="830" w:author="宋 玉凝" w:date="2019-12-25T11:20:00Z">
        <w:r w:rsidDel="00B7110A">
          <w:tab/>
        </w:r>
        <w:r w:rsidDel="00B7110A">
          <w:tab/>
        </w:r>
        <w:r w:rsidDel="00B7110A">
          <w:tab/>
        </w:r>
        <w:r w:rsidDel="00B7110A">
          <w:tab/>
        </w:r>
        <w:r w:rsidDel="00B7110A">
          <w:tab/>
          <w:delText>case this.unknown:</w:delText>
        </w:r>
      </w:del>
    </w:p>
    <w:p w14:paraId="692E7DE7" w14:textId="365ADACB" w:rsidR="00426464" w:rsidDel="00B7110A" w:rsidRDefault="00426464" w:rsidP="00426464">
      <w:pPr>
        <w:rPr>
          <w:del w:id="831" w:author="宋 玉凝" w:date="2019-12-25T11:20:00Z"/>
        </w:rPr>
      </w:pPr>
      <w:del w:id="83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return '</w:delText>
        </w:r>
        <w:r w:rsidDel="00B7110A">
          <w:rPr>
            <w:rFonts w:hint="eastAsia"/>
          </w:rPr>
          <w:delText>心跳丢失</w:delText>
        </w:r>
        <w:r w:rsidDel="00B7110A">
          <w:rPr>
            <w:rFonts w:hint="eastAsia"/>
          </w:rPr>
          <w:delText>';</w:delText>
        </w:r>
      </w:del>
    </w:p>
    <w:p w14:paraId="37A0FFB4" w14:textId="4DD3567B" w:rsidR="00426464" w:rsidDel="00B7110A" w:rsidRDefault="00426464" w:rsidP="00426464">
      <w:pPr>
        <w:rPr>
          <w:del w:id="833" w:author="宋 玉凝" w:date="2019-12-25T11:20:00Z"/>
        </w:rPr>
      </w:pPr>
      <w:del w:id="834" w:author="宋 玉凝" w:date="2019-12-25T11:20:00Z">
        <w:r w:rsidDel="00B7110A">
          <w:tab/>
        </w:r>
        <w:r w:rsidDel="00B7110A">
          <w:tab/>
        </w:r>
        <w:r w:rsidDel="00B7110A">
          <w:tab/>
        </w:r>
        <w:r w:rsidDel="00B7110A">
          <w:tab/>
        </w:r>
        <w:r w:rsidDel="00B7110A">
          <w:tab/>
          <w:delText>case this.upgrade_failed:</w:delText>
        </w:r>
      </w:del>
    </w:p>
    <w:p w14:paraId="367E6EBD" w14:textId="0B0089CE" w:rsidR="00426464" w:rsidDel="00B7110A" w:rsidRDefault="00426464" w:rsidP="00426464">
      <w:pPr>
        <w:rPr>
          <w:del w:id="835" w:author="宋 玉凝" w:date="2019-12-25T11:20:00Z"/>
        </w:rPr>
      </w:pPr>
      <w:del w:id="836"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return '</w:delText>
        </w:r>
        <w:r w:rsidDel="00B7110A">
          <w:rPr>
            <w:rFonts w:hint="eastAsia"/>
          </w:rPr>
          <w:delText>升级失败</w:delText>
        </w:r>
        <w:r w:rsidDel="00B7110A">
          <w:rPr>
            <w:rFonts w:hint="eastAsia"/>
          </w:rPr>
          <w:delText>';</w:delText>
        </w:r>
      </w:del>
    </w:p>
    <w:p w14:paraId="2B6B140A" w14:textId="33EF69CB" w:rsidR="00426464" w:rsidDel="00B7110A" w:rsidRDefault="00426464" w:rsidP="00426464">
      <w:pPr>
        <w:rPr>
          <w:del w:id="837" w:author="宋 玉凝" w:date="2019-12-25T11:20:00Z"/>
        </w:rPr>
      </w:pPr>
      <w:del w:id="838" w:author="宋 玉凝" w:date="2019-12-25T11:20:00Z">
        <w:r w:rsidDel="00B7110A">
          <w:tab/>
        </w:r>
        <w:r w:rsidDel="00B7110A">
          <w:tab/>
        </w:r>
        <w:r w:rsidDel="00B7110A">
          <w:tab/>
        </w:r>
        <w:r w:rsidDel="00B7110A">
          <w:tab/>
        </w:r>
        <w:r w:rsidDel="00B7110A">
          <w:tab/>
          <w:delText>case this.disabled:</w:delText>
        </w:r>
      </w:del>
    </w:p>
    <w:p w14:paraId="45EC9322" w14:textId="508D2EF6" w:rsidR="00426464" w:rsidDel="00B7110A" w:rsidRDefault="00426464" w:rsidP="00426464">
      <w:pPr>
        <w:rPr>
          <w:del w:id="839" w:author="宋 玉凝" w:date="2019-12-25T11:20:00Z"/>
        </w:rPr>
      </w:pPr>
      <w:del w:id="84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return '</w:delText>
        </w:r>
        <w:r w:rsidDel="00B7110A">
          <w:rPr>
            <w:rFonts w:hint="eastAsia"/>
          </w:rPr>
          <w:delText>禁用</w:delText>
        </w:r>
        <w:r w:rsidDel="00B7110A">
          <w:rPr>
            <w:rFonts w:hint="eastAsia"/>
          </w:rPr>
          <w:delText>';</w:delText>
        </w:r>
      </w:del>
    </w:p>
    <w:p w14:paraId="1FD54E7A" w14:textId="2928DB69" w:rsidR="00426464" w:rsidDel="00B7110A" w:rsidRDefault="00426464" w:rsidP="00426464">
      <w:pPr>
        <w:rPr>
          <w:del w:id="841" w:author="宋 玉凝" w:date="2019-12-25T11:20:00Z"/>
        </w:rPr>
      </w:pPr>
      <w:del w:id="842" w:author="宋 玉凝" w:date="2019-12-25T11:20:00Z">
        <w:r w:rsidDel="00B7110A">
          <w:tab/>
        </w:r>
        <w:r w:rsidDel="00B7110A">
          <w:tab/>
        </w:r>
        <w:r w:rsidDel="00B7110A">
          <w:tab/>
        </w:r>
        <w:r w:rsidDel="00B7110A">
          <w:tab/>
        </w:r>
        <w:r w:rsidDel="00B7110A">
          <w:tab/>
          <w:delText>case this.init:</w:delText>
        </w:r>
      </w:del>
    </w:p>
    <w:p w14:paraId="553070F7" w14:textId="3C2BC331" w:rsidR="00426464" w:rsidDel="00B7110A" w:rsidRDefault="00426464" w:rsidP="00426464">
      <w:pPr>
        <w:rPr>
          <w:del w:id="843" w:author="宋 玉凝" w:date="2019-12-25T11:20:00Z"/>
        </w:rPr>
      </w:pPr>
      <w:del w:id="84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return '</w:delText>
        </w:r>
        <w:r w:rsidDel="00B7110A">
          <w:rPr>
            <w:rFonts w:hint="eastAsia"/>
          </w:rPr>
          <w:delText>正在安装</w:delText>
        </w:r>
        <w:r w:rsidDel="00B7110A">
          <w:rPr>
            <w:rFonts w:hint="eastAsia"/>
          </w:rPr>
          <w:delText>...';</w:delText>
        </w:r>
      </w:del>
    </w:p>
    <w:p w14:paraId="3E6A9AFB" w14:textId="779095BA" w:rsidR="00426464" w:rsidDel="00B7110A" w:rsidRDefault="00426464" w:rsidP="00426464">
      <w:pPr>
        <w:rPr>
          <w:del w:id="845" w:author="宋 玉凝" w:date="2019-12-25T11:20:00Z"/>
        </w:rPr>
      </w:pPr>
      <w:del w:id="846" w:author="宋 玉凝" w:date="2019-12-25T11:20:00Z">
        <w:r w:rsidDel="00B7110A">
          <w:tab/>
        </w:r>
        <w:r w:rsidDel="00B7110A">
          <w:tab/>
        </w:r>
        <w:r w:rsidDel="00B7110A">
          <w:tab/>
        </w:r>
        <w:r w:rsidDel="00B7110A">
          <w:tab/>
          <w:delText>}</w:delText>
        </w:r>
      </w:del>
    </w:p>
    <w:p w14:paraId="1AC87490" w14:textId="4F3B5CAC" w:rsidR="00426464" w:rsidDel="00B7110A" w:rsidRDefault="00426464" w:rsidP="00426464">
      <w:pPr>
        <w:rPr>
          <w:del w:id="847" w:author="宋 玉凝" w:date="2019-12-25T11:20:00Z"/>
        </w:rPr>
      </w:pPr>
      <w:del w:id="84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return '</w:delText>
        </w:r>
        <w:r w:rsidDel="00B7110A">
          <w:rPr>
            <w:rFonts w:hint="eastAsia"/>
          </w:rPr>
          <w:delText>未知</w:delText>
        </w:r>
        <w:r w:rsidDel="00B7110A">
          <w:rPr>
            <w:rFonts w:hint="eastAsia"/>
          </w:rPr>
          <w:delText>';</w:delText>
        </w:r>
      </w:del>
    </w:p>
    <w:p w14:paraId="172C88F0" w14:textId="63E97579" w:rsidR="00426464" w:rsidDel="00B7110A" w:rsidRDefault="00426464" w:rsidP="00426464">
      <w:pPr>
        <w:rPr>
          <w:del w:id="849" w:author="宋 玉凝" w:date="2019-12-25T11:20:00Z"/>
        </w:rPr>
      </w:pPr>
      <w:del w:id="850" w:author="宋 玉凝" w:date="2019-12-25T11:20:00Z">
        <w:r w:rsidDel="00B7110A">
          <w:tab/>
        </w:r>
        <w:r w:rsidDel="00B7110A">
          <w:tab/>
        </w:r>
        <w:r w:rsidDel="00B7110A">
          <w:tab/>
          <w:delText>},</w:delText>
        </w:r>
      </w:del>
    </w:p>
    <w:p w14:paraId="228E23C0" w14:textId="7687DC8A" w:rsidR="008C0BA3" w:rsidRPr="008C0BA3" w:rsidDel="00B7110A" w:rsidRDefault="00426464" w:rsidP="008C0BA3">
      <w:pPr>
        <w:pStyle w:val="3"/>
        <w:rPr>
          <w:del w:id="851" w:author="宋 玉凝" w:date="2019-12-25T11:20:00Z"/>
        </w:rPr>
      </w:pPr>
      <w:del w:id="852" w:author="宋 玉凝" w:date="2019-12-25T11:20:00Z">
        <w:r w:rsidRPr="008C0BA3" w:rsidDel="00B7110A">
          <w:rPr>
            <w:rFonts w:hint="eastAsia"/>
          </w:rPr>
          <w:delText xml:space="preserve">2.2.6 </w:delText>
        </w:r>
        <w:r w:rsidRPr="008C0BA3" w:rsidDel="00B7110A">
          <w:rPr>
            <w:rFonts w:hint="eastAsia"/>
          </w:rPr>
          <w:delText>仪表盘</w:delText>
        </w:r>
        <w:r w:rsidRPr="008C0BA3" w:rsidDel="00B7110A">
          <w:rPr>
            <w:rFonts w:hint="eastAsia"/>
          </w:rPr>
          <w:delText>-</w:delText>
        </w:r>
        <w:r w:rsidRPr="008C0BA3" w:rsidDel="00B7110A">
          <w:rPr>
            <w:rFonts w:hint="eastAsia"/>
          </w:rPr>
          <w:delText>配置历史</w:delText>
        </w:r>
      </w:del>
    </w:p>
    <w:p w14:paraId="41FE37F2" w14:textId="142E9BF3" w:rsidR="00426464" w:rsidDel="00B7110A" w:rsidRDefault="00426464" w:rsidP="00426464">
      <w:pPr>
        <w:rPr>
          <w:del w:id="853" w:author="宋 玉凝" w:date="2019-12-25T11:20:00Z"/>
        </w:rPr>
      </w:pPr>
      <w:del w:id="854" w:author="宋 玉凝" w:date="2019-12-25T11:20:00Z">
        <w:r w:rsidDel="00B7110A">
          <w:rPr>
            <w:rFonts w:hint="eastAsia"/>
          </w:rPr>
          <w:delText>-</w:delText>
        </w:r>
        <w:r w:rsidDel="00B7110A">
          <w:rPr>
            <w:rFonts w:hint="eastAsia"/>
          </w:rPr>
          <w:delText>已创建汉化修改文件</w:delText>
        </w:r>
        <w:r w:rsidDel="00B7110A">
          <w:rPr>
            <w:rFonts w:hint="eastAsia"/>
          </w:rPr>
          <w:delText xml:space="preserve"> ambari-web/app/controllers/main/dashboard/config_history_controller.js</w:delText>
        </w:r>
      </w:del>
    </w:p>
    <w:p w14:paraId="50B5056C" w14:textId="77BB79C7" w:rsidR="00426464" w:rsidDel="00B7110A" w:rsidRDefault="00426464" w:rsidP="00426464">
      <w:pPr>
        <w:rPr>
          <w:del w:id="855" w:author="宋 玉凝" w:date="2019-12-25T11:20:00Z"/>
        </w:rPr>
      </w:pPr>
      <w:del w:id="856" w:author="宋 玉凝" w:date="2019-12-25T11:20:00Z">
        <w:r w:rsidDel="00B7110A">
          <w:rPr>
            <w:rFonts w:hint="eastAsia"/>
          </w:rPr>
          <w:tab/>
        </w:r>
        <w:r w:rsidDel="00B7110A">
          <w:rPr>
            <w:rFonts w:hint="eastAsia"/>
          </w:rPr>
          <w:tab/>
        </w:r>
        <w:r w:rsidDel="00B7110A">
          <w:rPr>
            <w:rFonts w:hint="eastAsia"/>
          </w:rPr>
          <w:tab/>
        </w:r>
        <w:r w:rsidDel="00B7110A">
          <w:rPr>
            <w:rFonts w:hint="eastAsia"/>
          </w:rPr>
          <w:delText>（</w:delText>
        </w:r>
        <w:r w:rsidDel="00B7110A">
          <w:rPr>
            <w:rFonts w:hint="eastAsia"/>
          </w:rPr>
          <w:delText>1</w:delText>
        </w:r>
        <w:r w:rsidDel="00B7110A">
          <w:rPr>
            <w:rFonts w:hint="eastAsia"/>
          </w:rPr>
          <w:delText>）</w:delText>
        </w:r>
        <w:r w:rsidDel="00B7110A">
          <w:rPr>
            <w:rFonts w:hint="eastAsia"/>
          </w:rPr>
          <w:delText>content: [</w:delText>
        </w:r>
      </w:del>
    </w:p>
    <w:p w14:paraId="4B9DD727" w14:textId="04A398DC" w:rsidR="00426464" w:rsidDel="00B7110A" w:rsidRDefault="00426464" w:rsidP="00426464">
      <w:pPr>
        <w:rPr>
          <w:del w:id="857" w:author="宋 玉凝" w:date="2019-12-25T11:20:00Z"/>
        </w:rPr>
      </w:pPr>
      <w:del w:id="858" w:author="宋 玉凝" w:date="2019-12-25T11:20:00Z">
        <w:r w:rsidDel="00B7110A">
          <w:tab/>
        </w:r>
        <w:r w:rsidDel="00B7110A">
          <w:tab/>
        </w:r>
        <w:r w:rsidDel="00B7110A">
          <w:tab/>
        </w:r>
        <w:r w:rsidDel="00B7110A">
          <w:tab/>
        </w:r>
        <w:r w:rsidDel="00B7110A">
          <w:tab/>
          <w:delText xml:space="preserve">{ </w:delText>
        </w:r>
      </w:del>
    </w:p>
    <w:p w14:paraId="0153C19F" w14:textId="13AEA987" w:rsidR="00426464" w:rsidDel="00B7110A" w:rsidRDefault="00426464" w:rsidP="00426464">
      <w:pPr>
        <w:rPr>
          <w:del w:id="859" w:author="宋 玉凝" w:date="2019-12-25T11:20:00Z"/>
        </w:rPr>
      </w:pPr>
      <w:del w:id="860" w:author="宋 玉凝" w:date="2019-12-25T11:20:00Z">
        <w:r w:rsidDel="00B7110A">
          <w:tab/>
        </w:r>
        <w:r w:rsidDel="00B7110A">
          <w:tab/>
        </w:r>
        <w:r w:rsidDel="00B7110A">
          <w:tab/>
        </w:r>
        <w:r w:rsidDel="00B7110A">
          <w:tab/>
        </w:r>
        <w:r w:rsidDel="00B7110A">
          <w:tab/>
        </w:r>
        <w:r w:rsidDel="00B7110A">
          <w:tab/>
          <w:delText>value: 'Any',</w:delText>
        </w:r>
      </w:del>
    </w:p>
    <w:p w14:paraId="0537AB0F" w14:textId="55E8B748" w:rsidR="00426464" w:rsidDel="00B7110A" w:rsidRDefault="00426464" w:rsidP="00426464">
      <w:pPr>
        <w:rPr>
          <w:del w:id="861" w:author="宋 玉凝" w:date="2019-12-25T11:20:00Z"/>
        </w:rPr>
      </w:pPr>
      <w:del w:id="862" w:author="宋 玉凝" w:date="2019-12-25T11:20:00Z">
        <w:r w:rsidDel="00B7110A">
          <w:tab/>
        </w:r>
        <w:r w:rsidDel="00B7110A">
          <w:tab/>
        </w:r>
        <w:r w:rsidDel="00B7110A">
          <w:tab/>
        </w:r>
        <w:r w:rsidDel="00B7110A">
          <w:tab/>
        </w:r>
        <w:r w:rsidDel="00B7110A">
          <w:tab/>
        </w:r>
        <w:r w:rsidDel="00B7110A">
          <w:tab/>
          <w:delText>label: Em.I18n.t('any')</w:delText>
        </w:r>
      </w:del>
    </w:p>
    <w:p w14:paraId="43AA1E11" w14:textId="43D04BA6" w:rsidR="00426464" w:rsidDel="00B7110A" w:rsidRDefault="00426464" w:rsidP="00426464">
      <w:pPr>
        <w:rPr>
          <w:del w:id="863" w:author="宋 玉凝" w:date="2019-12-25T11:20:00Z"/>
        </w:rPr>
      </w:pPr>
      <w:del w:id="864" w:author="宋 玉凝" w:date="2019-12-25T11:20:00Z">
        <w:r w:rsidDel="00B7110A">
          <w:tab/>
        </w:r>
        <w:r w:rsidDel="00B7110A">
          <w:tab/>
        </w:r>
        <w:r w:rsidDel="00B7110A">
          <w:tab/>
        </w:r>
        <w:r w:rsidDel="00B7110A">
          <w:tab/>
        </w:r>
        <w:r w:rsidDel="00B7110A">
          <w:tab/>
          <w:delText>},</w:delText>
        </w:r>
      </w:del>
    </w:p>
    <w:p w14:paraId="70503950" w14:textId="0D7204ED" w:rsidR="00426464" w:rsidDel="00B7110A" w:rsidRDefault="00426464" w:rsidP="00426464">
      <w:pPr>
        <w:rPr>
          <w:del w:id="865" w:author="宋 玉凝" w:date="2019-12-25T11:20:00Z"/>
        </w:rPr>
      </w:pPr>
      <w:del w:id="866" w:author="宋 玉凝" w:date="2019-12-25T11:20:00Z">
        <w:r w:rsidDel="00B7110A">
          <w:tab/>
        </w:r>
        <w:r w:rsidDel="00B7110A">
          <w:tab/>
        </w:r>
        <w:r w:rsidDel="00B7110A">
          <w:tab/>
        </w:r>
        <w:r w:rsidDel="00B7110A">
          <w:tab/>
        </w:r>
        <w:r w:rsidDel="00B7110A">
          <w:tab/>
          <w:delText xml:space="preserve">{ </w:delText>
        </w:r>
      </w:del>
    </w:p>
    <w:p w14:paraId="50B3A96C" w14:textId="2425688B" w:rsidR="00426464" w:rsidDel="00B7110A" w:rsidRDefault="00426464" w:rsidP="00426464">
      <w:pPr>
        <w:rPr>
          <w:del w:id="867" w:author="宋 玉凝" w:date="2019-12-25T11:20:00Z"/>
        </w:rPr>
      </w:pPr>
      <w:del w:id="868" w:author="宋 玉凝" w:date="2019-12-25T11:20:00Z">
        <w:r w:rsidDel="00B7110A">
          <w:tab/>
        </w:r>
        <w:r w:rsidDel="00B7110A">
          <w:tab/>
        </w:r>
        <w:r w:rsidDel="00B7110A">
          <w:tab/>
        </w:r>
        <w:r w:rsidDel="00B7110A">
          <w:tab/>
        </w:r>
        <w:r w:rsidDel="00B7110A">
          <w:tab/>
        </w:r>
        <w:r w:rsidDel="00B7110A">
          <w:tab/>
          <w:delText>value: 'Past 1 hour',</w:delText>
        </w:r>
      </w:del>
    </w:p>
    <w:p w14:paraId="17777BB7" w14:textId="4A3710A3" w:rsidR="00426464" w:rsidDel="00B7110A" w:rsidRDefault="00426464" w:rsidP="00426464">
      <w:pPr>
        <w:rPr>
          <w:del w:id="869" w:author="宋 玉凝" w:date="2019-12-25T11:20:00Z"/>
        </w:rPr>
      </w:pPr>
      <w:del w:id="87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label: '</w:delText>
        </w:r>
        <w:r w:rsidDel="00B7110A">
          <w:rPr>
            <w:rFonts w:hint="eastAsia"/>
          </w:rPr>
          <w:delText>过去</w:delText>
        </w:r>
        <w:r w:rsidDel="00B7110A">
          <w:rPr>
            <w:rFonts w:hint="eastAsia"/>
          </w:rPr>
          <w:delText>1</w:delText>
        </w:r>
        <w:r w:rsidDel="00B7110A">
          <w:rPr>
            <w:rFonts w:hint="eastAsia"/>
          </w:rPr>
          <w:delText>小时</w:delText>
        </w:r>
        <w:r w:rsidDel="00B7110A">
          <w:rPr>
            <w:rFonts w:hint="eastAsia"/>
          </w:rPr>
          <w:delText>'</w:delText>
        </w:r>
      </w:del>
    </w:p>
    <w:p w14:paraId="5DD1C909" w14:textId="5F2EC33A" w:rsidR="00426464" w:rsidDel="00B7110A" w:rsidRDefault="00426464" w:rsidP="00426464">
      <w:pPr>
        <w:rPr>
          <w:del w:id="871" w:author="宋 玉凝" w:date="2019-12-25T11:20:00Z"/>
        </w:rPr>
      </w:pPr>
      <w:del w:id="872" w:author="宋 玉凝" w:date="2019-12-25T11:20:00Z">
        <w:r w:rsidDel="00B7110A">
          <w:tab/>
        </w:r>
        <w:r w:rsidDel="00B7110A">
          <w:tab/>
        </w:r>
        <w:r w:rsidDel="00B7110A">
          <w:tab/>
        </w:r>
        <w:r w:rsidDel="00B7110A">
          <w:tab/>
        </w:r>
        <w:r w:rsidDel="00B7110A">
          <w:tab/>
          <w:delText>},</w:delText>
        </w:r>
      </w:del>
    </w:p>
    <w:p w14:paraId="541A48E4" w14:textId="64F04503" w:rsidR="00426464" w:rsidDel="00B7110A" w:rsidRDefault="00426464" w:rsidP="00426464">
      <w:pPr>
        <w:rPr>
          <w:del w:id="873" w:author="宋 玉凝" w:date="2019-12-25T11:20:00Z"/>
        </w:rPr>
      </w:pPr>
      <w:del w:id="874" w:author="宋 玉凝" w:date="2019-12-25T11:20:00Z">
        <w:r w:rsidDel="00B7110A">
          <w:tab/>
        </w:r>
        <w:r w:rsidDel="00B7110A">
          <w:tab/>
        </w:r>
        <w:r w:rsidDel="00B7110A">
          <w:tab/>
        </w:r>
        <w:r w:rsidDel="00B7110A">
          <w:tab/>
        </w:r>
        <w:r w:rsidDel="00B7110A">
          <w:tab/>
          <w:delText xml:space="preserve">{ </w:delText>
        </w:r>
      </w:del>
    </w:p>
    <w:p w14:paraId="0F6B3EE1" w14:textId="07995CFD" w:rsidR="00426464" w:rsidDel="00B7110A" w:rsidRDefault="00426464" w:rsidP="00426464">
      <w:pPr>
        <w:rPr>
          <w:del w:id="875" w:author="宋 玉凝" w:date="2019-12-25T11:20:00Z"/>
        </w:rPr>
      </w:pPr>
      <w:del w:id="876" w:author="宋 玉凝" w:date="2019-12-25T11:20:00Z">
        <w:r w:rsidDel="00B7110A">
          <w:tab/>
        </w:r>
        <w:r w:rsidDel="00B7110A">
          <w:tab/>
        </w:r>
        <w:r w:rsidDel="00B7110A">
          <w:tab/>
        </w:r>
        <w:r w:rsidDel="00B7110A">
          <w:tab/>
        </w:r>
        <w:r w:rsidDel="00B7110A">
          <w:tab/>
        </w:r>
        <w:r w:rsidDel="00B7110A">
          <w:tab/>
          <w:delText>value: 'Past 1 Day',</w:delText>
        </w:r>
      </w:del>
    </w:p>
    <w:p w14:paraId="2057EE5E" w14:textId="355A24FE" w:rsidR="00426464" w:rsidDel="00B7110A" w:rsidRDefault="00426464" w:rsidP="00426464">
      <w:pPr>
        <w:rPr>
          <w:del w:id="877" w:author="宋 玉凝" w:date="2019-12-25T11:20:00Z"/>
        </w:rPr>
      </w:pPr>
      <w:del w:id="87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label: '</w:delText>
        </w:r>
        <w:r w:rsidDel="00B7110A">
          <w:rPr>
            <w:rFonts w:hint="eastAsia"/>
          </w:rPr>
          <w:delText>过去</w:delText>
        </w:r>
        <w:r w:rsidDel="00B7110A">
          <w:rPr>
            <w:rFonts w:hint="eastAsia"/>
          </w:rPr>
          <w:delText>1</w:delText>
        </w:r>
        <w:r w:rsidDel="00B7110A">
          <w:rPr>
            <w:rFonts w:hint="eastAsia"/>
          </w:rPr>
          <w:delText>天</w:delText>
        </w:r>
        <w:r w:rsidDel="00B7110A">
          <w:rPr>
            <w:rFonts w:hint="eastAsia"/>
          </w:rPr>
          <w:delText>'</w:delText>
        </w:r>
      </w:del>
    </w:p>
    <w:p w14:paraId="68606191" w14:textId="563680C2" w:rsidR="00426464" w:rsidDel="00B7110A" w:rsidRDefault="00426464" w:rsidP="00426464">
      <w:pPr>
        <w:rPr>
          <w:del w:id="879" w:author="宋 玉凝" w:date="2019-12-25T11:20:00Z"/>
        </w:rPr>
      </w:pPr>
      <w:del w:id="880" w:author="宋 玉凝" w:date="2019-12-25T11:20:00Z">
        <w:r w:rsidDel="00B7110A">
          <w:tab/>
        </w:r>
        <w:r w:rsidDel="00B7110A">
          <w:tab/>
        </w:r>
        <w:r w:rsidDel="00B7110A">
          <w:tab/>
        </w:r>
        <w:r w:rsidDel="00B7110A">
          <w:tab/>
        </w:r>
        <w:r w:rsidDel="00B7110A">
          <w:tab/>
          <w:delText>},</w:delText>
        </w:r>
      </w:del>
    </w:p>
    <w:p w14:paraId="548BD436" w14:textId="23E4C037" w:rsidR="00426464" w:rsidDel="00B7110A" w:rsidRDefault="00426464" w:rsidP="00426464">
      <w:pPr>
        <w:rPr>
          <w:del w:id="881" w:author="宋 玉凝" w:date="2019-12-25T11:20:00Z"/>
        </w:rPr>
      </w:pPr>
      <w:del w:id="882" w:author="宋 玉凝" w:date="2019-12-25T11:20:00Z">
        <w:r w:rsidDel="00B7110A">
          <w:tab/>
        </w:r>
        <w:r w:rsidDel="00B7110A">
          <w:tab/>
        </w:r>
        <w:r w:rsidDel="00B7110A">
          <w:tab/>
        </w:r>
        <w:r w:rsidDel="00B7110A">
          <w:tab/>
        </w:r>
        <w:r w:rsidDel="00B7110A">
          <w:tab/>
          <w:delText xml:space="preserve">{ </w:delText>
        </w:r>
      </w:del>
    </w:p>
    <w:p w14:paraId="135901F9" w14:textId="600E0DD4" w:rsidR="00426464" w:rsidDel="00B7110A" w:rsidRDefault="00426464" w:rsidP="00426464">
      <w:pPr>
        <w:rPr>
          <w:del w:id="883" w:author="宋 玉凝" w:date="2019-12-25T11:20:00Z"/>
        </w:rPr>
      </w:pPr>
      <w:del w:id="884" w:author="宋 玉凝" w:date="2019-12-25T11:20:00Z">
        <w:r w:rsidDel="00B7110A">
          <w:tab/>
        </w:r>
        <w:r w:rsidDel="00B7110A">
          <w:tab/>
        </w:r>
        <w:r w:rsidDel="00B7110A">
          <w:tab/>
        </w:r>
        <w:r w:rsidDel="00B7110A">
          <w:tab/>
        </w:r>
        <w:r w:rsidDel="00B7110A">
          <w:tab/>
        </w:r>
        <w:r w:rsidDel="00B7110A">
          <w:tab/>
          <w:delText>value: 'Past 2 Days',</w:delText>
        </w:r>
      </w:del>
    </w:p>
    <w:p w14:paraId="58AD6594" w14:textId="4D883BEE" w:rsidR="00426464" w:rsidDel="00B7110A" w:rsidRDefault="00426464" w:rsidP="00426464">
      <w:pPr>
        <w:rPr>
          <w:del w:id="885" w:author="宋 玉凝" w:date="2019-12-25T11:20:00Z"/>
        </w:rPr>
      </w:pPr>
      <w:del w:id="886"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label: '</w:delText>
        </w:r>
        <w:r w:rsidDel="00B7110A">
          <w:rPr>
            <w:rFonts w:hint="eastAsia"/>
          </w:rPr>
          <w:delText>过去</w:delText>
        </w:r>
        <w:r w:rsidDel="00B7110A">
          <w:rPr>
            <w:rFonts w:hint="eastAsia"/>
          </w:rPr>
          <w:delText>2</w:delText>
        </w:r>
        <w:r w:rsidDel="00B7110A">
          <w:rPr>
            <w:rFonts w:hint="eastAsia"/>
          </w:rPr>
          <w:delText>天</w:delText>
        </w:r>
        <w:r w:rsidDel="00B7110A">
          <w:rPr>
            <w:rFonts w:hint="eastAsia"/>
          </w:rPr>
          <w:delText>'</w:delText>
        </w:r>
      </w:del>
    </w:p>
    <w:p w14:paraId="0F1EBA7B" w14:textId="2AD7FFFD" w:rsidR="00426464" w:rsidDel="00B7110A" w:rsidRDefault="00426464" w:rsidP="00426464">
      <w:pPr>
        <w:rPr>
          <w:del w:id="887" w:author="宋 玉凝" w:date="2019-12-25T11:20:00Z"/>
        </w:rPr>
      </w:pPr>
      <w:del w:id="888" w:author="宋 玉凝" w:date="2019-12-25T11:20:00Z">
        <w:r w:rsidDel="00B7110A">
          <w:tab/>
        </w:r>
        <w:r w:rsidDel="00B7110A">
          <w:tab/>
        </w:r>
        <w:r w:rsidDel="00B7110A">
          <w:tab/>
        </w:r>
        <w:r w:rsidDel="00B7110A">
          <w:tab/>
        </w:r>
        <w:r w:rsidDel="00B7110A">
          <w:tab/>
          <w:delText>},</w:delText>
        </w:r>
      </w:del>
    </w:p>
    <w:p w14:paraId="28E4C0C0" w14:textId="5CD1DA2F" w:rsidR="00426464" w:rsidDel="00B7110A" w:rsidRDefault="00426464" w:rsidP="00426464">
      <w:pPr>
        <w:rPr>
          <w:del w:id="889" w:author="宋 玉凝" w:date="2019-12-25T11:20:00Z"/>
        </w:rPr>
      </w:pPr>
      <w:del w:id="890" w:author="宋 玉凝" w:date="2019-12-25T11:20:00Z">
        <w:r w:rsidDel="00B7110A">
          <w:tab/>
        </w:r>
        <w:r w:rsidDel="00B7110A">
          <w:tab/>
        </w:r>
        <w:r w:rsidDel="00B7110A">
          <w:tab/>
        </w:r>
        <w:r w:rsidDel="00B7110A">
          <w:tab/>
        </w:r>
        <w:r w:rsidDel="00B7110A">
          <w:tab/>
          <w:delText xml:space="preserve">{ </w:delText>
        </w:r>
      </w:del>
    </w:p>
    <w:p w14:paraId="6AC344D6" w14:textId="5EA96A9F" w:rsidR="00426464" w:rsidDel="00B7110A" w:rsidRDefault="00426464" w:rsidP="00426464">
      <w:pPr>
        <w:rPr>
          <w:del w:id="891" w:author="宋 玉凝" w:date="2019-12-25T11:20:00Z"/>
        </w:rPr>
      </w:pPr>
      <w:del w:id="892" w:author="宋 玉凝" w:date="2019-12-25T11:20:00Z">
        <w:r w:rsidDel="00B7110A">
          <w:tab/>
        </w:r>
        <w:r w:rsidDel="00B7110A">
          <w:tab/>
        </w:r>
        <w:r w:rsidDel="00B7110A">
          <w:tab/>
        </w:r>
        <w:r w:rsidDel="00B7110A">
          <w:tab/>
        </w:r>
        <w:r w:rsidDel="00B7110A">
          <w:tab/>
        </w:r>
        <w:r w:rsidDel="00B7110A">
          <w:tab/>
          <w:delText>value: 'Past 7 Days',</w:delText>
        </w:r>
      </w:del>
    </w:p>
    <w:p w14:paraId="6034C3B2" w14:textId="6EB89E75" w:rsidR="00426464" w:rsidDel="00B7110A" w:rsidRDefault="00426464" w:rsidP="00426464">
      <w:pPr>
        <w:rPr>
          <w:del w:id="893" w:author="宋 玉凝" w:date="2019-12-25T11:20:00Z"/>
        </w:rPr>
      </w:pPr>
      <w:del w:id="89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label: '</w:delText>
        </w:r>
        <w:r w:rsidDel="00B7110A">
          <w:rPr>
            <w:rFonts w:hint="eastAsia"/>
          </w:rPr>
          <w:delText>过去</w:delText>
        </w:r>
        <w:r w:rsidDel="00B7110A">
          <w:rPr>
            <w:rFonts w:hint="eastAsia"/>
          </w:rPr>
          <w:delText>7</w:delText>
        </w:r>
        <w:r w:rsidDel="00B7110A">
          <w:rPr>
            <w:rFonts w:hint="eastAsia"/>
          </w:rPr>
          <w:delText>天</w:delText>
        </w:r>
        <w:r w:rsidDel="00B7110A">
          <w:rPr>
            <w:rFonts w:hint="eastAsia"/>
          </w:rPr>
          <w:delText>'</w:delText>
        </w:r>
      </w:del>
    </w:p>
    <w:p w14:paraId="63446A77" w14:textId="173253BC" w:rsidR="00426464" w:rsidDel="00B7110A" w:rsidRDefault="00426464" w:rsidP="00426464">
      <w:pPr>
        <w:rPr>
          <w:del w:id="895" w:author="宋 玉凝" w:date="2019-12-25T11:20:00Z"/>
        </w:rPr>
      </w:pPr>
      <w:del w:id="896" w:author="宋 玉凝" w:date="2019-12-25T11:20:00Z">
        <w:r w:rsidDel="00B7110A">
          <w:tab/>
        </w:r>
        <w:r w:rsidDel="00B7110A">
          <w:tab/>
        </w:r>
        <w:r w:rsidDel="00B7110A">
          <w:tab/>
        </w:r>
        <w:r w:rsidDel="00B7110A">
          <w:tab/>
        </w:r>
        <w:r w:rsidDel="00B7110A">
          <w:tab/>
          <w:delText>},</w:delText>
        </w:r>
      </w:del>
    </w:p>
    <w:p w14:paraId="52B53929" w14:textId="546091AE" w:rsidR="00426464" w:rsidDel="00B7110A" w:rsidRDefault="00426464" w:rsidP="00426464">
      <w:pPr>
        <w:rPr>
          <w:del w:id="897" w:author="宋 玉凝" w:date="2019-12-25T11:20:00Z"/>
        </w:rPr>
      </w:pPr>
      <w:del w:id="898" w:author="宋 玉凝" w:date="2019-12-25T11:20:00Z">
        <w:r w:rsidDel="00B7110A">
          <w:tab/>
        </w:r>
        <w:r w:rsidDel="00B7110A">
          <w:tab/>
        </w:r>
        <w:r w:rsidDel="00B7110A">
          <w:tab/>
        </w:r>
        <w:r w:rsidDel="00B7110A">
          <w:tab/>
        </w:r>
        <w:r w:rsidDel="00B7110A">
          <w:tab/>
          <w:delText xml:space="preserve">{ </w:delText>
        </w:r>
      </w:del>
    </w:p>
    <w:p w14:paraId="0D5EC33F" w14:textId="4D36C237" w:rsidR="00426464" w:rsidDel="00B7110A" w:rsidRDefault="00426464" w:rsidP="00426464">
      <w:pPr>
        <w:rPr>
          <w:del w:id="899" w:author="宋 玉凝" w:date="2019-12-25T11:20:00Z"/>
        </w:rPr>
      </w:pPr>
      <w:del w:id="900" w:author="宋 玉凝" w:date="2019-12-25T11:20:00Z">
        <w:r w:rsidDel="00B7110A">
          <w:tab/>
        </w:r>
        <w:r w:rsidDel="00B7110A">
          <w:tab/>
        </w:r>
        <w:r w:rsidDel="00B7110A">
          <w:tab/>
        </w:r>
        <w:r w:rsidDel="00B7110A">
          <w:tab/>
        </w:r>
        <w:r w:rsidDel="00B7110A">
          <w:tab/>
        </w:r>
        <w:r w:rsidDel="00B7110A">
          <w:tab/>
          <w:delText>value: 'Past 14 Days',</w:delText>
        </w:r>
      </w:del>
    </w:p>
    <w:p w14:paraId="07750A34" w14:textId="4DF648E6" w:rsidR="00426464" w:rsidDel="00B7110A" w:rsidRDefault="00426464" w:rsidP="00426464">
      <w:pPr>
        <w:rPr>
          <w:del w:id="901" w:author="宋 玉凝" w:date="2019-12-25T11:20:00Z"/>
        </w:rPr>
      </w:pPr>
      <w:del w:id="90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label: '</w:delText>
        </w:r>
        <w:r w:rsidDel="00B7110A">
          <w:rPr>
            <w:rFonts w:hint="eastAsia"/>
          </w:rPr>
          <w:delText>过去</w:delText>
        </w:r>
        <w:r w:rsidDel="00B7110A">
          <w:rPr>
            <w:rFonts w:hint="eastAsia"/>
          </w:rPr>
          <w:delText>14</w:delText>
        </w:r>
        <w:r w:rsidDel="00B7110A">
          <w:rPr>
            <w:rFonts w:hint="eastAsia"/>
          </w:rPr>
          <w:delText>天</w:delText>
        </w:r>
        <w:r w:rsidDel="00B7110A">
          <w:rPr>
            <w:rFonts w:hint="eastAsia"/>
          </w:rPr>
          <w:delText>'</w:delText>
        </w:r>
      </w:del>
    </w:p>
    <w:p w14:paraId="301516DA" w14:textId="453A4DF2" w:rsidR="00426464" w:rsidDel="00B7110A" w:rsidRDefault="00426464" w:rsidP="00426464">
      <w:pPr>
        <w:rPr>
          <w:del w:id="903" w:author="宋 玉凝" w:date="2019-12-25T11:20:00Z"/>
        </w:rPr>
      </w:pPr>
      <w:del w:id="904" w:author="宋 玉凝" w:date="2019-12-25T11:20:00Z">
        <w:r w:rsidDel="00B7110A">
          <w:tab/>
        </w:r>
        <w:r w:rsidDel="00B7110A">
          <w:tab/>
        </w:r>
        <w:r w:rsidDel="00B7110A">
          <w:tab/>
        </w:r>
        <w:r w:rsidDel="00B7110A">
          <w:tab/>
        </w:r>
        <w:r w:rsidDel="00B7110A">
          <w:tab/>
          <w:delText>},</w:delText>
        </w:r>
      </w:del>
    </w:p>
    <w:p w14:paraId="341A783F" w14:textId="2030AD4E" w:rsidR="00426464" w:rsidDel="00B7110A" w:rsidRDefault="00426464" w:rsidP="00426464">
      <w:pPr>
        <w:rPr>
          <w:del w:id="905" w:author="宋 玉凝" w:date="2019-12-25T11:20:00Z"/>
        </w:rPr>
      </w:pPr>
      <w:del w:id="906" w:author="宋 玉凝" w:date="2019-12-25T11:20:00Z">
        <w:r w:rsidDel="00B7110A">
          <w:tab/>
        </w:r>
        <w:r w:rsidDel="00B7110A">
          <w:tab/>
        </w:r>
        <w:r w:rsidDel="00B7110A">
          <w:tab/>
        </w:r>
        <w:r w:rsidDel="00B7110A">
          <w:tab/>
        </w:r>
        <w:r w:rsidDel="00B7110A">
          <w:tab/>
          <w:delText xml:space="preserve">{ </w:delText>
        </w:r>
      </w:del>
    </w:p>
    <w:p w14:paraId="7683D490" w14:textId="5A6B8C14" w:rsidR="00426464" w:rsidDel="00B7110A" w:rsidRDefault="00426464" w:rsidP="00426464">
      <w:pPr>
        <w:rPr>
          <w:del w:id="907" w:author="宋 玉凝" w:date="2019-12-25T11:20:00Z"/>
        </w:rPr>
      </w:pPr>
      <w:del w:id="908" w:author="宋 玉凝" w:date="2019-12-25T11:20:00Z">
        <w:r w:rsidDel="00B7110A">
          <w:tab/>
        </w:r>
        <w:r w:rsidDel="00B7110A">
          <w:tab/>
        </w:r>
        <w:r w:rsidDel="00B7110A">
          <w:tab/>
        </w:r>
        <w:r w:rsidDel="00B7110A">
          <w:tab/>
        </w:r>
        <w:r w:rsidDel="00B7110A">
          <w:tab/>
        </w:r>
        <w:r w:rsidDel="00B7110A">
          <w:tab/>
          <w:delText>value: 'Past 30 Days',</w:delText>
        </w:r>
      </w:del>
    </w:p>
    <w:p w14:paraId="3A7E83AF" w14:textId="5A923591" w:rsidR="00426464" w:rsidDel="00B7110A" w:rsidRDefault="00426464" w:rsidP="00426464">
      <w:pPr>
        <w:rPr>
          <w:del w:id="909" w:author="宋 玉凝" w:date="2019-12-25T11:20:00Z"/>
        </w:rPr>
      </w:pPr>
      <w:del w:id="91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label: '</w:delText>
        </w:r>
        <w:r w:rsidDel="00B7110A">
          <w:rPr>
            <w:rFonts w:hint="eastAsia"/>
          </w:rPr>
          <w:delText>过去</w:delText>
        </w:r>
        <w:r w:rsidDel="00B7110A">
          <w:rPr>
            <w:rFonts w:hint="eastAsia"/>
          </w:rPr>
          <w:delText>30</w:delText>
        </w:r>
        <w:r w:rsidDel="00B7110A">
          <w:rPr>
            <w:rFonts w:hint="eastAsia"/>
          </w:rPr>
          <w:delText>天</w:delText>
        </w:r>
        <w:r w:rsidDel="00B7110A">
          <w:rPr>
            <w:rFonts w:hint="eastAsia"/>
          </w:rPr>
          <w:delText>'</w:delText>
        </w:r>
      </w:del>
    </w:p>
    <w:p w14:paraId="228EB5A8" w14:textId="34C27607" w:rsidR="00426464" w:rsidDel="00B7110A" w:rsidRDefault="00426464" w:rsidP="00426464">
      <w:pPr>
        <w:rPr>
          <w:del w:id="911" w:author="宋 玉凝" w:date="2019-12-25T11:20:00Z"/>
        </w:rPr>
      </w:pPr>
      <w:del w:id="912" w:author="宋 玉凝" w:date="2019-12-25T11:20:00Z">
        <w:r w:rsidDel="00B7110A">
          <w:tab/>
        </w:r>
        <w:r w:rsidDel="00B7110A">
          <w:tab/>
        </w:r>
        <w:r w:rsidDel="00B7110A">
          <w:tab/>
        </w:r>
        <w:r w:rsidDel="00B7110A">
          <w:tab/>
        </w:r>
        <w:r w:rsidDel="00B7110A">
          <w:tab/>
          <w:delText>}</w:delText>
        </w:r>
      </w:del>
    </w:p>
    <w:p w14:paraId="57DBA2C8" w14:textId="04BA3091" w:rsidR="00426464" w:rsidDel="00B7110A" w:rsidRDefault="00426464" w:rsidP="00426464">
      <w:pPr>
        <w:rPr>
          <w:del w:id="913" w:author="宋 玉凝" w:date="2019-12-25T11:20:00Z"/>
        </w:rPr>
      </w:pPr>
      <w:del w:id="914" w:author="宋 玉凝" w:date="2019-12-25T11:20:00Z">
        <w:r w:rsidDel="00B7110A">
          <w:tab/>
        </w:r>
        <w:r w:rsidDel="00B7110A">
          <w:tab/>
        </w:r>
        <w:r w:rsidDel="00B7110A">
          <w:tab/>
        </w:r>
        <w:r w:rsidDel="00B7110A">
          <w:tab/>
          <w:delText>],</w:delText>
        </w:r>
      </w:del>
    </w:p>
    <w:p w14:paraId="2000A7B4" w14:textId="5FBC8DEC" w:rsidR="00426464" w:rsidDel="00B7110A" w:rsidRDefault="00426464" w:rsidP="008C0BA3">
      <w:pPr>
        <w:pStyle w:val="3"/>
        <w:rPr>
          <w:del w:id="915" w:author="宋 玉凝" w:date="2019-12-25T11:20:00Z"/>
        </w:rPr>
      </w:pPr>
      <w:del w:id="916" w:author="宋 玉凝" w:date="2019-12-25T11:20:00Z">
        <w:r w:rsidDel="00B7110A">
          <w:rPr>
            <w:rFonts w:hint="eastAsia"/>
          </w:rPr>
          <w:delText xml:space="preserve">2.2.7 </w:delText>
        </w:r>
        <w:r w:rsidDel="00B7110A">
          <w:rPr>
            <w:rFonts w:hint="eastAsia"/>
          </w:rPr>
          <w:delText>警告状态缩略词汉化：</w:delText>
        </w:r>
      </w:del>
    </w:p>
    <w:p w14:paraId="542E5E16" w14:textId="2A692320" w:rsidR="00426464" w:rsidDel="00B7110A" w:rsidRDefault="00426464" w:rsidP="00426464">
      <w:pPr>
        <w:rPr>
          <w:del w:id="917" w:author="宋 玉凝" w:date="2019-12-25T11:20:00Z"/>
        </w:rPr>
      </w:pPr>
      <w:del w:id="918" w:author="宋 玉凝" w:date="2019-12-25T11:20:00Z">
        <w:r w:rsidDel="00B7110A">
          <w:rPr>
            <w:rFonts w:hint="eastAsia"/>
          </w:rPr>
          <w:delText>（</w:delText>
        </w:r>
        <w:r w:rsidDel="00B7110A">
          <w:rPr>
            <w:rFonts w:hint="eastAsia"/>
          </w:rPr>
          <w:delText>1</w:delText>
        </w:r>
        <w:r w:rsidDel="00B7110A">
          <w:rPr>
            <w:rFonts w:hint="eastAsia"/>
          </w:rPr>
          <w:delText>）汉化</w:delText>
        </w:r>
        <w:r w:rsidDel="00B7110A">
          <w:rPr>
            <w:rFonts w:hint="eastAsia"/>
          </w:rPr>
          <w:delText xml:space="preserve"> ambari-web/app/models/alerts/alert_definition.js</w:delText>
        </w:r>
      </w:del>
    </w:p>
    <w:p w14:paraId="11DC4697" w14:textId="1347427F" w:rsidR="00426464" w:rsidDel="00B7110A" w:rsidRDefault="00426464" w:rsidP="00426464">
      <w:pPr>
        <w:rPr>
          <w:del w:id="919" w:author="宋 玉凝" w:date="2019-12-25T11:20:00Z"/>
        </w:rPr>
      </w:pPr>
      <w:del w:id="920" w:author="宋 玉凝" w:date="2019-12-25T11:20:00Z">
        <w:r w:rsidDel="00B7110A">
          <w:tab/>
        </w:r>
        <w:r w:rsidDel="00B7110A">
          <w:tab/>
        </w:r>
        <w:r w:rsidDel="00B7110A">
          <w:tab/>
        </w:r>
        <w:r w:rsidDel="00B7110A">
          <w:tab/>
          <w:delText>shortState: {</w:delText>
        </w:r>
      </w:del>
    </w:p>
    <w:p w14:paraId="4A8CC51A" w14:textId="3CCBC59A" w:rsidR="00426464" w:rsidDel="00B7110A" w:rsidRDefault="00426464" w:rsidP="00426464">
      <w:pPr>
        <w:rPr>
          <w:del w:id="921" w:author="宋 玉凝" w:date="2019-12-25T11:20:00Z"/>
        </w:rPr>
      </w:pPr>
      <w:del w:id="92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'CRITICAL': '</w:delText>
        </w:r>
        <w:r w:rsidDel="00B7110A">
          <w:rPr>
            <w:rFonts w:hint="eastAsia"/>
          </w:rPr>
          <w:delText>严重</w:delText>
        </w:r>
        <w:r w:rsidDel="00B7110A">
          <w:rPr>
            <w:rFonts w:hint="eastAsia"/>
          </w:rPr>
          <w:delText>',</w:delText>
        </w:r>
      </w:del>
    </w:p>
    <w:p w14:paraId="157263C5" w14:textId="01BA33E9" w:rsidR="00426464" w:rsidDel="00B7110A" w:rsidRDefault="00426464" w:rsidP="00426464">
      <w:pPr>
        <w:rPr>
          <w:del w:id="923" w:author="宋 玉凝" w:date="2019-12-25T11:20:00Z"/>
        </w:rPr>
      </w:pPr>
      <w:del w:id="92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'WARNING': '</w:delText>
        </w:r>
        <w:r w:rsidDel="00B7110A">
          <w:rPr>
            <w:rFonts w:hint="eastAsia"/>
          </w:rPr>
          <w:delText>警告</w:delText>
        </w:r>
        <w:r w:rsidDel="00B7110A">
          <w:rPr>
            <w:rFonts w:hint="eastAsia"/>
          </w:rPr>
          <w:delText>',</w:delText>
        </w:r>
      </w:del>
    </w:p>
    <w:p w14:paraId="606A3091" w14:textId="3461F5E2" w:rsidR="00426464" w:rsidDel="00B7110A" w:rsidRDefault="00426464" w:rsidP="00426464">
      <w:pPr>
        <w:rPr>
          <w:del w:id="925" w:author="宋 玉凝" w:date="2019-12-25T11:20:00Z"/>
        </w:rPr>
      </w:pPr>
      <w:del w:id="926"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'OK': '</w:delText>
        </w:r>
        <w:r w:rsidDel="00B7110A">
          <w:rPr>
            <w:rFonts w:hint="eastAsia"/>
          </w:rPr>
          <w:delText>正常</w:delText>
        </w:r>
        <w:r w:rsidDel="00B7110A">
          <w:rPr>
            <w:rFonts w:hint="eastAsia"/>
          </w:rPr>
          <w:delText>',</w:delText>
        </w:r>
      </w:del>
    </w:p>
    <w:p w14:paraId="64D606C3" w14:textId="61ACA5ED" w:rsidR="00426464" w:rsidDel="00B7110A" w:rsidRDefault="00426464" w:rsidP="00426464">
      <w:pPr>
        <w:rPr>
          <w:del w:id="927" w:author="宋 玉凝" w:date="2019-12-25T11:20:00Z"/>
        </w:rPr>
      </w:pPr>
      <w:del w:id="92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'UNKNOWN': '</w:delText>
        </w:r>
        <w:r w:rsidDel="00B7110A">
          <w:rPr>
            <w:rFonts w:hint="eastAsia"/>
          </w:rPr>
          <w:delText>未知</w:delText>
        </w:r>
        <w:r w:rsidDel="00B7110A">
          <w:rPr>
            <w:rFonts w:hint="eastAsia"/>
          </w:rPr>
          <w:delText>',</w:delText>
        </w:r>
      </w:del>
    </w:p>
    <w:p w14:paraId="01CE49C0" w14:textId="0E8F8B40" w:rsidR="00426464" w:rsidDel="00B7110A" w:rsidRDefault="00426464" w:rsidP="00426464">
      <w:pPr>
        <w:rPr>
          <w:del w:id="929" w:author="宋 玉凝" w:date="2019-12-25T11:20:00Z"/>
        </w:rPr>
      </w:pPr>
      <w:del w:id="93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'PENDING': '</w:delText>
        </w:r>
        <w:r w:rsidDel="00B7110A">
          <w:rPr>
            <w:rFonts w:hint="eastAsia"/>
          </w:rPr>
          <w:delText>无</w:delText>
        </w:r>
        <w:r w:rsidDel="00B7110A">
          <w:rPr>
            <w:rFonts w:hint="eastAsia"/>
          </w:rPr>
          <w:delText>'</w:delText>
        </w:r>
      </w:del>
    </w:p>
    <w:p w14:paraId="61EFF53C" w14:textId="5F8DAADC" w:rsidR="00426464" w:rsidDel="00B7110A" w:rsidRDefault="00426464" w:rsidP="00426464">
      <w:pPr>
        <w:rPr>
          <w:del w:id="931" w:author="宋 玉凝" w:date="2019-12-25T11:20:00Z"/>
        </w:rPr>
      </w:pPr>
      <w:del w:id="932" w:author="宋 玉凝" w:date="2019-12-25T11:20:00Z">
        <w:r w:rsidDel="00B7110A">
          <w:tab/>
        </w:r>
        <w:r w:rsidDel="00B7110A">
          <w:tab/>
        </w:r>
        <w:r w:rsidDel="00B7110A">
          <w:tab/>
        </w:r>
        <w:r w:rsidDel="00B7110A">
          <w:tab/>
          <w:delText>}</w:delText>
        </w:r>
      </w:del>
    </w:p>
    <w:p w14:paraId="4D9FD843" w14:textId="4526E901" w:rsidR="00426464" w:rsidDel="00B7110A" w:rsidRDefault="00426464" w:rsidP="00426464">
      <w:pPr>
        <w:rPr>
          <w:del w:id="933" w:author="宋 玉凝" w:date="2019-12-25T11:20:00Z"/>
        </w:rPr>
      </w:pPr>
      <w:del w:id="934" w:author="宋 玉凝" w:date="2019-12-25T11:20:00Z">
        <w:r w:rsidDel="00B7110A">
          <w:rPr>
            <w:rFonts w:hint="eastAsia"/>
          </w:rPr>
          <w:delText>（</w:delText>
        </w:r>
        <w:r w:rsidDel="00B7110A">
          <w:rPr>
            <w:rFonts w:hint="eastAsia"/>
          </w:rPr>
          <w:delText>2</w:delText>
        </w:r>
        <w:r w:rsidDel="00B7110A">
          <w:rPr>
            <w:rFonts w:hint="eastAsia"/>
          </w:rPr>
          <w:delText>）汉化</w:delText>
        </w:r>
        <w:r w:rsidDel="00B7110A">
          <w:rPr>
            <w:rFonts w:hint="eastAsia"/>
          </w:rPr>
          <w:delText xml:space="preserve"> ambari-web/app/models/alerts/alert_instance.js</w:delText>
        </w:r>
      </w:del>
    </w:p>
    <w:p w14:paraId="08386E8A" w14:textId="2215DDE5" w:rsidR="00426464" w:rsidDel="00B7110A" w:rsidRDefault="00426464" w:rsidP="00426464">
      <w:pPr>
        <w:rPr>
          <w:del w:id="935" w:author="宋 玉凝" w:date="2019-12-25T11:20:00Z"/>
        </w:rPr>
      </w:pPr>
      <w:del w:id="936"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汉化内容参考（</w:delText>
        </w:r>
        <w:r w:rsidDel="00B7110A">
          <w:rPr>
            <w:rFonts w:hint="eastAsia"/>
          </w:rPr>
          <w:delText>1</w:delText>
        </w:r>
        <w:r w:rsidDel="00B7110A">
          <w:rPr>
            <w:rFonts w:hint="eastAsia"/>
          </w:rPr>
          <w:delText>）</w:delText>
        </w:r>
      </w:del>
    </w:p>
    <w:p w14:paraId="77F562B2" w14:textId="7EDF0CE4" w:rsidR="00426464" w:rsidDel="00B7110A" w:rsidRDefault="00426464" w:rsidP="008C0BA3">
      <w:pPr>
        <w:pStyle w:val="3"/>
        <w:rPr>
          <w:del w:id="937" w:author="宋 玉凝" w:date="2019-12-25T11:20:00Z"/>
        </w:rPr>
      </w:pPr>
      <w:del w:id="938" w:author="宋 玉凝" w:date="2019-12-25T11:20:00Z">
        <w:r w:rsidDel="00B7110A">
          <w:rPr>
            <w:rFonts w:hint="eastAsia"/>
          </w:rPr>
          <w:delText xml:space="preserve">2.2.8 </w:delText>
        </w:r>
        <w:r w:rsidDel="00B7110A">
          <w:rPr>
            <w:rFonts w:hint="eastAsia"/>
          </w:rPr>
          <w:delText>警告状态分类汉化</w:delText>
        </w:r>
      </w:del>
    </w:p>
    <w:p w14:paraId="1BD83A35" w14:textId="3CFF3451" w:rsidR="00426464" w:rsidDel="00B7110A" w:rsidRDefault="00426464" w:rsidP="00426464">
      <w:pPr>
        <w:rPr>
          <w:del w:id="939" w:author="宋 玉凝" w:date="2019-12-25T11:20:00Z"/>
        </w:rPr>
      </w:pPr>
      <w:del w:id="940" w:author="宋 玉凝" w:date="2019-12-25T11:20:00Z">
        <w:r w:rsidDel="00B7110A">
          <w:rPr>
            <w:rFonts w:hint="eastAsia"/>
          </w:rPr>
          <w:tab/>
        </w:r>
        <w:r w:rsidDel="00B7110A">
          <w:rPr>
            <w:rFonts w:hint="eastAsia"/>
          </w:rPr>
          <w:tab/>
        </w:r>
        <w:r w:rsidDel="00B7110A">
          <w:rPr>
            <w:rFonts w:hint="eastAsia"/>
          </w:rPr>
          <w:tab/>
        </w:r>
        <w:r w:rsidDel="00B7110A">
          <w:rPr>
            <w:rFonts w:hint="eastAsia"/>
          </w:rPr>
          <w:delText>（</w:delText>
        </w:r>
        <w:r w:rsidDel="00B7110A">
          <w:rPr>
            <w:rFonts w:hint="eastAsia"/>
          </w:rPr>
          <w:delText>1</w:delText>
        </w:r>
        <w:r w:rsidDel="00B7110A">
          <w:rPr>
            <w:rFonts w:hint="eastAsia"/>
          </w:rPr>
          <w:delText>）汉化</w:delText>
        </w:r>
        <w:r w:rsidDel="00B7110A">
          <w:rPr>
            <w:rFonts w:hint="eastAsia"/>
          </w:rPr>
          <w:delText xml:space="preserve"> ambari-web/app/views/main/alert_definitions_view.js</w:delText>
        </w:r>
      </w:del>
    </w:p>
    <w:p w14:paraId="513DBA53" w14:textId="431238A6" w:rsidR="00426464" w:rsidDel="00B7110A" w:rsidRDefault="00426464" w:rsidP="00426464">
      <w:pPr>
        <w:rPr>
          <w:del w:id="941" w:author="宋 玉凝" w:date="2019-12-25T11:20:00Z"/>
        </w:rPr>
      </w:pPr>
      <w:del w:id="942" w:author="宋 玉凝" w:date="2019-12-25T11:20:00Z">
        <w:r w:rsidDel="00B7110A">
          <w:tab/>
        </w:r>
        <w:r w:rsidDel="00B7110A">
          <w:tab/>
        </w:r>
        <w:r w:rsidDel="00B7110A">
          <w:tab/>
        </w:r>
        <w:r w:rsidDel="00B7110A">
          <w:tab/>
          <w:delText>content: [</w:delText>
        </w:r>
      </w:del>
    </w:p>
    <w:p w14:paraId="4821EF66" w14:textId="78590C78" w:rsidR="00426464" w:rsidDel="00B7110A" w:rsidRDefault="00426464" w:rsidP="00426464">
      <w:pPr>
        <w:rPr>
          <w:del w:id="943" w:author="宋 玉凝" w:date="2019-12-25T11:20:00Z"/>
        </w:rPr>
      </w:pPr>
      <w:del w:id="944" w:author="宋 玉凝" w:date="2019-12-25T11:20:00Z">
        <w:r w:rsidDel="00B7110A">
          <w:tab/>
        </w:r>
        <w:r w:rsidDel="00B7110A">
          <w:tab/>
        </w:r>
        <w:r w:rsidDel="00B7110A">
          <w:tab/>
        </w:r>
        <w:r w:rsidDel="00B7110A">
          <w:tab/>
        </w:r>
        <w:r w:rsidDel="00B7110A">
          <w:tab/>
          <w:delText>{</w:delText>
        </w:r>
      </w:del>
    </w:p>
    <w:p w14:paraId="58E9EF73" w14:textId="3DA6082B" w:rsidR="00426464" w:rsidDel="00B7110A" w:rsidRDefault="00426464" w:rsidP="00426464">
      <w:pPr>
        <w:rPr>
          <w:del w:id="945" w:author="宋 玉凝" w:date="2019-12-25T11:20:00Z"/>
        </w:rPr>
      </w:pPr>
      <w:del w:id="946" w:author="宋 玉凝" w:date="2019-12-25T11:20:00Z">
        <w:r w:rsidDel="00B7110A">
          <w:tab/>
        </w:r>
        <w:r w:rsidDel="00B7110A">
          <w:tab/>
        </w:r>
        <w:r w:rsidDel="00B7110A">
          <w:tab/>
        </w:r>
        <w:r w:rsidDel="00B7110A">
          <w:tab/>
        </w:r>
        <w:r w:rsidDel="00B7110A">
          <w:tab/>
        </w:r>
        <w:r w:rsidDel="00B7110A">
          <w:tab/>
          <w:delText>value: '',</w:delText>
        </w:r>
      </w:del>
    </w:p>
    <w:p w14:paraId="2193EEFD" w14:textId="58BECDE1" w:rsidR="00426464" w:rsidDel="00B7110A" w:rsidRDefault="00426464" w:rsidP="00426464">
      <w:pPr>
        <w:rPr>
          <w:del w:id="947" w:author="宋 玉凝" w:date="2019-12-25T11:20:00Z"/>
        </w:rPr>
      </w:pPr>
      <w:del w:id="948" w:author="宋 玉凝" w:date="2019-12-25T11:20:00Z">
        <w:r w:rsidDel="00B7110A">
          <w:tab/>
        </w:r>
        <w:r w:rsidDel="00B7110A">
          <w:tab/>
        </w:r>
        <w:r w:rsidDel="00B7110A">
          <w:tab/>
        </w:r>
        <w:r w:rsidDel="00B7110A">
          <w:tab/>
        </w:r>
        <w:r w:rsidDel="00B7110A">
          <w:tab/>
        </w:r>
        <w:r w:rsidDel="00B7110A">
          <w:tab/>
          <w:delText>label: Em.I18n.t('common.all')</w:delText>
        </w:r>
      </w:del>
    </w:p>
    <w:p w14:paraId="43441C14" w14:textId="63FD92F3" w:rsidR="00426464" w:rsidDel="00B7110A" w:rsidRDefault="00426464" w:rsidP="00426464">
      <w:pPr>
        <w:rPr>
          <w:del w:id="949" w:author="宋 玉凝" w:date="2019-12-25T11:20:00Z"/>
        </w:rPr>
      </w:pPr>
      <w:del w:id="950" w:author="宋 玉凝" w:date="2019-12-25T11:20:00Z">
        <w:r w:rsidDel="00B7110A">
          <w:tab/>
        </w:r>
        <w:r w:rsidDel="00B7110A">
          <w:tab/>
        </w:r>
        <w:r w:rsidDel="00B7110A">
          <w:tab/>
        </w:r>
        <w:r w:rsidDel="00B7110A">
          <w:tab/>
        </w:r>
        <w:r w:rsidDel="00B7110A">
          <w:tab/>
          <w:delText>},</w:delText>
        </w:r>
      </w:del>
    </w:p>
    <w:p w14:paraId="26F5FFA3" w14:textId="76712733" w:rsidR="00426464" w:rsidDel="00B7110A" w:rsidRDefault="00426464" w:rsidP="00426464">
      <w:pPr>
        <w:rPr>
          <w:del w:id="951" w:author="宋 玉凝" w:date="2019-12-25T11:20:00Z"/>
        </w:rPr>
      </w:pPr>
      <w:del w:id="952" w:author="宋 玉凝" w:date="2019-12-25T11:20:00Z">
        <w:r w:rsidDel="00B7110A">
          <w:tab/>
        </w:r>
        <w:r w:rsidDel="00B7110A">
          <w:tab/>
        </w:r>
        <w:r w:rsidDel="00B7110A">
          <w:tab/>
        </w:r>
        <w:r w:rsidDel="00B7110A">
          <w:tab/>
        </w:r>
        <w:r w:rsidDel="00B7110A">
          <w:tab/>
          <w:delText>{</w:delText>
        </w:r>
      </w:del>
    </w:p>
    <w:p w14:paraId="465CD7EC" w14:textId="1FE8B59E" w:rsidR="00426464" w:rsidDel="00B7110A" w:rsidRDefault="00426464" w:rsidP="00426464">
      <w:pPr>
        <w:rPr>
          <w:del w:id="953" w:author="宋 玉凝" w:date="2019-12-25T11:20:00Z"/>
        </w:rPr>
      </w:pPr>
      <w:del w:id="954" w:author="宋 玉凝" w:date="2019-12-25T11:20:00Z">
        <w:r w:rsidDel="00B7110A">
          <w:tab/>
        </w:r>
        <w:r w:rsidDel="00B7110A">
          <w:tab/>
        </w:r>
        <w:r w:rsidDel="00B7110A">
          <w:tab/>
        </w:r>
        <w:r w:rsidDel="00B7110A">
          <w:tab/>
        </w:r>
        <w:r w:rsidDel="00B7110A">
          <w:tab/>
        </w:r>
        <w:r w:rsidDel="00B7110A">
          <w:tab/>
          <w:delText>value: 'OK',</w:delText>
        </w:r>
      </w:del>
    </w:p>
    <w:p w14:paraId="72D44C0D" w14:textId="7396FBC2" w:rsidR="00426464" w:rsidDel="00B7110A" w:rsidRDefault="00426464" w:rsidP="00426464">
      <w:pPr>
        <w:rPr>
          <w:del w:id="955" w:author="宋 玉凝" w:date="2019-12-25T11:20:00Z"/>
        </w:rPr>
      </w:pPr>
      <w:del w:id="956"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label: '</w:delText>
        </w:r>
        <w:r w:rsidDel="00B7110A">
          <w:rPr>
            <w:rFonts w:hint="eastAsia"/>
          </w:rPr>
          <w:delText>正常</w:delText>
        </w:r>
        <w:r w:rsidDel="00B7110A">
          <w:rPr>
            <w:rFonts w:hint="eastAsia"/>
          </w:rPr>
          <w:delText>'</w:delText>
        </w:r>
      </w:del>
    </w:p>
    <w:p w14:paraId="55768E53" w14:textId="322FAD6A" w:rsidR="00426464" w:rsidDel="00B7110A" w:rsidRDefault="00426464" w:rsidP="00426464">
      <w:pPr>
        <w:rPr>
          <w:del w:id="957" w:author="宋 玉凝" w:date="2019-12-25T11:20:00Z"/>
        </w:rPr>
      </w:pPr>
      <w:del w:id="958" w:author="宋 玉凝" w:date="2019-12-25T11:20:00Z">
        <w:r w:rsidDel="00B7110A">
          <w:tab/>
        </w:r>
        <w:r w:rsidDel="00B7110A">
          <w:tab/>
        </w:r>
        <w:r w:rsidDel="00B7110A">
          <w:tab/>
        </w:r>
        <w:r w:rsidDel="00B7110A">
          <w:tab/>
        </w:r>
        <w:r w:rsidDel="00B7110A">
          <w:tab/>
          <w:delText>},</w:delText>
        </w:r>
      </w:del>
    </w:p>
    <w:p w14:paraId="403EECE1" w14:textId="615EB0C3" w:rsidR="00426464" w:rsidDel="00B7110A" w:rsidRDefault="00426464" w:rsidP="00426464">
      <w:pPr>
        <w:rPr>
          <w:del w:id="959" w:author="宋 玉凝" w:date="2019-12-25T11:20:00Z"/>
        </w:rPr>
      </w:pPr>
      <w:del w:id="960" w:author="宋 玉凝" w:date="2019-12-25T11:20:00Z">
        <w:r w:rsidDel="00B7110A">
          <w:tab/>
        </w:r>
        <w:r w:rsidDel="00B7110A">
          <w:tab/>
        </w:r>
        <w:r w:rsidDel="00B7110A">
          <w:tab/>
        </w:r>
        <w:r w:rsidDel="00B7110A">
          <w:tab/>
        </w:r>
        <w:r w:rsidDel="00B7110A">
          <w:tab/>
          <w:delText>{</w:delText>
        </w:r>
      </w:del>
    </w:p>
    <w:p w14:paraId="49124EB3" w14:textId="64D38E54" w:rsidR="00426464" w:rsidDel="00B7110A" w:rsidRDefault="00426464" w:rsidP="00426464">
      <w:pPr>
        <w:rPr>
          <w:del w:id="961" w:author="宋 玉凝" w:date="2019-12-25T11:20:00Z"/>
        </w:rPr>
      </w:pPr>
      <w:del w:id="962" w:author="宋 玉凝" w:date="2019-12-25T11:20:00Z">
        <w:r w:rsidDel="00B7110A">
          <w:tab/>
        </w:r>
        <w:r w:rsidDel="00B7110A">
          <w:tab/>
        </w:r>
        <w:r w:rsidDel="00B7110A">
          <w:tab/>
        </w:r>
        <w:r w:rsidDel="00B7110A">
          <w:tab/>
        </w:r>
        <w:r w:rsidDel="00B7110A">
          <w:tab/>
        </w:r>
        <w:r w:rsidDel="00B7110A">
          <w:tab/>
          <w:delText>value: 'WARNING',</w:delText>
        </w:r>
      </w:del>
    </w:p>
    <w:p w14:paraId="5E62167F" w14:textId="5DABAC1D" w:rsidR="00426464" w:rsidDel="00B7110A" w:rsidRDefault="00426464" w:rsidP="00426464">
      <w:pPr>
        <w:rPr>
          <w:del w:id="963" w:author="宋 玉凝" w:date="2019-12-25T11:20:00Z"/>
        </w:rPr>
      </w:pPr>
      <w:del w:id="96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label: '</w:delText>
        </w:r>
        <w:r w:rsidDel="00B7110A">
          <w:rPr>
            <w:rFonts w:hint="eastAsia"/>
          </w:rPr>
          <w:delText>警告</w:delText>
        </w:r>
        <w:r w:rsidDel="00B7110A">
          <w:rPr>
            <w:rFonts w:hint="eastAsia"/>
          </w:rPr>
          <w:delText>'</w:delText>
        </w:r>
      </w:del>
    </w:p>
    <w:p w14:paraId="7405EE6F" w14:textId="1E0A8DD7" w:rsidR="00426464" w:rsidDel="00B7110A" w:rsidRDefault="00426464" w:rsidP="00426464">
      <w:pPr>
        <w:rPr>
          <w:del w:id="965" w:author="宋 玉凝" w:date="2019-12-25T11:20:00Z"/>
        </w:rPr>
      </w:pPr>
      <w:del w:id="966" w:author="宋 玉凝" w:date="2019-12-25T11:20:00Z">
        <w:r w:rsidDel="00B7110A">
          <w:tab/>
        </w:r>
        <w:r w:rsidDel="00B7110A">
          <w:tab/>
        </w:r>
        <w:r w:rsidDel="00B7110A">
          <w:tab/>
        </w:r>
        <w:r w:rsidDel="00B7110A">
          <w:tab/>
        </w:r>
        <w:r w:rsidDel="00B7110A">
          <w:tab/>
          <w:delText>},</w:delText>
        </w:r>
      </w:del>
    </w:p>
    <w:p w14:paraId="22991289" w14:textId="3987307D" w:rsidR="00426464" w:rsidDel="00B7110A" w:rsidRDefault="00426464" w:rsidP="00426464">
      <w:pPr>
        <w:rPr>
          <w:del w:id="967" w:author="宋 玉凝" w:date="2019-12-25T11:20:00Z"/>
        </w:rPr>
      </w:pPr>
      <w:del w:id="968" w:author="宋 玉凝" w:date="2019-12-25T11:20:00Z">
        <w:r w:rsidDel="00B7110A">
          <w:tab/>
        </w:r>
        <w:r w:rsidDel="00B7110A">
          <w:tab/>
        </w:r>
        <w:r w:rsidDel="00B7110A">
          <w:tab/>
        </w:r>
        <w:r w:rsidDel="00B7110A">
          <w:tab/>
        </w:r>
        <w:r w:rsidDel="00B7110A">
          <w:tab/>
          <w:delText>{</w:delText>
        </w:r>
      </w:del>
    </w:p>
    <w:p w14:paraId="6568CF22" w14:textId="70B7E91B" w:rsidR="00426464" w:rsidDel="00B7110A" w:rsidRDefault="00426464" w:rsidP="00426464">
      <w:pPr>
        <w:rPr>
          <w:del w:id="969" w:author="宋 玉凝" w:date="2019-12-25T11:20:00Z"/>
        </w:rPr>
      </w:pPr>
      <w:del w:id="970" w:author="宋 玉凝" w:date="2019-12-25T11:20:00Z">
        <w:r w:rsidDel="00B7110A">
          <w:tab/>
        </w:r>
        <w:r w:rsidDel="00B7110A">
          <w:tab/>
        </w:r>
        <w:r w:rsidDel="00B7110A">
          <w:tab/>
        </w:r>
        <w:r w:rsidDel="00B7110A">
          <w:tab/>
        </w:r>
        <w:r w:rsidDel="00B7110A">
          <w:tab/>
        </w:r>
        <w:r w:rsidDel="00B7110A">
          <w:tab/>
          <w:delText>value: 'CRITICAL',</w:delText>
        </w:r>
      </w:del>
    </w:p>
    <w:p w14:paraId="00DF427E" w14:textId="741C34FB" w:rsidR="00426464" w:rsidDel="00B7110A" w:rsidRDefault="00426464" w:rsidP="00426464">
      <w:pPr>
        <w:rPr>
          <w:del w:id="971" w:author="宋 玉凝" w:date="2019-12-25T11:20:00Z"/>
        </w:rPr>
      </w:pPr>
      <w:del w:id="97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label: '</w:delText>
        </w:r>
        <w:r w:rsidDel="00B7110A">
          <w:rPr>
            <w:rFonts w:hint="eastAsia"/>
          </w:rPr>
          <w:delText>严重</w:delText>
        </w:r>
        <w:r w:rsidDel="00B7110A">
          <w:rPr>
            <w:rFonts w:hint="eastAsia"/>
          </w:rPr>
          <w:delText>'</w:delText>
        </w:r>
      </w:del>
    </w:p>
    <w:p w14:paraId="100687E9" w14:textId="45B20307" w:rsidR="00426464" w:rsidDel="00B7110A" w:rsidRDefault="00426464" w:rsidP="00426464">
      <w:pPr>
        <w:rPr>
          <w:del w:id="973" w:author="宋 玉凝" w:date="2019-12-25T11:20:00Z"/>
        </w:rPr>
      </w:pPr>
      <w:del w:id="974" w:author="宋 玉凝" w:date="2019-12-25T11:20:00Z">
        <w:r w:rsidDel="00B7110A">
          <w:tab/>
        </w:r>
        <w:r w:rsidDel="00B7110A">
          <w:tab/>
        </w:r>
        <w:r w:rsidDel="00B7110A">
          <w:tab/>
        </w:r>
        <w:r w:rsidDel="00B7110A">
          <w:tab/>
        </w:r>
        <w:r w:rsidDel="00B7110A">
          <w:tab/>
          <w:delText>},</w:delText>
        </w:r>
      </w:del>
    </w:p>
    <w:p w14:paraId="6598A898" w14:textId="62A05AC1" w:rsidR="00426464" w:rsidDel="00B7110A" w:rsidRDefault="00426464" w:rsidP="00426464">
      <w:pPr>
        <w:rPr>
          <w:del w:id="975" w:author="宋 玉凝" w:date="2019-12-25T11:20:00Z"/>
        </w:rPr>
      </w:pPr>
      <w:del w:id="976" w:author="宋 玉凝" w:date="2019-12-25T11:20:00Z">
        <w:r w:rsidDel="00B7110A">
          <w:tab/>
        </w:r>
        <w:r w:rsidDel="00B7110A">
          <w:tab/>
        </w:r>
        <w:r w:rsidDel="00B7110A">
          <w:tab/>
        </w:r>
        <w:r w:rsidDel="00B7110A">
          <w:tab/>
        </w:r>
        <w:r w:rsidDel="00B7110A">
          <w:tab/>
          <w:delText>{</w:delText>
        </w:r>
      </w:del>
    </w:p>
    <w:p w14:paraId="2C88C858" w14:textId="258456D9" w:rsidR="00426464" w:rsidDel="00B7110A" w:rsidRDefault="00426464" w:rsidP="00426464">
      <w:pPr>
        <w:rPr>
          <w:del w:id="977" w:author="宋 玉凝" w:date="2019-12-25T11:20:00Z"/>
        </w:rPr>
      </w:pPr>
      <w:del w:id="978" w:author="宋 玉凝" w:date="2019-12-25T11:20:00Z">
        <w:r w:rsidDel="00B7110A">
          <w:tab/>
        </w:r>
        <w:r w:rsidDel="00B7110A">
          <w:tab/>
        </w:r>
        <w:r w:rsidDel="00B7110A">
          <w:tab/>
        </w:r>
        <w:r w:rsidDel="00B7110A">
          <w:tab/>
        </w:r>
        <w:r w:rsidDel="00B7110A">
          <w:tab/>
        </w:r>
        <w:r w:rsidDel="00B7110A">
          <w:tab/>
          <w:delText>value: 'UNKNOWN',</w:delText>
        </w:r>
      </w:del>
    </w:p>
    <w:p w14:paraId="167A902B" w14:textId="01014339" w:rsidR="00426464" w:rsidDel="00B7110A" w:rsidRDefault="00426464" w:rsidP="00426464">
      <w:pPr>
        <w:rPr>
          <w:del w:id="979" w:author="宋 玉凝" w:date="2019-12-25T11:20:00Z"/>
        </w:rPr>
      </w:pPr>
      <w:del w:id="98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label: '</w:delText>
        </w:r>
        <w:r w:rsidDel="00B7110A">
          <w:rPr>
            <w:rFonts w:hint="eastAsia"/>
          </w:rPr>
          <w:delText>未知</w:delText>
        </w:r>
        <w:r w:rsidDel="00B7110A">
          <w:rPr>
            <w:rFonts w:hint="eastAsia"/>
          </w:rPr>
          <w:delText>'</w:delText>
        </w:r>
      </w:del>
    </w:p>
    <w:p w14:paraId="76F97DEF" w14:textId="4C4C1694" w:rsidR="00426464" w:rsidDel="00B7110A" w:rsidRDefault="00426464" w:rsidP="00426464">
      <w:pPr>
        <w:rPr>
          <w:del w:id="981" w:author="宋 玉凝" w:date="2019-12-25T11:20:00Z"/>
        </w:rPr>
      </w:pPr>
      <w:del w:id="982" w:author="宋 玉凝" w:date="2019-12-25T11:20:00Z">
        <w:r w:rsidDel="00B7110A">
          <w:tab/>
        </w:r>
        <w:r w:rsidDel="00B7110A">
          <w:tab/>
        </w:r>
        <w:r w:rsidDel="00B7110A">
          <w:tab/>
        </w:r>
        <w:r w:rsidDel="00B7110A">
          <w:tab/>
        </w:r>
        <w:r w:rsidDel="00B7110A">
          <w:tab/>
          <w:delText>},</w:delText>
        </w:r>
      </w:del>
    </w:p>
    <w:p w14:paraId="5C61427E" w14:textId="2762F2C6" w:rsidR="00426464" w:rsidDel="00B7110A" w:rsidRDefault="00426464" w:rsidP="00426464">
      <w:pPr>
        <w:rPr>
          <w:del w:id="983" w:author="宋 玉凝" w:date="2019-12-25T11:20:00Z"/>
        </w:rPr>
      </w:pPr>
      <w:del w:id="984" w:author="宋 玉凝" w:date="2019-12-25T11:20:00Z">
        <w:r w:rsidDel="00B7110A">
          <w:tab/>
        </w:r>
        <w:r w:rsidDel="00B7110A">
          <w:tab/>
        </w:r>
        <w:r w:rsidDel="00B7110A">
          <w:tab/>
        </w:r>
        <w:r w:rsidDel="00B7110A">
          <w:tab/>
        </w:r>
        <w:r w:rsidDel="00B7110A">
          <w:tab/>
          <w:delText>{</w:delText>
        </w:r>
      </w:del>
    </w:p>
    <w:p w14:paraId="1A40C19B" w14:textId="4FE5B38D" w:rsidR="00426464" w:rsidDel="00B7110A" w:rsidRDefault="00426464" w:rsidP="00426464">
      <w:pPr>
        <w:rPr>
          <w:del w:id="985" w:author="宋 玉凝" w:date="2019-12-25T11:20:00Z"/>
        </w:rPr>
      </w:pPr>
      <w:del w:id="986" w:author="宋 玉凝" w:date="2019-12-25T11:20:00Z">
        <w:r w:rsidDel="00B7110A">
          <w:tab/>
        </w:r>
        <w:r w:rsidDel="00B7110A">
          <w:tab/>
        </w:r>
        <w:r w:rsidDel="00B7110A">
          <w:tab/>
        </w:r>
        <w:r w:rsidDel="00B7110A">
          <w:tab/>
        </w:r>
        <w:r w:rsidDel="00B7110A">
          <w:tab/>
        </w:r>
        <w:r w:rsidDel="00B7110A">
          <w:tab/>
          <w:delText>value: 'PENDING',</w:delText>
        </w:r>
      </w:del>
    </w:p>
    <w:p w14:paraId="41500504" w14:textId="4963491F" w:rsidR="00426464" w:rsidDel="00B7110A" w:rsidRDefault="00426464" w:rsidP="00426464">
      <w:pPr>
        <w:rPr>
          <w:del w:id="987" w:author="宋 玉凝" w:date="2019-12-25T11:20:00Z"/>
        </w:rPr>
      </w:pPr>
      <w:del w:id="98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tab/>
          <w:delText>label: '</w:delText>
        </w:r>
        <w:r w:rsidDel="00B7110A">
          <w:rPr>
            <w:rFonts w:hint="eastAsia"/>
          </w:rPr>
          <w:delText>无</w:delText>
        </w:r>
        <w:r w:rsidDel="00B7110A">
          <w:rPr>
            <w:rFonts w:hint="eastAsia"/>
          </w:rPr>
          <w:delText>'</w:delText>
        </w:r>
      </w:del>
    </w:p>
    <w:p w14:paraId="35DD3CA7" w14:textId="6A36811A" w:rsidR="00426464" w:rsidDel="00B7110A" w:rsidRDefault="00426464" w:rsidP="00426464">
      <w:pPr>
        <w:rPr>
          <w:del w:id="989" w:author="宋 玉凝" w:date="2019-12-25T11:20:00Z"/>
        </w:rPr>
      </w:pPr>
      <w:del w:id="990" w:author="宋 玉凝" w:date="2019-12-25T11:20:00Z">
        <w:r w:rsidDel="00B7110A">
          <w:tab/>
        </w:r>
        <w:r w:rsidDel="00B7110A">
          <w:tab/>
        </w:r>
        <w:r w:rsidDel="00B7110A">
          <w:tab/>
        </w:r>
        <w:r w:rsidDel="00B7110A">
          <w:tab/>
        </w:r>
        <w:r w:rsidDel="00B7110A">
          <w:tab/>
          <w:delText>}</w:delText>
        </w:r>
      </w:del>
    </w:p>
    <w:p w14:paraId="036C901D" w14:textId="4EFF691A" w:rsidR="00426464" w:rsidDel="00B7110A" w:rsidRDefault="00426464" w:rsidP="00426464">
      <w:pPr>
        <w:rPr>
          <w:del w:id="991" w:author="宋 玉凝" w:date="2019-12-25T11:20:00Z"/>
        </w:rPr>
      </w:pPr>
      <w:del w:id="992" w:author="宋 玉凝" w:date="2019-12-25T11:20:00Z">
        <w:r w:rsidDel="00B7110A">
          <w:tab/>
        </w:r>
        <w:r w:rsidDel="00B7110A">
          <w:tab/>
        </w:r>
        <w:r w:rsidDel="00B7110A">
          <w:tab/>
        </w:r>
        <w:r w:rsidDel="00B7110A">
          <w:tab/>
          <w:delText>],</w:delText>
        </w:r>
      </w:del>
    </w:p>
    <w:p w14:paraId="76E159E9" w14:textId="4C33D42F" w:rsidR="00426464" w:rsidDel="00B7110A" w:rsidRDefault="00426464" w:rsidP="00426464">
      <w:pPr>
        <w:rPr>
          <w:del w:id="993" w:author="宋 玉凝" w:date="2019-12-25T11:20:00Z"/>
        </w:rPr>
      </w:pPr>
      <w:del w:id="994" w:author="宋 玉凝" w:date="2019-12-25T11:20:00Z">
        <w:r w:rsidDel="00B7110A">
          <w:rPr>
            <w:rFonts w:hint="eastAsia"/>
          </w:rPr>
          <w:tab/>
        </w:r>
        <w:r w:rsidDel="00B7110A">
          <w:rPr>
            <w:rFonts w:hint="eastAsia"/>
          </w:rPr>
          <w:tab/>
        </w:r>
        <w:r w:rsidDel="00B7110A">
          <w:rPr>
            <w:rFonts w:hint="eastAsia"/>
          </w:rPr>
          <w:tab/>
        </w:r>
        <w:r w:rsidDel="00B7110A">
          <w:rPr>
            <w:rFonts w:hint="eastAsia"/>
          </w:rPr>
          <w:delText>（</w:delText>
        </w:r>
        <w:r w:rsidDel="00B7110A">
          <w:rPr>
            <w:rFonts w:hint="eastAsia"/>
          </w:rPr>
          <w:delText>2</w:delText>
        </w:r>
        <w:r w:rsidDel="00B7110A">
          <w:rPr>
            <w:rFonts w:hint="eastAsia"/>
          </w:rPr>
          <w:delText>）汉化</w:delText>
        </w:r>
        <w:r w:rsidDel="00B7110A">
          <w:rPr>
            <w:rFonts w:hint="eastAsia"/>
          </w:rPr>
          <w:delText xml:space="preserve"> ambari-web/app/views/main/host/host_alerts_view.js</w:delText>
        </w:r>
      </w:del>
    </w:p>
    <w:p w14:paraId="3E433462" w14:textId="43D9D8C3" w:rsidR="00426464" w:rsidDel="00B7110A" w:rsidRDefault="00426464" w:rsidP="00426464">
      <w:pPr>
        <w:rPr>
          <w:del w:id="995" w:author="宋 玉凝" w:date="2019-12-25T11:20:00Z"/>
        </w:rPr>
      </w:pPr>
      <w:del w:id="996"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参考汉化内容见（</w:delText>
        </w:r>
        <w:r w:rsidDel="00B7110A">
          <w:rPr>
            <w:rFonts w:hint="eastAsia"/>
          </w:rPr>
          <w:delText>1</w:delText>
        </w:r>
        <w:r w:rsidDel="00B7110A">
          <w:rPr>
            <w:rFonts w:hint="eastAsia"/>
          </w:rPr>
          <w:delText>）</w:delText>
        </w:r>
      </w:del>
    </w:p>
    <w:p w14:paraId="333D6D71" w14:textId="7149B720" w:rsidR="00426464" w:rsidDel="00B7110A" w:rsidRDefault="00426464" w:rsidP="00426464">
      <w:pPr>
        <w:rPr>
          <w:del w:id="997" w:author="宋 玉凝" w:date="2019-12-25T11:20:00Z"/>
        </w:rPr>
      </w:pPr>
      <w:del w:id="998" w:author="宋 玉凝" w:date="2019-12-25T11:20:00Z">
        <w:r w:rsidDel="00B7110A">
          <w:rPr>
            <w:rFonts w:hint="eastAsia"/>
          </w:rPr>
          <w:tab/>
        </w:r>
        <w:r w:rsidDel="00B7110A">
          <w:rPr>
            <w:rFonts w:hint="eastAsia"/>
          </w:rPr>
          <w:tab/>
        </w:r>
        <w:r w:rsidDel="00B7110A">
          <w:rPr>
            <w:rFonts w:hint="eastAsia"/>
          </w:rPr>
          <w:tab/>
        </w:r>
        <w:r w:rsidDel="00B7110A">
          <w:rPr>
            <w:rFonts w:hint="eastAsia"/>
          </w:rPr>
          <w:delText>（</w:delText>
        </w:r>
        <w:r w:rsidDel="00B7110A">
          <w:rPr>
            <w:rFonts w:hint="eastAsia"/>
          </w:rPr>
          <w:delText>3</w:delText>
        </w:r>
        <w:r w:rsidDel="00B7110A">
          <w:rPr>
            <w:rFonts w:hint="eastAsia"/>
          </w:rPr>
          <w:delText>）汉化</w:delText>
        </w:r>
        <w:r w:rsidDel="00B7110A">
          <w:rPr>
            <w:rFonts w:hint="eastAsia"/>
          </w:rPr>
          <w:delText xml:space="preserve"> ambari-web/app/views/main/alerts/definition_details_view.js</w:delText>
        </w:r>
      </w:del>
    </w:p>
    <w:p w14:paraId="569C59B9" w14:textId="06BA4BD2" w:rsidR="00426464" w:rsidDel="00B7110A" w:rsidRDefault="00426464" w:rsidP="00426464">
      <w:pPr>
        <w:rPr>
          <w:del w:id="999" w:author="宋 玉凝" w:date="2019-12-25T11:20:00Z"/>
        </w:rPr>
      </w:pPr>
      <w:del w:id="100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参考汉化内容见（</w:delText>
        </w:r>
        <w:r w:rsidDel="00B7110A">
          <w:rPr>
            <w:rFonts w:hint="eastAsia"/>
          </w:rPr>
          <w:delText>1</w:delText>
        </w:r>
        <w:r w:rsidDel="00B7110A">
          <w:rPr>
            <w:rFonts w:hint="eastAsia"/>
          </w:rPr>
          <w:delText>）</w:delText>
        </w:r>
      </w:del>
    </w:p>
    <w:p w14:paraId="472AE799" w14:textId="421A6966" w:rsidR="008C0BA3" w:rsidDel="00B7110A" w:rsidRDefault="00426464" w:rsidP="008C0BA3">
      <w:pPr>
        <w:pStyle w:val="3"/>
        <w:rPr>
          <w:del w:id="1001" w:author="宋 玉凝" w:date="2019-12-25T11:20:00Z"/>
        </w:rPr>
      </w:pPr>
      <w:del w:id="1002" w:author="宋 玉凝" w:date="2019-12-25T11:20:00Z">
        <w:r w:rsidDel="00B7110A">
          <w:rPr>
            <w:rFonts w:hint="eastAsia"/>
          </w:rPr>
          <w:delText xml:space="preserve">2.2.9 </w:delText>
        </w:r>
        <w:r w:rsidDel="00B7110A">
          <w:rPr>
            <w:rFonts w:hint="eastAsia"/>
          </w:rPr>
          <w:delText>警告</w:delText>
        </w:r>
        <w:r w:rsidDel="00B7110A">
          <w:rPr>
            <w:rFonts w:hint="eastAsia"/>
          </w:rPr>
          <w:delText>-</w:delText>
        </w:r>
        <w:r w:rsidDel="00B7110A">
          <w:rPr>
            <w:rFonts w:hint="eastAsia"/>
          </w:rPr>
          <w:delText>最近状态改变汉化</w:delText>
        </w:r>
      </w:del>
    </w:p>
    <w:p w14:paraId="5403A6CE" w14:textId="0D7EAAB0" w:rsidR="00426464" w:rsidDel="00B7110A" w:rsidRDefault="00426464" w:rsidP="00426464">
      <w:pPr>
        <w:rPr>
          <w:del w:id="1003" w:author="宋 玉凝" w:date="2019-12-25T11:20:00Z"/>
        </w:rPr>
      </w:pPr>
      <w:del w:id="1004" w:author="宋 玉凝" w:date="2019-12-25T11:20:00Z">
        <w:r w:rsidDel="00B7110A">
          <w:rPr>
            <w:rFonts w:hint="eastAsia"/>
          </w:rPr>
          <w:delText>修改文件</w:delText>
        </w:r>
        <w:r w:rsidDel="00B7110A">
          <w:rPr>
            <w:rFonts w:hint="eastAsia"/>
          </w:rPr>
          <w:delText xml:space="preserve"> ambari-web/app/views/main/alert_definitions_view.js</w:delText>
        </w:r>
      </w:del>
    </w:p>
    <w:p w14:paraId="2B231EF4" w14:textId="17C6E81A" w:rsidR="00426464" w:rsidDel="00B7110A" w:rsidRDefault="00426464" w:rsidP="00426464">
      <w:pPr>
        <w:rPr>
          <w:del w:id="1005" w:author="宋 玉凝" w:date="2019-12-25T11:20:00Z"/>
        </w:rPr>
      </w:pPr>
      <w:del w:id="1006" w:author="宋 玉凝" w:date="2019-12-25T11:20:00Z">
        <w:r w:rsidDel="00B7110A">
          <w:rPr>
            <w:rFonts w:hint="eastAsia"/>
          </w:rPr>
          <w:tab/>
        </w:r>
        <w:r w:rsidDel="00B7110A">
          <w:rPr>
            <w:rFonts w:hint="eastAsia"/>
          </w:rPr>
          <w:tab/>
        </w:r>
        <w:r w:rsidDel="00B7110A">
          <w:rPr>
            <w:rFonts w:hint="eastAsia"/>
          </w:rPr>
          <w:tab/>
        </w:r>
        <w:r w:rsidDel="00B7110A">
          <w:rPr>
            <w:rFonts w:hint="eastAsia"/>
          </w:rPr>
          <w:delText>（</w:delText>
        </w:r>
        <w:r w:rsidDel="00B7110A">
          <w:rPr>
            <w:rFonts w:hint="eastAsia"/>
          </w:rPr>
          <w:delText>1</w:delText>
        </w:r>
        <w:r w:rsidDel="00B7110A">
          <w:rPr>
            <w:rFonts w:hint="eastAsia"/>
          </w:rPr>
          <w:delText>）修改内容参考</w:delText>
        </w:r>
        <w:r w:rsidDel="00B7110A">
          <w:rPr>
            <w:rFonts w:hint="eastAsia"/>
          </w:rPr>
          <w:delText>2.2.6</w:delText>
        </w:r>
      </w:del>
    </w:p>
    <w:p w14:paraId="7D67429D" w14:textId="2A81D7AA" w:rsidR="00426464" w:rsidDel="00B7110A" w:rsidRDefault="00426464" w:rsidP="008C0BA3">
      <w:pPr>
        <w:pStyle w:val="3"/>
        <w:rPr>
          <w:del w:id="1007" w:author="宋 玉凝" w:date="2019-12-25T11:20:00Z"/>
        </w:rPr>
      </w:pPr>
      <w:del w:id="1008" w:author="宋 玉凝" w:date="2019-12-25T11:20:00Z">
        <w:r w:rsidDel="00B7110A">
          <w:rPr>
            <w:rFonts w:hint="eastAsia"/>
          </w:rPr>
          <w:delText xml:space="preserve">2.2.10 </w:delText>
        </w:r>
        <w:r w:rsidDel="00B7110A">
          <w:rPr>
            <w:rFonts w:hint="eastAsia"/>
          </w:rPr>
          <w:delText>设置集群最小集合</w:delText>
        </w:r>
      </w:del>
    </w:p>
    <w:p w14:paraId="7D738847" w14:textId="3F38E452" w:rsidR="00426464" w:rsidDel="00B7110A" w:rsidRDefault="00426464" w:rsidP="00426464">
      <w:pPr>
        <w:rPr>
          <w:del w:id="1009" w:author="宋 玉凝" w:date="2019-12-25T11:20:00Z"/>
        </w:rPr>
      </w:pPr>
      <w:del w:id="1010"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 xml:space="preserve">ambari-web/app/models/stack_service.js </w:delText>
        </w:r>
        <w:r w:rsidDel="00B7110A">
          <w:rPr>
            <w:rFonts w:hint="eastAsia"/>
          </w:rPr>
          <w:delText>修改代码：</w:delText>
        </w:r>
      </w:del>
    </w:p>
    <w:p w14:paraId="544006C0" w14:textId="6B10D05E" w:rsidR="00426464" w:rsidDel="00B7110A" w:rsidRDefault="00426464" w:rsidP="00426464">
      <w:pPr>
        <w:rPr>
          <w:del w:id="1011" w:author="宋 玉凝" w:date="2019-12-25T11:20:00Z"/>
        </w:rPr>
      </w:pPr>
      <w:del w:id="1012" w:author="宋 玉凝" w:date="2019-12-25T11:20:00Z">
        <w:r w:rsidDel="00B7110A">
          <w:tab/>
        </w:r>
        <w:r w:rsidDel="00B7110A">
          <w:tab/>
        </w:r>
        <w:r w:rsidDel="00B7110A">
          <w:tab/>
        </w:r>
        <w:r w:rsidDel="00B7110A">
          <w:tab/>
          <w:delText>skipServices.push('RANGER', 'RANGER_KMS','FLUME','STORM','KAFKA','OOZIE','SQOOP','MAHOUT','SOLR','HUE');</w:delText>
        </w:r>
      </w:del>
    </w:p>
    <w:p w14:paraId="374FD070" w14:textId="58EBF7D8" w:rsidR="00426464" w:rsidDel="00B7110A" w:rsidRDefault="00426464" w:rsidP="00426464">
      <w:pPr>
        <w:rPr>
          <w:del w:id="1013" w:author="宋 玉凝" w:date="2019-12-25T11:20:00Z"/>
        </w:rPr>
      </w:pPr>
      <w:del w:id="101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添加服务</w:delText>
        </w:r>
        <w:r w:rsidDel="00B7110A">
          <w:rPr>
            <w:rFonts w:hint="eastAsia"/>
          </w:rPr>
          <w:delText>'DATASPACE'</w:delText>
        </w:r>
      </w:del>
    </w:p>
    <w:p w14:paraId="0BFC269E" w14:textId="46B23A42" w:rsidR="00426464" w:rsidDel="00B7110A" w:rsidRDefault="00426464" w:rsidP="008C0BA3">
      <w:pPr>
        <w:pStyle w:val="3"/>
        <w:rPr>
          <w:del w:id="1015" w:author="宋 玉凝" w:date="2019-12-25T11:20:00Z"/>
        </w:rPr>
      </w:pPr>
      <w:del w:id="1016" w:author="宋 玉凝" w:date="2019-12-25T11:20:00Z">
        <w:r w:rsidDel="00B7110A">
          <w:rPr>
            <w:rFonts w:hint="eastAsia"/>
          </w:rPr>
          <w:delText xml:space="preserve">2.2.11 ambari-web/public/stylesheets/vendor.css </w:delText>
        </w:r>
        <w:r w:rsidDel="00B7110A">
          <w:rPr>
            <w:rFonts w:hint="eastAsia"/>
          </w:rPr>
          <w:delText>文件色值进行修改（未生效）：</w:delText>
        </w:r>
      </w:del>
    </w:p>
    <w:p w14:paraId="63622B47" w14:textId="16CA26A8" w:rsidR="00426464" w:rsidDel="00B7110A" w:rsidRDefault="00426464" w:rsidP="00426464">
      <w:pPr>
        <w:rPr>
          <w:del w:id="1017" w:author="宋 玉凝" w:date="2019-12-25T11:20:00Z"/>
        </w:rPr>
      </w:pPr>
      <w:del w:id="101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ambari-web/app/styles/enhanced_service_dashboard.less 1</w:delText>
        </w:r>
        <w:r w:rsidDel="00B7110A">
          <w:rPr>
            <w:rFonts w:hint="eastAsia"/>
          </w:rPr>
          <w:delText>处（尝试）</w:delText>
        </w:r>
      </w:del>
    </w:p>
    <w:p w14:paraId="48231F41" w14:textId="475D8BA9" w:rsidR="00426464" w:rsidDel="00B7110A" w:rsidRDefault="00426464" w:rsidP="00426464">
      <w:pPr>
        <w:rPr>
          <w:del w:id="1019" w:author="宋 玉凝" w:date="2019-12-25T11:20:00Z"/>
        </w:rPr>
      </w:pPr>
      <w:del w:id="102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ambari-web/vendor/styles/bootstrap.css 8</w:delText>
        </w:r>
        <w:r w:rsidDel="00B7110A">
          <w:rPr>
            <w:rFonts w:hint="eastAsia"/>
          </w:rPr>
          <w:delText>处（尝试）</w:delText>
        </w:r>
      </w:del>
    </w:p>
    <w:p w14:paraId="0672E000" w14:textId="5A2FC4DB" w:rsidR="00426464" w:rsidDel="00B7110A" w:rsidRDefault="00426464" w:rsidP="00426464">
      <w:pPr>
        <w:rPr>
          <w:del w:id="1021" w:author="宋 玉凝" w:date="2019-12-25T11:20:00Z"/>
        </w:rPr>
      </w:pPr>
      <w:del w:id="102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ambari-web/vendor/styles/bootstrap-combobox.css 3</w:delText>
        </w:r>
        <w:r w:rsidDel="00B7110A">
          <w:rPr>
            <w:rFonts w:hint="eastAsia"/>
          </w:rPr>
          <w:delText>处（尝试）</w:delText>
        </w:r>
      </w:del>
    </w:p>
    <w:p w14:paraId="00081C3F" w14:textId="1C9C4DA1" w:rsidR="00426464" w:rsidDel="00B7110A" w:rsidRDefault="00426464" w:rsidP="00426464">
      <w:pPr>
        <w:rPr>
          <w:del w:id="1023" w:author="宋 玉凝" w:date="2019-12-25T11:20:00Z"/>
        </w:rPr>
      </w:pPr>
      <w:del w:id="1024" w:author="宋 玉凝" w:date="2019-12-25T11:20:00Z">
        <w:r w:rsidDel="00B7110A">
          <w:rPr>
            <w:rFonts w:hint="eastAsia"/>
          </w:rPr>
          <w:tab/>
        </w:r>
        <w:r w:rsidDel="00B7110A">
          <w:rPr>
            <w:rFonts w:hint="eastAsia"/>
          </w:rPr>
          <w:tab/>
        </w:r>
        <w:r w:rsidDel="00B7110A">
          <w:rPr>
            <w:rFonts w:hint="eastAsia"/>
          </w:rPr>
          <w:tab/>
        </w:r>
        <w:r w:rsidDel="00B7110A">
          <w:rPr>
            <w:rFonts w:hint="eastAsia"/>
          </w:rPr>
          <w:delText>（</w:delText>
        </w:r>
        <w:r w:rsidDel="00B7110A">
          <w:rPr>
            <w:rFonts w:hint="eastAsia"/>
          </w:rPr>
          <w:delText>1</w:delText>
        </w:r>
        <w:r w:rsidDel="00B7110A">
          <w:rPr>
            <w:rFonts w:hint="eastAsia"/>
          </w:rPr>
          <w:delText>）将所有色值</w:delText>
        </w:r>
        <w:r w:rsidDel="00B7110A">
          <w:rPr>
            <w:rFonts w:hint="eastAsia"/>
          </w:rPr>
          <w:delText>#468847</w:delText>
        </w:r>
        <w:r w:rsidDel="00B7110A">
          <w:rPr>
            <w:rFonts w:hint="eastAsia"/>
          </w:rPr>
          <w:delText>修改为</w:delText>
        </w:r>
        <w:r w:rsidDel="00B7110A">
          <w:rPr>
            <w:rFonts w:hint="eastAsia"/>
          </w:rPr>
          <w:delText>#0088cc</w:delText>
        </w:r>
        <w:r w:rsidDel="00B7110A">
          <w:rPr>
            <w:rFonts w:hint="eastAsia"/>
          </w:rPr>
          <w:delText>，共计</w:delText>
        </w:r>
        <w:r w:rsidDel="00B7110A">
          <w:rPr>
            <w:rFonts w:hint="eastAsia"/>
          </w:rPr>
          <w:delText>11</w:delText>
        </w:r>
        <w:r w:rsidDel="00B7110A">
          <w:rPr>
            <w:rFonts w:hint="eastAsia"/>
          </w:rPr>
          <w:delText>处</w:delText>
        </w:r>
      </w:del>
    </w:p>
    <w:p w14:paraId="523051DC" w14:textId="1B063A72" w:rsidR="00426464" w:rsidDel="00B7110A" w:rsidRDefault="00426464" w:rsidP="008C0BA3">
      <w:pPr>
        <w:pStyle w:val="3"/>
        <w:rPr>
          <w:del w:id="1025" w:author="宋 玉凝" w:date="2019-12-25T11:20:00Z"/>
        </w:rPr>
      </w:pPr>
      <w:del w:id="1026" w:author="宋 玉凝" w:date="2019-12-25T11:20:00Z">
        <w:r w:rsidDel="00B7110A">
          <w:rPr>
            <w:rFonts w:hint="eastAsia"/>
          </w:rPr>
          <w:delText xml:space="preserve">2.2.12 ambari-web/app/utils/host_progress_popup.js </w:delText>
        </w:r>
        <w:r w:rsidDel="00B7110A">
          <w:rPr>
            <w:rFonts w:hint="eastAsia"/>
          </w:rPr>
          <w:delText>修改操作数量后面多字母</w:delText>
        </w:r>
        <w:r w:rsidDel="00B7110A">
          <w:rPr>
            <w:rFonts w:hint="eastAsia"/>
          </w:rPr>
          <w:delText>s</w:delText>
        </w:r>
        <w:r w:rsidDel="00B7110A">
          <w:rPr>
            <w:rFonts w:hint="eastAsia"/>
          </w:rPr>
          <w:delText>：</w:delText>
        </w:r>
      </w:del>
    </w:p>
    <w:p w14:paraId="22C14EE0" w14:textId="149FB15E" w:rsidR="00426464" w:rsidDel="00B7110A" w:rsidRDefault="00426464" w:rsidP="00426464">
      <w:pPr>
        <w:rPr>
          <w:del w:id="1027" w:author="宋 玉凝" w:date="2019-12-25T11:20:00Z"/>
        </w:rPr>
      </w:pPr>
      <w:del w:id="1028" w:author="宋 玉凝" w:date="2019-12-25T11:20:00Z">
        <w:r w:rsidDel="00B7110A">
          <w:rPr>
            <w:rFonts w:hint="eastAsia"/>
          </w:rPr>
          <w:delText>（</w:delText>
        </w:r>
        <w:r w:rsidDel="00B7110A">
          <w:rPr>
            <w:rFonts w:hint="eastAsia"/>
          </w:rPr>
          <w:delText>1</w:delText>
        </w:r>
        <w:r w:rsidDel="00B7110A">
          <w:rPr>
            <w:rFonts w:hint="eastAsia"/>
          </w:rPr>
          <w:delText>）修改</w:delText>
        </w:r>
        <w:r w:rsidDel="00B7110A">
          <w:rPr>
            <w:rFonts w:hint="eastAsia"/>
          </w:rPr>
          <w:delText>this.set("popupHeaderName", numRunning + Em.I18n.t('hostPopup.header.postFix').format(numRunning == 1 ? "" : "s"));</w:delText>
        </w:r>
        <w:r w:rsidDel="00B7110A">
          <w:rPr>
            <w:rFonts w:hint="eastAsia"/>
          </w:rPr>
          <w:delText>为</w:delText>
        </w:r>
      </w:del>
    </w:p>
    <w:p w14:paraId="6CFBA257" w14:textId="1706644C" w:rsidR="00426464" w:rsidDel="00B7110A" w:rsidRDefault="00426464" w:rsidP="00426464">
      <w:pPr>
        <w:rPr>
          <w:del w:id="1029" w:author="宋 玉凝" w:date="2019-12-25T11:20:00Z"/>
        </w:rPr>
      </w:pPr>
      <w:del w:id="1030" w:author="宋 玉凝" w:date="2019-12-25T11:20:00Z">
        <w:r w:rsidDel="00B7110A">
          <w:tab/>
        </w:r>
        <w:r w:rsidDel="00B7110A">
          <w:tab/>
        </w:r>
        <w:r w:rsidDel="00B7110A">
          <w:tab/>
          <w:delText>this.set("popupHeaderName", numRunning + Em.I18n.t('hostPopup.header.postFix').format(numRunning == 1 ? "" : ""));</w:delText>
        </w:r>
      </w:del>
    </w:p>
    <w:p w14:paraId="0C8FE1F0" w14:textId="6D218786" w:rsidR="00426464" w:rsidDel="00B7110A" w:rsidRDefault="00426464" w:rsidP="00426464">
      <w:pPr>
        <w:rPr>
          <w:del w:id="1031" w:author="宋 玉凝" w:date="2019-12-25T11:20:00Z"/>
        </w:rPr>
      </w:pPr>
      <w:del w:id="1032" w:author="宋 玉凝" w:date="2019-12-25T11:20:00Z">
        <w:r w:rsidDel="00B7110A">
          <w:tab/>
        </w:r>
        <w:r w:rsidDel="00B7110A">
          <w:tab/>
        </w:r>
        <w:r w:rsidDel="00B7110A">
          <w:tab/>
        </w:r>
      </w:del>
    </w:p>
    <w:p w14:paraId="06DB7142" w14:textId="182C9E51" w:rsidR="00426464" w:rsidDel="00B7110A" w:rsidRDefault="00426464" w:rsidP="009F39D7">
      <w:pPr>
        <w:pStyle w:val="2"/>
        <w:rPr>
          <w:del w:id="1033" w:author="宋 玉凝" w:date="2019-12-25T11:20:00Z"/>
        </w:rPr>
      </w:pPr>
      <w:del w:id="1034" w:author="宋 玉凝" w:date="2019-12-25T11:20:00Z">
        <w:r w:rsidDel="00B7110A">
          <w:rPr>
            <w:rFonts w:hint="eastAsia"/>
          </w:rPr>
          <w:delText xml:space="preserve">2.3 </w:delText>
        </w:r>
        <w:r w:rsidDel="00B7110A">
          <w:rPr>
            <w:rFonts w:hint="eastAsia"/>
          </w:rPr>
          <w:delText>新增功能</w:delText>
        </w:r>
      </w:del>
    </w:p>
    <w:p w14:paraId="2B94A5E1" w14:textId="2CB75FDB" w:rsidR="00426464" w:rsidDel="00B7110A" w:rsidRDefault="00426464" w:rsidP="0074177E">
      <w:pPr>
        <w:pStyle w:val="3"/>
        <w:rPr>
          <w:del w:id="1035" w:author="宋 玉凝" w:date="2019-12-25T11:20:00Z"/>
        </w:rPr>
      </w:pPr>
      <w:del w:id="1036" w:author="宋 玉凝" w:date="2019-12-25T11:20:00Z">
        <w:r w:rsidDel="00B7110A">
          <w:rPr>
            <w:rFonts w:hint="eastAsia"/>
          </w:rPr>
          <w:delText>2.3.1 patch</w:delText>
        </w:r>
        <w:r w:rsidDel="00B7110A">
          <w:rPr>
            <w:rFonts w:hint="eastAsia"/>
          </w:rPr>
          <w:delText>功能实现</w:delText>
        </w:r>
      </w:del>
    </w:p>
    <w:p w14:paraId="00AC655C" w14:textId="0AAAD214" w:rsidR="00426464" w:rsidDel="00B7110A" w:rsidRDefault="00426464" w:rsidP="00426464">
      <w:pPr>
        <w:rPr>
          <w:del w:id="1037" w:author="宋 玉凝" w:date="2019-12-25T11:20:00Z"/>
        </w:rPr>
      </w:pPr>
      <w:del w:id="1038"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ambari-server/src/main/resources/stacks/HDP/2.0.6/hooks/after-INSTALL/scripts/</w:delText>
        </w:r>
        <w:r w:rsidDel="00B7110A">
          <w:rPr>
            <w:rFonts w:hint="eastAsia"/>
          </w:rPr>
          <w:delText>目录添加文件</w:delText>
        </w:r>
        <w:r w:rsidDel="00B7110A">
          <w:rPr>
            <w:rFonts w:hint="eastAsia"/>
          </w:rPr>
          <w:delText xml:space="preserve"> patch.py</w:delText>
        </w:r>
      </w:del>
    </w:p>
    <w:p w14:paraId="70B92BDF" w14:textId="39EF7988" w:rsidR="00426464" w:rsidDel="00B7110A" w:rsidRDefault="00426464" w:rsidP="00426464">
      <w:pPr>
        <w:rPr>
          <w:del w:id="1039" w:author="宋 玉凝" w:date="2019-12-25T11:20:00Z"/>
        </w:rPr>
      </w:pPr>
      <w:del w:id="104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见附件。</w:delText>
        </w:r>
      </w:del>
    </w:p>
    <w:p w14:paraId="0AD505B9" w14:textId="503927D1" w:rsidR="00426464" w:rsidDel="00B7110A" w:rsidRDefault="00426464" w:rsidP="00426464">
      <w:pPr>
        <w:rPr>
          <w:del w:id="1041" w:author="宋 玉凝" w:date="2019-12-25T11:20:00Z"/>
        </w:rPr>
      </w:pPr>
      <w:del w:id="1042" w:author="宋 玉凝" w:date="2019-12-25T11:20:00Z">
        <w:r w:rsidDel="00B7110A">
          <w:rPr>
            <w:rFonts w:hint="eastAsia"/>
          </w:rPr>
          <w:delText>（</w:delText>
        </w:r>
        <w:r w:rsidDel="00B7110A">
          <w:rPr>
            <w:rFonts w:hint="eastAsia"/>
          </w:rPr>
          <w:delText>2</w:delText>
        </w:r>
        <w:r w:rsidDel="00B7110A">
          <w:rPr>
            <w:rFonts w:hint="eastAsia"/>
          </w:rPr>
          <w:delText>）</w:delText>
        </w:r>
        <w:r w:rsidDel="00B7110A">
          <w:rPr>
            <w:rFonts w:hint="eastAsia"/>
          </w:rPr>
          <w:delText>ambari-server/src/main/resources/stacks/HDP/2.0.6/hooks/after-INSTALL/scripts/</w:delText>
        </w:r>
        <w:r w:rsidDel="00B7110A">
          <w:rPr>
            <w:rFonts w:hint="eastAsia"/>
          </w:rPr>
          <w:delText>目录添加文件</w:delText>
        </w:r>
        <w:r w:rsidDel="00B7110A">
          <w:rPr>
            <w:rFonts w:hint="eastAsia"/>
          </w:rPr>
          <w:delText xml:space="preserve"> patch-site.xml</w:delText>
        </w:r>
      </w:del>
    </w:p>
    <w:p w14:paraId="29494507" w14:textId="58DD256F" w:rsidR="00426464" w:rsidDel="00B7110A" w:rsidRDefault="00426464" w:rsidP="00426464">
      <w:pPr>
        <w:rPr>
          <w:del w:id="1043" w:author="宋 玉凝" w:date="2019-12-25T11:20:00Z"/>
        </w:rPr>
      </w:pPr>
      <w:del w:id="104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模板格式参考附件。</w:delText>
        </w:r>
      </w:del>
    </w:p>
    <w:p w14:paraId="7AE9E792" w14:textId="5531730B" w:rsidR="0074177E" w:rsidDel="00B7110A" w:rsidRDefault="00426464" w:rsidP="0074177E">
      <w:pPr>
        <w:pStyle w:val="3"/>
        <w:rPr>
          <w:del w:id="1045" w:author="宋 玉凝" w:date="2019-12-25T11:20:00Z"/>
        </w:rPr>
      </w:pPr>
      <w:del w:id="1046" w:author="宋 玉凝" w:date="2019-12-25T11:20:00Z">
        <w:r w:rsidDel="00B7110A">
          <w:rPr>
            <w:rFonts w:hint="eastAsia"/>
          </w:rPr>
          <w:delText xml:space="preserve">2.3.2 </w:delText>
        </w:r>
        <w:r w:rsidDel="00B7110A">
          <w:rPr>
            <w:rFonts w:hint="eastAsia"/>
          </w:rPr>
          <w:delText>自研</w:delText>
        </w:r>
        <w:r w:rsidDel="00B7110A">
          <w:rPr>
            <w:rFonts w:hint="eastAsia"/>
          </w:rPr>
          <w:delText>zookeeper</w:delText>
        </w:r>
        <w:r w:rsidR="0074177E" w:rsidDel="00B7110A">
          <w:rPr>
            <w:rFonts w:hint="eastAsia"/>
          </w:rPr>
          <w:delText>部分修改</w:delText>
        </w:r>
      </w:del>
    </w:p>
    <w:p w14:paraId="7A65B78F" w14:textId="226A304F" w:rsidR="00426464" w:rsidDel="00B7110A" w:rsidRDefault="00426464" w:rsidP="0074177E">
      <w:pPr>
        <w:rPr>
          <w:del w:id="1047" w:author="宋 玉凝" w:date="2019-12-25T11:20:00Z"/>
        </w:rPr>
      </w:pPr>
      <w:del w:id="1048" w:author="宋 玉凝" w:date="2019-12-25T11:20:00Z">
        <w:r w:rsidDel="00B7110A">
          <w:rPr>
            <w:rFonts w:hint="eastAsia"/>
          </w:rPr>
          <w:delText>支持在</w:delText>
        </w:r>
        <w:r w:rsidDel="00B7110A">
          <w:rPr>
            <w:rFonts w:hint="eastAsia"/>
          </w:rPr>
          <w:delText>Hue</w:delText>
        </w:r>
        <w:r w:rsidDel="00B7110A">
          <w:rPr>
            <w:rFonts w:hint="eastAsia"/>
          </w:rPr>
          <w:delText>组件中编辑</w:delText>
        </w:r>
        <w:r w:rsidDel="00B7110A">
          <w:rPr>
            <w:rFonts w:hint="eastAsia"/>
          </w:rPr>
          <w:delText>Zookeeper znode</w:delText>
        </w:r>
        <w:r w:rsidDel="00B7110A">
          <w:rPr>
            <w:rFonts w:hint="eastAsia"/>
          </w:rPr>
          <w:delText>操作</w:delText>
        </w:r>
      </w:del>
    </w:p>
    <w:p w14:paraId="2B3FDBF7" w14:textId="52AEFD98" w:rsidR="0074177E" w:rsidDel="00B7110A" w:rsidRDefault="00426464" w:rsidP="00426464">
      <w:pPr>
        <w:rPr>
          <w:del w:id="1049" w:author="宋 玉凝" w:date="2019-12-25T11:20:00Z"/>
        </w:rPr>
      </w:pPr>
      <w:del w:id="1050" w:author="宋 玉凝" w:date="2019-12-25T11:20:00Z">
        <w:r w:rsidDel="00B7110A">
          <w:rPr>
            <w:rFonts w:hint="eastAsia"/>
          </w:rPr>
          <w:delText>（</w:delText>
        </w:r>
        <w:r w:rsidDel="00B7110A">
          <w:rPr>
            <w:rFonts w:hint="eastAsia"/>
          </w:rPr>
          <w:delText>1</w:delText>
        </w:r>
        <w:r w:rsidDel="00B7110A">
          <w:rPr>
            <w:rFonts w:hint="eastAsia"/>
          </w:rPr>
          <w:delText>）</w:delText>
        </w:r>
      </w:del>
    </w:p>
    <w:p w14:paraId="4BE665AD" w14:textId="7AAE166A" w:rsidR="00426464" w:rsidDel="00B7110A" w:rsidRDefault="00426464" w:rsidP="00426464">
      <w:pPr>
        <w:rPr>
          <w:del w:id="1051" w:author="宋 玉凝" w:date="2019-12-25T11:20:00Z"/>
        </w:rPr>
      </w:pPr>
      <w:del w:id="1052" w:author="宋 玉凝" w:date="2019-12-25T11:20:00Z">
        <w:r w:rsidDel="00B7110A">
          <w:rPr>
            <w:rFonts w:hint="eastAsia"/>
          </w:rPr>
          <w:delText>修改</w:delText>
        </w:r>
        <w:r w:rsidDel="00B7110A">
          <w:rPr>
            <w:rFonts w:hint="eastAsia"/>
          </w:rPr>
          <w:delText>ambari-server/src/main/resources/common-services/ZOOKEEPER/3.4.5.2.0/metainfo.xml</w:delText>
        </w:r>
        <w:r w:rsidDel="00B7110A">
          <w:rPr>
            <w:rFonts w:hint="eastAsia"/>
          </w:rPr>
          <w:delText>文件</w:delText>
        </w:r>
      </w:del>
    </w:p>
    <w:p w14:paraId="60D77A9B" w14:textId="25DECE66" w:rsidR="00426464" w:rsidDel="00B7110A" w:rsidRDefault="00426464" w:rsidP="00426464">
      <w:pPr>
        <w:rPr>
          <w:del w:id="1053" w:author="宋 玉凝" w:date="2019-12-25T11:20:00Z"/>
        </w:rPr>
      </w:pPr>
      <w:del w:id="105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在</w:delText>
        </w:r>
        <w:r w:rsidDel="00B7110A">
          <w:rPr>
            <w:rFonts w:hint="eastAsia"/>
          </w:rPr>
          <w:delText>[&lt;name&gt;ZOOKEEPER_SERVER&lt;/name&gt;]</w:delText>
        </w:r>
        <w:r w:rsidDel="00B7110A">
          <w:rPr>
            <w:rFonts w:hint="eastAsia"/>
          </w:rPr>
          <w:delText>添加</w:delText>
        </w:r>
        <w:r w:rsidDel="00B7110A">
          <w:rPr>
            <w:rFonts w:hint="eastAsia"/>
          </w:rPr>
          <w:delText>[&lt;customCommands&gt;]</w:delText>
        </w:r>
        <w:r w:rsidDel="00B7110A">
          <w:rPr>
            <w:rFonts w:hint="eastAsia"/>
          </w:rPr>
          <w:delText>标签，标签内容如下：</w:delText>
        </w:r>
      </w:del>
    </w:p>
    <w:p w14:paraId="45878791" w14:textId="0CE3C197" w:rsidR="00426464" w:rsidDel="00B7110A" w:rsidRDefault="00426464" w:rsidP="00426464">
      <w:pPr>
        <w:rPr>
          <w:del w:id="1055" w:author="宋 玉凝" w:date="2019-12-25T11:20:00Z"/>
        </w:rPr>
      </w:pPr>
      <w:del w:id="1056" w:author="宋 玉凝" w:date="2019-12-25T11:20:00Z">
        <w:r w:rsidDel="00B7110A">
          <w:tab/>
        </w:r>
        <w:r w:rsidDel="00B7110A">
          <w:tab/>
        </w:r>
        <w:r w:rsidDel="00B7110A">
          <w:tab/>
        </w:r>
        <w:r w:rsidDel="00B7110A">
          <w:tab/>
          <w:delText>&lt;customCommands&gt;</w:delText>
        </w:r>
      </w:del>
    </w:p>
    <w:p w14:paraId="7B6897CB" w14:textId="7C097544" w:rsidR="00426464" w:rsidDel="00B7110A" w:rsidRDefault="00426464" w:rsidP="00426464">
      <w:pPr>
        <w:rPr>
          <w:del w:id="1057" w:author="宋 玉凝" w:date="2019-12-25T11:20:00Z"/>
        </w:rPr>
      </w:pPr>
      <w:del w:id="1058" w:author="宋 玉凝" w:date="2019-12-25T11:20:00Z">
        <w:r w:rsidDel="00B7110A">
          <w:delText xml:space="preserve">            </w:delText>
        </w:r>
        <w:r w:rsidDel="00B7110A">
          <w:tab/>
          <w:delText xml:space="preserve">  &lt;customCommand&gt;</w:delText>
        </w:r>
      </w:del>
    </w:p>
    <w:p w14:paraId="769449F1" w14:textId="0EA3965B" w:rsidR="00426464" w:rsidDel="00B7110A" w:rsidRDefault="00426464" w:rsidP="00426464">
      <w:pPr>
        <w:rPr>
          <w:del w:id="1059" w:author="宋 玉凝" w:date="2019-12-25T11:20:00Z"/>
        </w:rPr>
      </w:pPr>
      <w:del w:id="1060" w:author="宋 玉凝" w:date="2019-12-25T11:20:00Z">
        <w:r w:rsidDel="00B7110A">
          <w:delText xml:space="preserve">              </w:delText>
        </w:r>
        <w:r w:rsidDel="00B7110A">
          <w:tab/>
        </w:r>
        <w:r w:rsidDel="00B7110A">
          <w:tab/>
          <w:delText>&lt;name&gt;RestartRestService&lt;/name&gt;</w:delText>
        </w:r>
      </w:del>
    </w:p>
    <w:p w14:paraId="31E5A4DA" w14:textId="3D7CA778" w:rsidR="00426464" w:rsidDel="00B7110A" w:rsidRDefault="00426464" w:rsidP="00426464">
      <w:pPr>
        <w:rPr>
          <w:del w:id="1061" w:author="宋 玉凝" w:date="2019-12-25T11:20:00Z"/>
        </w:rPr>
      </w:pPr>
      <w:del w:id="1062" w:author="宋 玉凝" w:date="2019-12-25T11:20:00Z">
        <w:r w:rsidDel="00B7110A">
          <w:delText xml:space="preserve">              </w:delText>
        </w:r>
        <w:r w:rsidDel="00B7110A">
          <w:tab/>
        </w:r>
        <w:r w:rsidDel="00B7110A">
          <w:tab/>
          <w:delText>&lt;commandScript&gt;</w:delText>
        </w:r>
      </w:del>
    </w:p>
    <w:p w14:paraId="51F2143D" w14:textId="6F94B9F1" w:rsidR="00426464" w:rsidDel="00B7110A" w:rsidRDefault="00426464" w:rsidP="00426464">
      <w:pPr>
        <w:rPr>
          <w:del w:id="1063" w:author="宋 玉凝" w:date="2019-12-25T11:20:00Z"/>
        </w:rPr>
      </w:pPr>
      <w:del w:id="1064" w:author="宋 玉凝" w:date="2019-12-25T11:20:00Z">
        <w:r w:rsidDel="00B7110A">
          <w:delText xml:space="preserve">                </w:delText>
        </w:r>
        <w:r w:rsidDel="00B7110A">
          <w:tab/>
          <w:delText xml:space="preserve">  &lt;script&gt;scripts/zookeeper_server.py&lt;/script&gt;</w:delText>
        </w:r>
      </w:del>
    </w:p>
    <w:p w14:paraId="4EFF4838" w14:textId="35420C84" w:rsidR="00426464" w:rsidDel="00B7110A" w:rsidRDefault="00426464" w:rsidP="00426464">
      <w:pPr>
        <w:rPr>
          <w:del w:id="1065" w:author="宋 玉凝" w:date="2019-12-25T11:20:00Z"/>
        </w:rPr>
      </w:pPr>
      <w:del w:id="1066" w:author="宋 玉凝" w:date="2019-12-25T11:20:00Z">
        <w:r w:rsidDel="00B7110A">
          <w:delText xml:space="preserve">                </w:delText>
        </w:r>
        <w:r w:rsidDel="00B7110A">
          <w:tab/>
          <w:delText xml:space="preserve">  &lt;scriptType&gt;PYTHON&lt;/scriptType&gt;</w:delText>
        </w:r>
      </w:del>
    </w:p>
    <w:p w14:paraId="328260F0" w14:textId="55D9C3F6" w:rsidR="00426464" w:rsidDel="00B7110A" w:rsidRDefault="00426464" w:rsidP="00426464">
      <w:pPr>
        <w:rPr>
          <w:del w:id="1067" w:author="宋 玉凝" w:date="2019-12-25T11:20:00Z"/>
        </w:rPr>
      </w:pPr>
      <w:del w:id="1068" w:author="宋 玉凝" w:date="2019-12-25T11:20:00Z">
        <w:r w:rsidDel="00B7110A">
          <w:delText xml:space="preserve">                </w:delText>
        </w:r>
        <w:r w:rsidDel="00B7110A">
          <w:tab/>
          <w:delText xml:space="preserve">  &lt;timeout&gt;600&lt;/timeout&gt;</w:delText>
        </w:r>
      </w:del>
    </w:p>
    <w:p w14:paraId="4ECDB3CC" w14:textId="06F1BC6C" w:rsidR="00426464" w:rsidDel="00B7110A" w:rsidRDefault="00426464" w:rsidP="00426464">
      <w:pPr>
        <w:rPr>
          <w:del w:id="1069" w:author="宋 玉凝" w:date="2019-12-25T11:20:00Z"/>
        </w:rPr>
      </w:pPr>
      <w:del w:id="1070" w:author="宋 玉凝" w:date="2019-12-25T11:20:00Z">
        <w:r w:rsidDel="00B7110A">
          <w:delText xml:space="preserve">              </w:delText>
        </w:r>
        <w:r w:rsidDel="00B7110A">
          <w:tab/>
        </w:r>
        <w:r w:rsidDel="00B7110A">
          <w:tab/>
          <w:delText>&lt;/commandScript&gt;</w:delText>
        </w:r>
      </w:del>
    </w:p>
    <w:p w14:paraId="4477866E" w14:textId="6D26F528" w:rsidR="00426464" w:rsidDel="00B7110A" w:rsidRDefault="00426464" w:rsidP="00426464">
      <w:pPr>
        <w:rPr>
          <w:del w:id="1071" w:author="宋 玉凝" w:date="2019-12-25T11:20:00Z"/>
        </w:rPr>
      </w:pPr>
      <w:del w:id="1072" w:author="宋 玉凝" w:date="2019-12-25T11:20:00Z">
        <w:r w:rsidDel="00B7110A">
          <w:delText xml:space="preserve">            </w:delText>
        </w:r>
        <w:r w:rsidDel="00B7110A">
          <w:tab/>
          <w:delText xml:space="preserve">  &lt;/customCommand&gt;</w:delText>
        </w:r>
      </w:del>
    </w:p>
    <w:p w14:paraId="386D0453" w14:textId="69610F6B" w:rsidR="00426464" w:rsidDel="00B7110A" w:rsidRDefault="00426464" w:rsidP="00426464">
      <w:pPr>
        <w:rPr>
          <w:del w:id="1073" w:author="宋 玉凝" w:date="2019-12-25T11:20:00Z"/>
        </w:rPr>
      </w:pPr>
      <w:del w:id="1074" w:author="宋 玉凝" w:date="2019-12-25T11:20:00Z">
        <w:r w:rsidDel="00B7110A">
          <w:delText xml:space="preserve">          </w:delText>
        </w:r>
        <w:r w:rsidDel="00B7110A">
          <w:tab/>
        </w:r>
        <w:r w:rsidDel="00B7110A">
          <w:tab/>
          <w:delText>&lt;/customCommands&gt;</w:delText>
        </w:r>
      </w:del>
    </w:p>
    <w:p w14:paraId="494BC03D" w14:textId="63C70997" w:rsidR="0074177E" w:rsidDel="00B7110A" w:rsidRDefault="00426464" w:rsidP="00426464">
      <w:pPr>
        <w:rPr>
          <w:del w:id="1075" w:author="宋 玉凝" w:date="2019-12-25T11:20:00Z"/>
        </w:rPr>
      </w:pPr>
      <w:del w:id="1076" w:author="宋 玉凝" w:date="2019-12-25T11:20:00Z">
        <w:r w:rsidDel="00B7110A">
          <w:rPr>
            <w:rFonts w:hint="eastAsia"/>
          </w:rPr>
          <w:delText>（</w:delText>
        </w:r>
        <w:r w:rsidDel="00B7110A">
          <w:rPr>
            <w:rFonts w:hint="eastAsia"/>
          </w:rPr>
          <w:delText>2</w:delText>
        </w:r>
        <w:r w:rsidDel="00B7110A">
          <w:rPr>
            <w:rFonts w:hint="eastAsia"/>
          </w:rPr>
          <w:delText>）修改</w:delText>
        </w:r>
      </w:del>
    </w:p>
    <w:p w14:paraId="7A1AC710" w14:textId="6883A815" w:rsidR="00426464" w:rsidDel="00B7110A" w:rsidRDefault="00426464" w:rsidP="00426464">
      <w:pPr>
        <w:rPr>
          <w:del w:id="1077" w:author="宋 玉凝" w:date="2019-12-25T11:20:00Z"/>
        </w:rPr>
      </w:pPr>
      <w:del w:id="1078" w:author="宋 玉凝" w:date="2019-12-25T11:20:00Z">
        <w:r w:rsidDel="00B7110A">
          <w:rPr>
            <w:rFonts w:hint="eastAsia"/>
          </w:rPr>
          <w:delText>/var/lib/ambari-server/resources/common-services/ZOOKEEPER/3.4.5.2.0/package/scripts/zookeeper_server.py</w:delText>
        </w:r>
        <w:r w:rsidDel="00B7110A">
          <w:rPr>
            <w:rFonts w:hint="eastAsia"/>
          </w:rPr>
          <w:delText>文件</w:delText>
        </w:r>
      </w:del>
    </w:p>
    <w:p w14:paraId="7053A805" w14:textId="1DC54388" w:rsidR="00426464" w:rsidDel="00B7110A" w:rsidRDefault="00426464" w:rsidP="00426464">
      <w:pPr>
        <w:rPr>
          <w:del w:id="1079" w:author="宋 玉凝" w:date="2019-12-25T11:20:00Z"/>
        </w:rPr>
      </w:pPr>
      <w:del w:id="108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修改类</w:delText>
        </w:r>
        <w:r w:rsidDel="00B7110A">
          <w:rPr>
            <w:rFonts w:hint="eastAsia"/>
          </w:rPr>
          <w:delText xml:space="preserve"> class ZookeeperServer(Script): </w:delText>
        </w:r>
        <w:r w:rsidDel="00B7110A">
          <w:rPr>
            <w:rFonts w:hint="eastAsia"/>
          </w:rPr>
          <w:delText>添加如下函数：</w:delText>
        </w:r>
      </w:del>
    </w:p>
    <w:p w14:paraId="5461C7B8" w14:textId="5F7AC3A6" w:rsidR="00426464" w:rsidDel="00B7110A" w:rsidRDefault="00426464" w:rsidP="00426464">
      <w:pPr>
        <w:rPr>
          <w:del w:id="1081" w:author="宋 玉凝" w:date="2019-12-25T11:20:00Z"/>
        </w:rPr>
      </w:pPr>
      <w:del w:id="1082" w:author="宋 玉凝" w:date="2019-12-25T11:20:00Z">
        <w:r w:rsidDel="00B7110A">
          <w:tab/>
        </w:r>
        <w:r w:rsidDel="00B7110A">
          <w:tab/>
        </w:r>
        <w:r w:rsidDel="00B7110A">
          <w:tab/>
        </w:r>
        <w:r w:rsidDel="00B7110A">
          <w:tab/>
          <w:delText>def restartrestservice(self, env):</w:delText>
        </w:r>
      </w:del>
    </w:p>
    <w:p w14:paraId="4637BA15" w14:textId="2C0CD874" w:rsidR="00426464" w:rsidDel="00B7110A" w:rsidRDefault="00426464" w:rsidP="00426464">
      <w:pPr>
        <w:rPr>
          <w:del w:id="1083" w:author="宋 玉凝" w:date="2019-12-25T11:20:00Z"/>
        </w:rPr>
      </w:pPr>
      <w:del w:id="1084" w:author="宋 玉凝" w:date="2019-12-25T11:20:00Z">
        <w:r w:rsidDel="00B7110A">
          <w:delText xml:space="preserve">    </w:delText>
        </w:r>
        <w:r w:rsidDel="00B7110A">
          <w:tab/>
        </w:r>
        <w:r w:rsidDel="00B7110A">
          <w:tab/>
        </w:r>
        <w:r w:rsidDel="00B7110A">
          <w:tab/>
          <w:delText xml:space="preserve">  import params</w:delText>
        </w:r>
      </w:del>
    </w:p>
    <w:p w14:paraId="62EA821B" w14:textId="4E43BE99" w:rsidR="00426464" w:rsidDel="00B7110A" w:rsidRDefault="00426464" w:rsidP="00426464">
      <w:pPr>
        <w:rPr>
          <w:del w:id="1085" w:author="宋 玉凝" w:date="2019-12-25T11:20:00Z"/>
        </w:rPr>
      </w:pPr>
      <w:del w:id="1086" w:author="宋 玉凝" w:date="2019-12-25T11:20:00Z">
        <w:r w:rsidDel="00B7110A">
          <w:delText xml:space="preserve">    </w:delText>
        </w:r>
        <w:r w:rsidDel="00B7110A">
          <w:tab/>
        </w:r>
        <w:r w:rsidDel="00B7110A">
          <w:tab/>
        </w:r>
        <w:r w:rsidDel="00B7110A">
          <w:tab/>
          <w:delText xml:space="preserve">  env.set_params(params)</w:delText>
        </w:r>
      </w:del>
    </w:p>
    <w:p w14:paraId="598E34C7" w14:textId="0158802D" w:rsidR="00426464" w:rsidDel="00B7110A" w:rsidRDefault="00426464" w:rsidP="00426464">
      <w:pPr>
        <w:rPr>
          <w:del w:id="1087" w:author="宋 玉凝" w:date="2019-12-25T11:20:00Z"/>
        </w:rPr>
      </w:pPr>
      <w:del w:id="1088" w:author="宋 玉凝" w:date="2019-12-25T11:20:00Z">
        <w:r w:rsidDel="00B7110A">
          <w:delText xml:space="preserve">    </w:delText>
        </w:r>
        <w:r w:rsidDel="00B7110A">
          <w:tab/>
        </w:r>
        <w:r w:rsidDel="00B7110A">
          <w:tab/>
        </w:r>
        <w:r w:rsidDel="00B7110A">
          <w:tab/>
          <w:delText xml:space="preserve">  Execute(format('/usr/hdp/current/zookeeper-server/src/contrib/rest/rest.sh restart'))</w:delText>
        </w:r>
      </w:del>
    </w:p>
    <w:p w14:paraId="3F8B9082" w14:textId="3E5E11DA" w:rsidR="00426464" w:rsidDel="00B7110A" w:rsidRDefault="00426464" w:rsidP="00426464">
      <w:pPr>
        <w:rPr>
          <w:del w:id="1089" w:author="宋 玉凝" w:date="2019-12-25T11:20:00Z"/>
        </w:rPr>
      </w:pPr>
      <w:del w:id="1090" w:author="宋 玉凝" w:date="2019-12-25T11:20:00Z">
        <w:r w:rsidDel="00B7110A">
          <w:rPr>
            <w:rFonts w:hint="eastAsia"/>
          </w:rPr>
          <w:delText>（</w:delText>
        </w:r>
        <w:r w:rsidDel="00B7110A">
          <w:rPr>
            <w:rFonts w:hint="eastAsia"/>
          </w:rPr>
          <w:delText>3</w:delText>
        </w:r>
        <w:r w:rsidDel="00B7110A">
          <w:rPr>
            <w:rFonts w:hint="eastAsia"/>
          </w:rPr>
          <w:delText>）通过打</w:delText>
        </w:r>
        <w:r w:rsidDel="00B7110A">
          <w:rPr>
            <w:rFonts w:hint="eastAsia"/>
          </w:rPr>
          <w:delText>Patch</w:delText>
        </w:r>
        <w:r w:rsidDel="00B7110A">
          <w:rPr>
            <w:rFonts w:hint="eastAsia"/>
          </w:rPr>
          <w:delText>添加</w:delText>
        </w:r>
        <w:r w:rsidDel="00B7110A">
          <w:rPr>
            <w:rFonts w:hint="eastAsia"/>
          </w:rPr>
          <w:delText>REST</w:delText>
        </w:r>
        <w:r w:rsidDel="00B7110A">
          <w:rPr>
            <w:rFonts w:hint="eastAsia"/>
          </w:rPr>
          <w:delText>服务功能：</w:delText>
        </w:r>
      </w:del>
    </w:p>
    <w:p w14:paraId="68339960" w14:textId="3CB58AEF" w:rsidR="00426464" w:rsidDel="00B7110A" w:rsidRDefault="00426464" w:rsidP="00426464">
      <w:pPr>
        <w:rPr>
          <w:del w:id="1091" w:author="宋 玉凝" w:date="2019-12-25T11:20:00Z"/>
        </w:rPr>
      </w:pPr>
      <w:del w:id="109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HDP</w:delText>
        </w:r>
        <w:r w:rsidDel="00B7110A">
          <w:rPr>
            <w:rFonts w:hint="eastAsia"/>
          </w:rPr>
          <w:delText>本地源添加目录</w:delText>
        </w:r>
        <w:r w:rsidDel="00B7110A">
          <w:rPr>
            <w:rFonts w:hint="eastAsia"/>
          </w:rPr>
          <w:delText xml:space="preserve">http://172.22.29.171/hdp/HDP/centos6/2.x/updates/2.3.4.7/hd-patch/zookeeper/ </w:delText>
        </w:r>
        <w:r w:rsidDel="00B7110A">
          <w:rPr>
            <w:rFonts w:hint="eastAsia"/>
          </w:rPr>
          <w:delText>其中将</w:delText>
        </w:r>
        <w:r w:rsidDel="00B7110A">
          <w:rPr>
            <w:rFonts w:hint="eastAsia"/>
          </w:rPr>
          <w:delText>src/</w:delText>
        </w:r>
        <w:r w:rsidDel="00B7110A">
          <w:rPr>
            <w:rFonts w:hint="eastAsia"/>
          </w:rPr>
          <w:delText>目录放入，文件见附件。</w:delText>
        </w:r>
      </w:del>
    </w:p>
    <w:p w14:paraId="1E8FE306" w14:textId="2A39B7D1" w:rsidR="00426464" w:rsidDel="00B7110A" w:rsidRDefault="00426464" w:rsidP="00426464">
      <w:pPr>
        <w:rPr>
          <w:del w:id="1093" w:author="宋 玉凝" w:date="2019-12-25T11:20:00Z"/>
        </w:rPr>
      </w:pPr>
      <w:del w:id="109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在</w:delText>
        </w:r>
        <w:r w:rsidDel="00B7110A">
          <w:rPr>
            <w:rFonts w:hint="eastAsia"/>
          </w:rPr>
          <w:delText>/usr/hdp/2.5.0.0-1245/zookeeper</w:delText>
        </w:r>
        <w:r w:rsidDel="00B7110A">
          <w:rPr>
            <w:rFonts w:hint="eastAsia"/>
          </w:rPr>
          <w:delText>目录下添加</w:delText>
        </w:r>
        <w:r w:rsidDel="00B7110A">
          <w:rPr>
            <w:rFonts w:hint="eastAsia"/>
          </w:rPr>
          <w:delText>src</w:delText>
        </w:r>
        <w:r w:rsidDel="00B7110A">
          <w:rPr>
            <w:rFonts w:hint="eastAsia"/>
          </w:rPr>
          <w:delText>目录。</w:delText>
        </w:r>
      </w:del>
    </w:p>
    <w:p w14:paraId="11052D48" w14:textId="790213C4" w:rsidR="00426464" w:rsidDel="00B7110A" w:rsidRDefault="00426464" w:rsidP="00426464">
      <w:pPr>
        <w:rPr>
          <w:del w:id="1095" w:author="宋 玉凝" w:date="2019-12-25T11:20:00Z"/>
        </w:rPr>
      </w:pPr>
      <w:del w:id="1096"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patch-site.xml</w:delText>
        </w:r>
        <w:r w:rsidDel="00B7110A">
          <w:rPr>
            <w:rFonts w:hint="eastAsia"/>
          </w:rPr>
          <w:delText>文件添加</w:delText>
        </w:r>
      </w:del>
    </w:p>
    <w:p w14:paraId="0EA6DD4E" w14:textId="79294DA2" w:rsidR="00426464" w:rsidDel="00B7110A" w:rsidRDefault="00426464" w:rsidP="00426464">
      <w:pPr>
        <w:rPr>
          <w:del w:id="1097" w:author="宋 玉凝" w:date="2019-12-25T11:20:00Z"/>
        </w:rPr>
      </w:pPr>
      <w:del w:id="1098" w:author="宋 玉凝" w:date="2019-12-25T11:20:00Z">
        <w:r w:rsidDel="00B7110A">
          <w:tab/>
        </w:r>
        <w:r w:rsidDel="00B7110A">
          <w:tab/>
        </w:r>
        <w:r w:rsidDel="00B7110A">
          <w:tab/>
        </w:r>
        <w:r w:rsidDel="00B7110A">
          <w:tab/>
          <w:delText>&lt;service&gt;</w:delText>
        </w:r>
      </w:del>
    </w:p>
    <w:p w14:paraId="3284AB04" w14:textId="12DA45DE" w:rsidR="00426464" w:rsidDel="00B7110A" w:rsidRDefault="00426464" w:rsidP="00426464">
      <w:pPr>
        <w:rPr>
          <w:del w:id="1099" w:author="宋 玉凝" w:date="2019-12-25T11:20:00Z"/>
        </w:rPr>
      </w:pPr>
      <w:del w:id="1100" w:author="宋 玉凝" w:date="2019-12-25T11:20:00Z">
        <w:r w:rsidDel="00B7110A">
          <w:tab/>
        </w:r>
        <w:r w:rsidDel="00B7110A">
          <w:tab/>
        </w:r>
        <w:r w:rsidDel="00B7110A">
          <w:tab/>
        </w:r>
        <w:r w:rsidDel="00B7110A">
          <w:tab/>
        </w:r>
        <w:r w:rsidDel="00B7110A">
          <w:tab/>
          <w:delText>&lt;service_name&gt;ZOOKEEPER&lt;/service_name&gt;</w:delText>
        </w:r>
      </w:del>
    </w:p>
    <w:p w14:paraId="26A17C57" w14:textId="3BD47790" w:rsidR="00426464" w:rsidDel="00B7110A" w:rsidRDefault="00426464" w:rsidP="00426464">
      <w:pPr>
        <w:rPr>
          <w:del w:id="1101" w:author="宋 玉凝" w:date="2019-12-25T11:20:00Z"/>
        </w:rPr>
      </w:pPr>
      <w:del w:id="1102" w:author="宋 玉凝" w:date="2019-12-25T11:20:00Z">
        <w:r w:rsidDel="00B7110A">
          <w:tab/>
        </w:r>
        <w:r w:rsidDel="00B7110A">
          <w:tab/>
        </w:r>
        <w:r w:rsidDel="00B7110A">
          <w:tab/>
        </w:r>
        <w:r w:rsidDel="00B7110A">
          <w:tab/>
        </w:r>
        <w:r w:rsidDel="00B7110A">
          <w:tab/>
          <w:delText>&lt;role&gt;ZOOKEEPER_SERVER&lt;/role&gt;</w:delText>
        </w:r>
      </w:del>
    </w:p>
    <w:p w14:paraId="1C2BDED0" w14:textId="31FF6A0E" w:rsidR="00426464" w:rsidDel="00B7110A" w:rsidRDefault="00426464" w:rsidP="00426464">
      <w:pPr>
        <w:rPr>
          <w:del w:id="1103" w:author="宋 玉凝" w:date="2019-12-25T11:20:00Z"/>
        </w:rPr>
      </w:pPr>
      <w:del w:id="1104" w:author="宋 玉凝" w:date="2019-12-25T11:20:00Z">
        <w:r w:rsidDel="00B7110A">
          <w:tab/>
        </w:r>
        <w:r w:rsidDel="00B7110A">
          <w:tab/>
        </w:r>
        <w:r w:rsidDel="00B7110A">
          <w:tab/>
        </w:r>
        <w:r w:rsidDel="00B7110A">
          <w:tab/>
        </w:r>
        <w:r w:rsidDel="00B7110A">
          <w:tab/>
          <w:delText>&lt;stack_current_version&gt;2.3.4.7-4&lt;/stack_current_version&gt;</w:delText>
        </w:r>
      </w:del>
    </w:p>
    <w:p w14:paraId="5A0F96CC" w14:textId="106A98DE" w:rsidR="00426464" w:rsidDel="00B7110A" w:rsidRDefault="00426464" w:rsidP="00426464">
      <w:pPr>
        <w:rPr>
          <w:del w:id="1105" w:author="宋 玉凝" w:date="2019-12-25T11:20:00Z"/>
        </w:rPr>
      </w:pPr>
      <w:del w:id="1106" w:author="宋 玉凝" w:date="2019-12-25T11:20:00Z">
        <w:r w:rsidDel="00B7110A">
          <w:tab/>
        </w:r>
        <w:r w:rsidDel="00B7110A">
          <w:tab/>
        </w:r>
        <w:r w:rsidDel="00B7110A">
          <w:tab/>
        </w:r>
        <w:r w:rsidDel="00B7110A">
          <w:tab/>
        </w:r>
        <w:r w:rsidDel="00B7110A">
          <w:tab/>
          <w:delText>&lt;patch_type&gt;add&lt;/patch_type&gt;</w:delText>
        </w:r>
      </w:del>
    </w:p>
    <w:p w14:paraId="2318E3A8" w14:textId="4CD9DDA6" w:rsidR="00426464" w:rsidDel="00B7110A" w:rsidRDefault="00426464" w:rsidP="00426464">
      <w:pPr>
        <w:rPr>
          <w:del w:id="1107" w:author="宋 玉凝" w:date="2019-12-25T11:20:00Z"/>
        </w:rPr>
      </w:pPr>
      <w:del w:id="1108" w:author="宋 玉凝" w:date="2019-12-25T11:20:00Z">
        <w:r w:rsidDel="00B7110A">
          <w:tab/>
        </w:r>
        <w:r w:rsidDel="00B7110A">
          <w:tab/>
        </w:r>
        <w:r w:rsidDel="00B7110A">
          <w:tab/>
        </w:r>
        <w:r w:rsidDel="00B7110A">
          <w:tab/>
        </w:r>
        <w:r w:rsidDel="00B7110A">
          <w:tab/>
          <w:delText>&lt;source_dir&gt;/hd-patch/zookeeper/src/&lt;/source_dir&gt;</w:delText>
        </w:r>
      </w:del>
    </w:p>
    <w:p w14:paraId="0CE26BD1" w14:textId="238C14C3" w:rsidR="00426464" w:rsidDel="00B7110A" w:rsidRDefault="00426464" w:rsidP="00426464">
      <w:pPr>
        <w:rPr>
          <w:del w:id="1109" w:author="宋 玉凝" w:date="2019-12-25T11:20:00Z"/>
        </w:rPr>
      </w:pPr>
      <w:del w:id="1110" w:author="宋 玉凝" w:date="2019-12-25T11:20:00Z">
        <w:r w:rsidDel="00B7110A">
          <w:tab/>
        </w:r>
        <w:r w:rsidDel="00B7110A">
          <w:tab/>
        </w:r>
        <w:r w:rsidDel="00B7110A">
          <w:tab/>
        </w:r>
        <w:r w:rsidDel="00B7110A">
          <w:tab/>
        </w:r>
        <w:r w:rsidDel="00B7110A">
          <w:tab/>
          <w:delText>&lt;target_dir&gt;/usr/hdp/2.3.4.7-4/zookeeper/&lt;/target_dir&gt;</w:delText>
        </w:r>
      </w:del>
    </w:p>
    <w:p w14:paraId="654EE4D9" w14:textId="7520A24E" w:rsidR="00426464" w:rsidDel="00B7110A" w:rsidRDefault="00426464" w:rsidP="00426464">
      <w:pPr>
        <w:rPr>
          <w:del w:id="1111" w:author="宋 玉凝" w:date="2019-12-25T11:20:00Z"/>
        </w:rPr>
      </w:pPr>
      <w:del w:id="1112" w:author="宋 玉凝" w:date="2019-12-25T11:20:00Z">
        <w:r w:rsidDel="00B7110A">
          <w:tab/>
        </w:r>
        <w:r w:rsidDel="00B7110A">
          <w:tab/>
        </w:r>
        <w:r w:rsidDel="00B7110A">
          <w:tab/>
        </w:r>
        <w:r w:rsidDel="00B7110A">
          <w:tab/>
          <w:delText>&lt;/service&gt;</w:delText>
        </w:r>
      </w:del>
    </w:p>
    <w:p w14:paraId="1EAE5451" w14:textId="6E465429" w:rsidR="00426464" w:rsidDel="00B7110A" w:rsidRDefault="00426464" w:rsidP="0074177E">
      <w:pPr>
        <w:pStyle w:val="3"/>
        <w:rPr>
          <w:del w:id="1113" w:author="宋 玉凝" w:date="2019-12-25T11:20:00Z"/>
        </w:rPr>
      </w:pPr>
      <w:del w:id="1114" w:author="宋 玉凝" w:date="2019-12-25T11:20:00Z">
        <w:r w:rsidDel="00B7110A">
          <w:rPr>
            <w:rFonts w:hint="eastAsia"/>
          </w:rPr>
          <w:delText xml:space="preserve">2.3.3 </w:delText>
        </w:r>
        <w:r w:rsidDel="00B7110A">
          <w:rPr>
            <w:rFonts w:hint="eastAsia"/>
          </w:rPr>
          <w:delText>自研</w:delText>
        </w:r>
        <w:r w:rsidDel="00B7110A">
          <w:rPr>
            <w:rFonts w:hint="eastAsia"/>
          </w:rPr>
          <w:delText>SQOOP</w:delText>
        </w:r>
        <w:r w:rsidDel="00B7110A">
          <w:rPr>
            <w:rFonts w:hint="eastAsia"/>
          </w:rPr>
          <w:delText>部分修改与</w:delText>
        </w:r>
        <w:r w:rsidDel="00B7110A">
          <w:rPr>
            <w:rFonts w:hint="eastAsia"/>
          </w:rPr>
          <w:delText>bug</w:delText>
        </w:r>
        <w:r w:rsidDel="00B7110A">
          <w:rPr>
            <w:rFonts w:hint="eastAsia"/>
          </w:rPr>
          <w:delText>修复</w:delText>
        </w:r>
      </w:del>
    </w:p>
    <w:p w14:paraId="20E56817" w14:textId="3D7C3FDF" w:rsidR="00426464" w:rsidDel="00B7110A" w:rsidRDefault="00426464" w:rsidP="00426464">
      <w:pPr>
        <w:rPr>
          <w:del w:id="1115" w:author="宋 玉凝" w:date="2019-12-25T11:20:00Z"/>
        </w:rPr>
      </w:pPr>
      <w:del w:id="1116" w:author="宋 玉凝" w:date="2019-12-25T11:20:00Z">
        <w:r w:rsidDel="00B7110A">
          <w:rPr>
            <w:rFonts w:hint="eastAsia"/>
          </w:rPr>
          <w:delText>（</w:delText>
        </w:r>
        <w:r w:rsidDel="00B7110A">
          <w:rPr>
            <w:rFonts w:hint="eastAsia"/>
          </w:rPr>
          <w:delText>1</w:delText>
        </w:r>
        <w:r w:rsidDel="00B7110A">
          <w:rPr>
            <w:rFonts w:hint="eastAsia"/>
          </w:rPr>
          <w:delText>）新增功能：增加导入到</w:delText>
        </w:r>
        <w:r w:rsidDel="00B7110A">
          <w:rPr>
            <w:rFonts w:hint="eastAsia"/>
          </w:rPr>
          <w:delText>Kafka</w:delText>
        </w:r>
        <w:r w:rsidDel="00B7110A">
          <w:rPr>
            <w:rFonts w:hint="eastAsia"/>
          </w:rPr>
          <w:delText>功能</w:delText>
        </w:r>
      </w:del>
    </w:p>
    <w:p w14:paraId="1BD70AD5" w14:textId="187E2FFA" w:rsidR="00426464" w:rsidDel="00B7110A" w:rsidRDefault="00426464" w:rsidP="00426464">
      <w:pPr>
        <w:rPr>
          <w:del w:id="1117" w:author="宋 玉凝" w:date="2019-12-25T11:20:00Z"/>
        </w:rPr>
      </w:pPr>
      <w:del w:id="111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HDP</w:delText>
        </w:r>
        <w:r w:rsidDel="00B7110A">
          <w:rPr>
            <w:rFonts w:hint="eastAsia"/>
          </w:rPr>
          <w:delText>本地源添加目录</w:delText>
        </w:r>
        <w:r w:rsidDel="00B7110A">
          <w:rPr>
            <w:rFonts w:hint="eastAsia"/>
          </w:rPr>
          <w:delText xml:space="preserve">http://172.22.29.171/hdp/HDP/centos6/2.x/updates/2.3.4.7/hd-patch/sqoop/ </w:delText>
        </w:r>
        <w:r w:rsidDel="00B7110A">
          <w:rPr>
            <w:rFonts w:hint="eastAsia"/>
          </w:rPr>
          <w:delText>其中将</w:delText>
        </w:r>
        <w:r w:rsidDel="00B7110A">
          <w:rPr>
            <w:rFonts w:hint="eastAsia"/>
          </w:rPr>
          <w:delText>jar</w:delText>
        </w:r>
        <w:r w:rsidDel="00B7110A">
          <w:rPr>
            <w:rFonts w:hint="eastAsia"/>
          </w:rPr>
          <w:delText>包</w:delText>
        </w:r>
        <w:r w:rsidDel="00B7110A">
          <w:rPr>
            <w:rFonts w:hint="eastAsia"/>
          </w:rPr>
          <w:delText>sqoop-1.4.6.2.3.4.7-4-modify.jar</w:delText>
        </w:r>
        <w:r w:rsidDel="00B7110A">
          <w:rPr>
            <w:rFonts w:hint="eastAsia"/>
          </w:rPr>
          <w:delText>放入该目录。</w:delText>
        </w:r>
      </w:del>
    </w:p>
    <w:p w14:paraId="23C74401" w14:textId="3776A0C9" w:rsidR="00426464" w:rsidDel="00B7110A" w:rsidRDefault="00426464" w:rsidP="00426464">
      <w:pPr>
        <w:rPr>
          <w:del w:id="1119" w:author="宋 玉凝" w:date="2019-12-25T11:20:00Z"/>
        </w:rPr>
      </w:pPr>
      <w:del w:id="1120"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jar</w:delText>
        </w:r>
        <w:r w:rsidDel="00B7110A">
          <w:rPr>
            <w:rFonts w:hint="eastAsia"/>
          </w:rPr>
          <w:delText>包文件见附件。</w:delText>
        </w:r>
      </w:del>
    </w:p>
    <w:p w14:paraId="2E889DCD" w14:textId="4435A001" w:rsidR="00426464" w:rsidDel="00B7110A" w:rsidRDefault="00426464" w:rsidP="00426464">
      <w:pPr>
        <w:rPr>
          <w:del w:id="1121" w:author="宋 玉凝" w:date="2019-12-25T11:20:00Z"/>
        </w:rPr>
      </w:pPr>
      <w:del w:id="1122" w:author="宋 玉凝" w:date="2019-12-25T11:20:00Z">
        <w:r w:rsidDel="00B7110A">
          <w:rPr>
            <w:rFonts w:hint="eastAsia"/>
          </w:rPr>
          <w:delText>（</w:delText>
        </w:r>
        <w:r w:rsidDel="00B7110A">
          <w:rPr>
            <w:rFonts w:hint="eastAsia"/>
          </w:rPr>
          <w:delText>2</w:delText>
        </w:r>
        <w:r w:rsidDel="00B7110A">
          <w:rPr>
            <w:rFonts w:hint="eastAsia"/>
          </w:rPr>
          <w:delText>）导入</w:delText>
        </w:r>
        <w:r w:rsidDel="00B7110A">
          <w:rPr>
            <w:rFonts w:hint="eastAsia"/>
          </w:rPr>
          <w:delText>bug</w:delText>
        </w:r>
        <w:r w:rsidDel="00B7110A">
          <w:rPr>
            <w:rFonts w:hint="eastAsia"/>
          </w:rPr>
          <w:delText>修复</w:delText>
        </w:r>
      </w:del>
    </w:p>
    <w:p w14:paraId="4A1A873B" w14:textId="21264E28" w:rsidR="00426464" w:rsidDel="00B7110A" w:rsidRDefault="00426464" w:rsidP="00426464">
      <w:pPr>
        <w:rPr>
          <w:del w:id="1123" w:author="宋 玉凝" w:date="2019-12-25T11:20:00Z"/>
        </w:rPr>
      </w:pPr>
      <w:del w:id="1124"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HDP</w:delText>
        </w:r>
        <w:r w:rsidDel="00B7110A">
          <w:rPr>
            <w:rFonts w:hint="eastAsia"/>
          </w:rPr>
          <w:delText>本地源添加目录</w:delText>
        </w:r>
        <w:r w:rsidDel="00B7110A">
          <w:rPr>
            <w:rFonts w:hint="eastAsia"/>
          </w:rPr>
          <w:delText>http://172.22.29.171/hdp/HDP/centos6/2.x/updates/2.3.4.7/hd-patch/sqoop/lib/</w:delText>
        </w:r>
        <w:r w:rsidDel="00B7110A">
          <w:rPr>
            <w:rFonts w:hint="eastAsia"/>
          </w:rPr>
          <w:delText>，其中将以下</w:delText>
        </w:r>
        <w:r w:rsidDel="00B7110A">
          <w:rPr>
            <w:rFonts w:hint="eastAsia"/>
          </w:rPr>
          <w:delText>jar</w:delText>
        </w:r>
        <w:r w:rsidDel="00B7110A">
          <w:rPr>
            <w:rFonts w:hint="eastAsia"/>
          </w:rPr>
          <w:delText>包放入改目录：</w:delText>
        </w:r>
        <w:r w:rsidDel="00B7110A">
          <w:rPr>
            <w:rFonts w:hint="eastAsia"/>
          </w:rPr>
          <w:delText>kafka_2.10-0.8.0.jar metrics-core-2.1.2.jar scala-library-2.10.1.jar</w:delText>
        </w:r>
        <w:r w:rsidDel="00B7110A">
          <w:rPr>
            <w:rFonts w:hint="eastAsia"/>
          </w:rPr>
          <w:tab/>
        </w:r>
      </w:del>
    </w:p>
    <w:p w14:paraId="76C2C064" w14:textId="26A6651E" w:rsidR="00426464" w:rsidDel="00B7110A" w:rsidRDefault="00426464" w:rsidP="00426464">
      <w:pPr>
        <w:rPr>
          <w:del w:id="1125" w:author="宋 玉凝" w:date="2019-12-25T11:20:00Z"/>
        </w:rPr>
      </w:pPr>
      <w:del w:id="1126" w:author="宋 玉凝" w:date="2019-12-25T11:20:00Z">
        <w:r w:rsidDel="00B7110A">
          <w:rPr>
            <w:rFonts w:hint="eastAsia"/>
          </w:rPr>
          <w:tab/>
        </w:r>
        <w:r w:rsidDel="00B7110A">
          <w:rPr>
            <w:rFonts w:hint="eastAsia"/>
          </w:rPr>
          <w:tab/>
        </w:r>
        <w:r w:rsidDel="00B7110A">
          <w:rPr>
            <w:rFonts w:hint="eastAsia"/>
          </w:rPr>
          <w:tab/>
        </w:r>
        <w:r w:rsidDel="00B7110A">
          <w:rPr>
            <w:rFonts w:hint="eastAsia"/>
          </w:rPr>
          <w:tab/>
          <w:delText>jar</w:delText>
        </w:r>
        <w:r w:rsidDel="00B7110A">
          <w:rPr>
            <w:rFonts w:hint="eastAsia"/>
          </w:rPr>
          <w:delText>包文件见附件。</w:delText>
        </w:r>
      </w:del>
    </w:p>
    <w:p w14:paraId="285BB3FE" w14:textId="0BC551BB" w:rsidR="00426464" w:rsidDel="00B7110A" w:rsidRDefault="00426464" w:rsidP="00426464">
      <w:pPr>
        <w:rPr>
          <w:del w:id="1127" w:author="宋 玉凝" w:date="2019-12-25T11:20:00Z"/>
        </w:rPr>
      </w:pPr>
      <w:del w:id="1128" w:author="宋 玉凝" w:date="2019-12-25T11:20:00Z">
        <w:r w:rsidDel="00B7110A">
          <w:rPr>
            <w:rFonts w:hint="eastAsia"/>
          </w:rPr>
          <w:delText>（</w:delText>
        </w:r>
        <w:r w:rsidDel="00B7110A">
          <w:rPr>
            <w:rFonts w:hint="eastAsia"/>
          </w:rPr>
          <w:delText>3</w:delText>
        </w:r>
        <w:r w:rsidDel="00B7110A">
          <w:rPr>
            <w:rFonts w:hint="eastAsia"/>
          </w:rPr>
          <w:delText>）修改文件</w:delText>
        </w:r>
        <w:r w:rsidDel="00B7110A">
          <w:rPr>
            <w:rFonts w:hint="eastAsia"/>
          </w:rPr>
          <w:delText>ambari-server/src/main/resources/stacks/HDP/2.0.6/hooks/after-INSTALL/scripts/patch-site.xml</w:delText>
        </w:r>
        <w:r w:rsidDel="00B7110A">
          <w:rPr>
            <w:rFonts w:hint="eastAsia"/>
          </w:rPr>
          <w:delText>添加</w:delText>
        </w:r>
      </w:del>
    </w:p>
    <w:p w14:paraId="6114CDE5" w14:textId="5F61ECF1" w:rsidR="00426464" w:rsidDel="00B7110A" w:rsidRDefault="00426464" w:rsidP="00426464">
      <w:pPr>
        <w:rPr>
          <w:del w:id="1129" w:author="宋 玉凝" w:date="2019-12-25T11:20:00Z"/>
        </w:rPr>
      </w:pPr>
      <w:del w:id="1130" w:author="宋 玉凝" w:date="2019-12-25T11:20:00Z">
        <w:r w:rsidDel="00B7110A">
          <w:tab/>
        </w:r>
        <w:r w:rsidDel="00B7110A">
          <w:tab/>
        </w:r>
        <w:r w:rsidDel="00B7110A">
          <w:tab/>
        </w:r>
        <w:r w:rsidDel="00B7110A">
          <w:tab/>
          <w:delText>&lt;service&gt;</w:delText>
        </w:r>
      </w:del>
    </w:p>
    <w:p w14:paraId="762BB3FD" w14:textId="07540AF9" w:rsidR="00426464" w:rsidDel="00B7110A" w:rsidRDefault="00426464" w:rsidP="00426464">
      <w:pPr>
        <w:rPr>
          <w:del w:id="1131" w:author="宋 玉凝" w:date="2019-12-25T11:20:00Z"/>
        </w:rPr>
      </w:pPr>
      <w:del w:id="1132" w:author="宋 玉凝" w:date="2019-12-25T11:20:00Z">
        <w:r w:rsidDel="00B7110A">
          <w:tab/>
        </w:r>
        <w:r w:rsidDel="00B7110A">
          <w:tab/>
        </w:r>
        <w:r w:rsidDel="00B7110A">
          <w:tab/>
        </w:r>
        <w:r w:rsidDel="00B7110A">
          <w:tab/>
        </w:r>
        <w:r w:rsidDel="00B7110A">
          <w:tab/>
          <w:delText>&lt;service_name&gt;SQOOP&lt;/service_name&gt;</w:delText>
        </w:r>
      </w:del>
    </w:p>
    <w:p w14:paraId="05A4DD09" w14:textId="2B9BAE74" w:rsidR="00426464" w:rsidDel="00B7110A" w:rsidRDefault="00426464" w:rsidP="00426464">
      <w:pPr>
        <w:rPr>
          <w:del w:id="1133" w:author="宋 玉凝" w:date="2019-12-25T11:20:00Z"/>
        </w:rPr>
      </w:pPr>
      <w:del w:id="1134" w:author="宋 玉凝" w:date="2019-12-25T11:20:00Z">
        <w:r w:rsidDel="00B7110A">
          <w:tab/>
        </w:r>
        <w:r w:rsidDel="00B7110A">
          <w:tab/>
        </w:r>
        <w:r w:rsidDel="00B7110A">
          <w:tab/>
        </w:r>
        <w:r w:rsidDel="00B7110A">
          <w:tab/>
        </w:r>
        <w:r w:rsidDel="00B7110A">
          <w:tab/>
          <w:delText>&lt;role&gt;SQOOP&lt;/role&gt;</w:delText>
        </w:r>
      </w:del>
    </w:p>
    <w:p w14:paraId="20C059F2" w14:textId="6F79692C" w:rsidR="00426464" w:rsidDel="00B7110A" w:rsidRDefault="00426464" w:rsidP="00426464">
      <w:pPr>
        <w:rPr>
          <w:del w:id="1135" w:author="宋 玉凝" w:date="2019-12-25T11:20:00Z"/>
        </w:rPr>
      </w:pPr>
      <w:del w:id="1136" w:author="宋 玉凝" w:date="2019-12-25T11:20:00Z">
        <w:r w:rsidDel="00B7110A">
          <w:tab/>
        </w:r>
        <w:r w:rsidDel="00B7110A">
          <w:tab/>
        </w:r>
        <w:r w:rsidDel="00B7110A">
          <w:tab/>
        </w:r>
        <w:r w:rsidDel="00B7110A">
          <w:tab/>
        </w:r>
        <w:r w:rsidDel="00B7110A">
          <w:tab/>
          <w:delText>&lt;stack_current_version&gt;2.3.4.7-4&lt;/stack_current_version&gt;</w:delText>
        </w:r>
      </w:del>
    </w:p>
    <w:p w14:paraId="0E474AD2" w14:textId="59E848C4" w:rsidR="00426464" w:rsidDel="00B7110A" w:rsidRDefault="00426464" w:rsidP="00426464">
      <w:pPr>
        <w:rPr>
          <w:del w:id="1137" w:author="宋 玉凝" w:date="2019-12-25T11:20:00Z"/>
        </w:rPr>
      </w:pPr>
      <w:del w:id="1138" w:author="宋 玉凝" w:date="2019-12-25T11:20:00Z">
        <w:r w:rsidDel="00B7110A">
          <w:tab/>
        </w:r>
        <w:r w:rsidDel="00B7110A">
          <w:tab/>
        </w:r>
        <w:r w:rsidDel="00B7110A">
          <w:tab/>
        </w:r>
        <w:r w:rsidDel="00B7110A">
          <w:tab/>
        </w:r>
        <w:r w:rsidDel="00B7110A">
          <w:tab/>
          <w:delText>&lt;patch_type&gt;replace&lt;/patch_type&gt;</w:delText>
        </w:r>
      </w:del>
    </w:p>
    <w:p w14:paraId="600E0CB7" w14:textId="0CFBB6CC" w:rsidR="00426464" w:rsidDel="00B7110A" w:rsidRDefault="00426464" w:rsidP="00426464">
      <w:pPr>
        <w:rPr>
          <w:del w:id="1139" w:author="宋 玉凝" w:date="2019-12-25T11:20:00Z"/>
        </w:rPr>
      </w:pPr>
      <w:del w:id="1140" w:author="宋 玉凝" w:date="2019-12-25T11:20:00Z">
        <w:r w:rsidDel="00B7110A">
          <w:tab/>
        </w:r>
        <w:r w:rsidDel="00B7110A">
          <w:tab/>
        </w:r>
        <w:r w:rsidDel="00B7110A">
          <w:tab/>
        </w:r>
        <w:r w:rsidDel="00B7110A">
          <w:tab/>
        </w:r>
        <w:r w:rsidDel="00B7110A">
          <w:tab/>
          <w:delText>&lt;source_dir&gt;/hd-patch/sqoop/sqoop-1.4.6.2.3.4.7-4-modify.jar&lt;/source_dir&gt;</w:delText>
        </w:r>
      </w:del>
    </w:p>
    <w:p w14:paraId="160AABB0" w14:textId="381917A8" w:rsidR="00426464" w:rsidDel="00B7110A" w:rsidRDefault="00426464" w:rsidP="00426464">
      <w:pPr>
        <w:rPr>
          <w:del w:id="1141" w:author="宋 玉凝" w:date="2019-12-25T11:20:00Z"/>
        </w:rPr>
      </w:pPr>
      <w:del w:id="1142" w:author="宋 玉凝" w:date="2019-12-25T11:20:00Z">
        <w:r w:rsidDel="00B7110A">
          <w:tab/>
        </w:r>
        <w:r w:rsidDel="00B7110A">
          <w:tab/>
        </w:r>
        <w:r w:rsidDel="00B7110A">
          <w:tab/>
        </w:r>
        <w:r w:rsidDel="00B7110A">
          <w:tab/>
        </w:r>
        <w:r w:rsidDel="00B7110A">
          <w:tab/>
          <w:delText>&lt;target_dir&gt;/usr/hdp/2.3.4.7-4/sqoop/sqoop-1.4.6.2.3.4.7-4.jar&lt;/target_dir&gt;</w:delText>
        </w:r>
      </w:del>
    </w:p>
    <w:p w14:paraId="3269454C" w14:textId="54463F93" w:rsidR="00426464" w:rsidDel="00B7110A" w:rsidRDefault="00426464" w:rsidP="00426464">
      <w:pPr>
        <w:rPr>
          <w:del w:id="1143" w:author="宋 玉凝" w:date="2019-12-25T11:20:00Z"/>
        </w:rPr>
      </w:pPr>
      <w:del w:id="1144" w:author="宋 玉凝" w:date="2019-12-25T11:20:00Z">
        <w:r w:rsidDel="00B7110A">
          <w:tab/>
        </w:r>
        <w:r w:rsidDel="00B7110A">
          <w:tab/>
        </w:r>
        <w:r w:rsidDel="00B7110A">
          <w:tab/>
        </w:r>
        <w:r w:rsidDel="00B7110A">
          <w:tab/>
          <w:delText>&lt;/service&gt;</w:delText>
        </w:r>
      </w:del>
    </w:p>
    <w:p w14:paraId="0B943D98" w14:textId="2F7B918C" w:rsidR="00426464" w:rsidDel="00B7110A" w:rsidRDefault="00426464" w:rsidP="00426464">
      <w:pPr>
        <w:rPr>
          <w:del w:id="1145" w:author="宋 玉凝" w:date="2019-12-25T11:20:00Z"/>
        </w:rPr>
      </w:pPr>
      <w:del w:id="1146" w:author="宋 玉凝" w:date="2019-12-25T11:20:00Z">
        <w:r w:rsidDel="00B7110A">
          <w:tab/>
        </w:r>
        <w:r w:rsidDel="00B7110A">
          <w:tab/>
        </w:r>
        <w:r w:rsidDel="00B7110A">
          <w:tab/>
        </w:r>
        <w:r w:rsidDel="00B7110A">
          <w:tab/>
          <w:delText>&lt;service&gt;</w:delText>
        </w:r>
      </w:del>
    </w:p>
    <w:p w14:paraId="510BA08C" w14:textId="7761D9C4" w:rsidR="00426464" w:rsidDel="00B7110A" w:rsidRDefault="00426464" w:rsidP="00426464">
      <w:pPr>
        <w:rPr>
          <w:del w:id="1147" w:author="宋 玉凝" w:date="2019-12-25T11:20:00Z"/>
        </w:rPr>
      </w:pPr>
      <w:del w:id="1148" w:author="宋 玉凝" w:date="2019-12-25T11:20:00Z">
        <w:r w:rsidDel="00B7110A">
          <w:tab/>
        </w:r>
        <w:r w:rsidDel="00B7110A">
          <w:tab/>
        </w:r>
        <w:r w:rsidDel="00B7110A">
          <w:tab/>
        </w:r>
        <w:r w:rsidDel="00B7110A">
          <w:tab/>
        </w:r>
        <w:r w:rsidDel="00B7110A">
          <w:tab/>
          <w:delText>&lt;service_name&gt;SQOOP&lt;/service_name&gt;</w:delText>
        </w:r>
      </w:del>
    </w:p>
    <w:p w14:paraId="461AFAC4" w14:textId="1FDD76FC" w:rsidR="00426464" w:rsidDel="00B7110A" w:rsidRDefault="00426464" w:rsidP="00426464">
      <w:pPr>
        <w:rPr>
          <w:del w:id="1149" w:author="宋 玉凝" w:date="2019-12-25T11:20:00Z"/>
        </w:rPr>
      </w:pPr>
      <w:del w:id="1150" w:author="宋 玉凝" w:date="2019-12-25T11:20:00Z">
        <w:r w:rsidDel="00B7110A">
          <w:tab/>
        </w:r>
        <w:r w:rsidDel="00B7110A">
          <w:tab/>
        </w:r>
        <w:r w:rsidDel="00B7110A">
          <w:tab/>
        </w:r>
        <w:r w:rsidDel="00B7110A">
          <w:tab/>
        </w:r>
        <w:r w:rsidDel="00B7110A">
          <w:tab/>
          <w:delText>&lt;role&gt;SQOOP&lt;/role&gt;</w:delText>
        </w:r>
      </w:del>
    </w:p>
    <w:p w14:paraId="14131E3A" w14:textId="0A938744" w:rsidR="00426464" w:rsidDel="00B7110A" w:rsidRDefault="00426464" w:rsidP="00426464">
      <w:pPr>
        <w:rPr>
          <w:del w:id="1151" w:author="宋 玉凝" w:date="2019-12-25T11:20:00Z"/>
        </w:rPr>
      </w:pPr>
      <w:del w:id="1152" w:author="宋 玉凝" w:date="2019-12-25T11:20:00Z">
        <w:r w:rsidDel="00B7110A">
          <w:tab/>
        </w:r>
        <w:r w:rsidDel="00B7110A">
          <w:tab/>
        </w:r>
        <w:r w:rsidDel="00B7110A">
          <w:tab/>
        </w:r>
        <w:r w:rsidDel="00B7110A">
          <w:tab/>
        </w:r>
        <w:r w:rsidDel="00B7110A">
          <w:tab/>
          <w:delText>&lt;stack_current_version&gt;2.3.4.7-4&lt;/stack_current_version&gt;</w:delText>
        </w:r>
      </w:del>
    </w:p>
    <w:p w14:paraId="3C7B5590" w14:textId="4BEA304B" w:rsidR="00426464" w:rsidDel="00B7110A" w:rsidRDefault="00426464" w:rsidP="00426464">
      <w:pPr>
        <w:rPr>
          <w:del w:id="1153" w:author="宋 玉凝" w:date="2019-12-25T11:20:00Z"/>
        </w:rPr>
      </w:pPr>
      <w:del w:id="1154" w:author="宋 玉凝" w:date="2019-12-25T11:20:00Z">
        <w:r w:rsidDel="00B7110A">
          <w:tab/>
        </w:r>
        <w:r w:rsidDel="00B7110A">
          <w:tab/>
        </w:r>
        <w:r w:rsidDel="00B7110A">
          <w:tab/>
        </w:r>
        <w:r w:rsidDel="00B7110A">
          <w:tab/>
        </w:r>
        <w:r w:rsidDel="00B7110A">
          <w:tab/>
          <w:delText>&lt;patch_type&gt;add&lt;/patch_type&gt;</w:delText>
        </w:r>
      </w:del>
    </w:p>
    <w:p w14:paraId="628E3B85" w14:textId="57649ED6" w:rsidR="00426464" w:rsidDel="00B7110A" w:rsidRDefault="00426464" w:rsidP="00426464">
      <w:pPr>
        <w:rPr>
          <w:del w:id="1155" w:author="宋 玉凝" w:date="2019-12-25T11:20:00Z"/>
        </w:rPr>
      </w:pPr>
      <w:del w:id="1156" w:author="宋 玉凝" w:date="2019-12-25T11:20:00Z">
        <w:r w:rsidDel="00B7110A">
          <w:tab/>
        </w:r>
        <w:r w:rsidDel="00B7110A">
          <w:tab/>
        </w:r>
        <w:r w:rsidDel="00B7110A">
          <w:tab/>
        </w:r>
        <w:r w:rsidDel="00B7110A">
          <w:tab/>
        </w:r>
        <w:r w:rsidDel="00B7110A">
          <w:tab/>
          <w:delText>&lt;source_dir&gt;/hd-patch/sqoop/lib/kafka_2.10-0.8.0.jar&lt;/source_dir&gt;</w:delText>
        </w:r>
      </w:del>
    </w:p>
    <w:p w14:paraId="058E3EBA" w14:textId="2564357C" w:rsidR="00426464" w:rsidDel="00B7110A" w:rsidRDefault="00426464" w:rsidP="00426464">
      <w:pPr>
        <w:rPr>
          <w:del w:id="1157" w:author="宋 玉凝" w:date="2019-12-25T11:20:00Z"/>
        </w:rPr>
      </w:pPr>
      <w:del w:id="1158" w:author="宋 玉凝" w:date="2019-12-25T11:20:00Z">
        <w:r w:rsidDel="00B7110A">
          <w:tab/>
        </w:r>
        <w:r w:rsidDel="00B7110A">
          <w:tab/>
        </w:r>
        <w:r w:rsidDel="00B7110A">
          <w:tab/>
        </w:r>
        <w:r w:rsidDel="00B7110A">
          <w:tab/>
        </w:r>
        <w:r w:rsidDel="00B7110A">
          <w:tab/>
          <w:delText>&lt;target_dir&gt;/usr/hdp/2.3.4.7-4/sqoop/lib/&lt;/target_dir&gt;</w:delText>
        </w:r>
      </w:del>
    </w:p>
    <w:p w14:paraId="3D091E24" w14:textId="00D0B3BF" w:rsidR="00426464" w:rsidDel="00B7110A" w:rsidRDefault="00426464" w:rsidP="00426464">
      <w:pPr>
        <w:rPr>
          <w:del w:id="1159" w:author="宋 玉凝" w:date="2019-12-25T11:20:00Z"/>
        </w:rPr>
      </w:pPr>
      <w:del w:id="1160" w:author="宋 玉凝" w:date="2019-12-25T11:20:00Z">
        <w:r w:rsidDel="00B7110A">
          <w:tab/>
        </w:r>
        <w:r w:rsidDel="00B7110A">
          <w:tab/>
        </w:r>
        <w:r w:rsidDel="00B7110A">
          <w:tab/>
        </w:r>
        <w:r w:rsidDel="00B7110A">
          <w:tab/>
          <w:delText>&lt;/service&gt;</w:delText>
        </w:r>
      </w:del>
    </w:p>
    <w:p w14:paraId="21D62A3D" w14:textId="5F355268" w:rsidR="00426464" w:rsidDel="00B7110A" w:rsidRDefault="00426464" w:rsidP="00426464">
      <w:pPr>
        <w:rPr>
          <w:del w:id="1161" w:author="宋 玉凝" w:date="2019-12-25T11:20:00Z"/>
        </w:rPr>
      </w:pPr>
      <w:del w:id="1162" w:author="宋 玉凝" w:date="2019-12-25T11:20:00Z">
        <w:r w:rsidDel="00B7110A">
          <w:tab/>
        </w:r>
        <w:r w:rsidDel="00B7110A">
          <w:tab/>
        </w:r>
        <w:r w:rsidDel="00B7110A">
          <w:tab/>
        </w:r>
        <w:r w:rsidDel="00B7110A">
          <w:tab/>
          <w:delText>&lt;service&gt;</w:delText>
        </w:r>
      </w:del>
    </w:p>
    <w:p w14:paraId="301F33DD" w14:textId="7BFDDC0A" w:rsidR="00426464" w:rsidDel="00B7110A" w:rsidRDefault="00426464" w:rsidP="00426464">
      <w:pPr>
        <w:rPr>
          <w:del w:id="1163" w:author="宋 玉凝" w:date="2019-12-25T11:20:00Z"/>
        </w:rPr>
      </w:pPr>
      <w:del w:id="1164" w:author="宋 玉凝" w:date="2019-12-25T11:20:00Z">
        <w:r w:rsidDel="00B7110A">
          <w:tab/>
        </w:r>
        <w:r w:rsidDel="00B7110A">
          <w:tab/>
        </w:r>
        <w:r w:rsidDel="00B7110A">
          <w:tab/>
        </w:r>
        <w:r w:rsidDel="00B7110A">
          <w:tab/>
        </w:r>
        <w:r w:rsidDel="00B7110A">
          <w:tab/>
          <w:delText>&lt;service_name&gt;SQOOP&lt;/service_name&gt;</w:delText>
        </w:r>
      </w:del>
    </w:p>
    <w:p w14:paraId="381566A0" w14:textId="7E90335A" w:rsidR="00426464" w:rsidDel="00B7110A" w:rsidRDefault="00426464" w:rsidP="00426464">
      <w:pPr>
        <w:rPr>
          <w:del w:id="1165" w:author="宋 玉凝" w:date="2019-12-25T11:20:00Z"/>
        </w:rPr>
      </w:pPr>
      <w:del w:id="1166" w:author="宋 玉凝" w:date="2019-12-25T11:20:00Z">
        <w:r w:rsidDel="00B7110A">
          <w:tab/>
        </w:r>
        <w:r w:rsidDel="00B7110A">
          <w:tab/>
        </w:r>
        <w:r w:rsidDel="00B7110A">
          <w:tab/>
        </w:r>
        <w:r w:rsidDel="00B7110A">
          <w:tab/>
        </w:r>
        <w:r w:rsidDel="00B7110A">
          <w:tab/>
          <w:delText>&lt;role&gt;SQOOP&lt;/role&gt;</w:delText>
        </w:r>
      </w:del>
    </w:p>
    <w:p w14:paraId="280ECA97" w14:textId="446E7C5E" w:rsidR="00426464" w:rsidDel="00B7110A" w:rsidRDefault="00426464" w:rsidP="00426464">
      <w:pPr>
        <w:rPr>
          <w:del w:id="1167" w:author="宋 玉凝" w:date="2019-12-25T11:20:00Z"/>
        </w:rPr>
      </w:pPr>
      <w:del w:id="1168" w:author="宋 玉凝" w:date="2019-12-25T11:20:00Z">
        <w:r w:rsidDel="00B7110A">
          <w:tab/>
        </w:r>
        <w:r w:rsidDel="00B7110A">
          <w:tab/>
        </w:r>
        <w:r w:rsidDel="00B7110A">
          <w:tab/>
        </w:r>
        <w:r w:rsidDel="00B7110A">
          <w:tab/>
        </w:r>
        <w:r w:rsidDel="00B7110A">
          <w:tab/>
          <w:delText>&lt;stack_current_version&gt;2.3.4.7-4&lt;/stack_current_version&gt;</w:delText>
        </w:r>
      </w:del>
    </w:p>
    <w:p w14:paraId="5A7EBAC0" w14:textId="43E36908" w:rsidR="00426464" w:rsidDel="00B7110A" w:rsidRDefault="00426464" w:rsidP="00426464">
      <w:pPr>
        <w:rPr>
          <w:del w:id="1169" w:author="宋 玉凝" w:date="2019-12-25T11:20:00Z"/>
        </w:rPr>
      </w:pPr>
      <w:del w:id="1170" w:author="宋 玉凝" w:date="2019-12-25T11:20:00Z">
        <w:r w:rsidDel="00B7110A">
          <w:tab/>
        </w:r>
        <w:r w:rsidDel="00B7110A">
          <w:tab/>
        </w:r>
        <w:r w:rsidDel="00B7110A">
          <w:tab/>
        </w:r>
        <w:r w:rsidDel="00B7110A">
          <w:tab/>
        </w:r>
        <w:r w:rsidDel="00B7110A">
          <w:tab/>
          <w:delText>&lt;patch_type&gt;add&lt;/patch_type&gt;</w:delText>
        </w:r>
      </w:del>
    </w:p>
    <w:p w14:paraId="4ACF44EC" w14:textId="62E3EBAD" w:rsidR="00426464" w:rsidDel="00B7110A" w:rsidRDefault="00426464" w:rsidP="00426464">
      <w:pPr>
        <w:rPr>
          <w:del w:id="1171" w:author="宋 玉凝" w:date="2019-12-25T11:20:00Z"/>
        </w:rPr>
      </w:pPr>
      <w:del w:id="1172" w:author="宋 玉凝" w:date="2019-12-25T11:20:00Z">
        <w:r w:rsidDel="00B7110A">
          <w:tab/>
        </w:r>
        <w:r w:rsidDel="00B7110A">
          <w:tab/>
        </w:r>
        <w:r w:rsidDel="00B7110A">
          <w:tab/>
        </w:r>
        <w:r w:rsidDel="00B7110A">
          <w:tab/>
        </w:r>
        <w:r w:rsidDel="00B7110A">
          <w:tab/>
          <w:delText>&lt;source_dir&gt;/hd-patch/sqoop/lib/metrics-core-2.1.2.jar&lt;/source_dir&gt;</w:delText>
        </w:r>
      </w:del>
    </w:p>
    <w:p w14:paraId="0C93DE2A" w14:textId="793035CE" w:rsidR="00426464" w:rsidDel="00B7110A" w:rsidRDefault="00426464" w:rsidP="00426464">
      <w:pPr>
        <w:rPr>
          <w:del w:id="1173" w:author="宋 玉凝" w:date="2019-12-25T11:20:00Z"/>
        </w:rPr>
      </w:pPr>
      <w:del w:id="1174" w:author="宋 玉凝" w:date="2019-12-25T11:20:00Z">
        <w:r w:rsidDel="00B7110A">
          <w:tab/>
        </w:r>
        <w:r w:rsidDel="00B7110A">
          <w:tab/>
        </w:r>
        <w:r w:rsidDel="00B7110A">
          <w:tab/>
        </w:r>
        <w:r w:rsidDel="00B7110A">
          <w:tab/>
        </w:r>
        <w:r w:rsidDel="00B7110A">
          <w:tab/>
          <w:delText>&lt;target_dir&gt;/usr/hdp/2.3.4.7-4/sqoop/lib/&lt;/target_dir&gt;</w:delText>
        </w:r>
      </w:del>
    </w:p>
    <w:p w14:paraId="1FBEAF3A" w14:textId="425B7C1D" w:rsidR="00426464" w:rsidDel="00B7110A" w:rsidRDefault="00426464" w:rsidP="00426464">
      <w:pPr>
        <w:rPr>
          <w:del w:id="1175" w:author="宋 玉凝" w:date="2019-12-25T11:20:00Z"/>
        </w:rPr>
      </w:pPr>
      <w:del w:id="1176" w:author="宋 玉凝" w:date="2019-12-25T11:20:00Z">
        <w:r w:rsidDel="00B7110A">
          <w:tab/>
        </w:r>
        <w:r w:rsidDel="00B7110A">
          <w:tab/>
        </w:r>
        <w:r w:rsidDel="00B7110A">
          <w:tab/>
        </w:r>
        <w:r w:rsidDel="00B7110A">
          <w:tab/>
          <w:delText>&lt;/service&gt;</w:delText>
        </w:r>
      </w:del>
    </w:p>
    <w:p w14:paraId="7154FFDC" w14:textId="2388F8AF" w:rsidR="00426464" w:rsidDel="00B7110A" w:rsidRDefault="00426464" w:rsidP="00426464">
      <w:pPr>
        <w:rPr>
          <w:del w:id="1177" w:author="宋 玉凝" w:date="2019-12-25T11:20:00Z"/>
        </w:rPr>
      </w:pPr>
      <w:del w:id="1178" w:author="宋 玉凝" w:date="2019-12-25T11:20:00Z">
        <w:r w:rsidDel="00B7110A">
          <w:tab/>
        </w:r>
        <w:r w:rsidDel="00B7110A">
          <w:tab/>
        </w:r>
        <w:r w:rsidDel="00B7110A">
          <w:tab/>
        </w:r>
        <w:r w:rsidDel="00B7110A">
          <w:tab/>
          <w:delText>&lt;service&gt;</w:delText>
        </w:r>
      </w:del>
    </w:p>
    <w:p w14:paraId="64E8992D" w14:textId="4D1D743B" w:rsidR="00426464" w:rsidDel="00B7110A" w:rsidRDefault="00426464" w:rsidP="00426464">
      <w:pPr>
        <w:rPr>
          <w:del w:id="1179" w:author="宋 玉凝" w:date="2019-12-25T11:20:00Z"/>
        </w:rPr>
      </w:pPr>
      <w:del w:id="1180" w:author="宋 玉凝" w:date="2019-12-25T11:20:00Z">
        <w:r w:rsidDel="00B7110A">
          <w:tab/>
        </w:r>
        <w:r w:rsidDel="00B7110A">
          <w:tab/>
        </w:r>
        <w:r w:rsidDel="00B7110A">
          <w:tab/>
        </w:r>
        <w:r w:rsidDel="00B7110A">
          <w:tab/>
        </w:r>
        <w:r w:rsidDel="00B7110A">
          <w:tab/>
          <w:delText>&lt;service_name&gt;SQOOP&lt;/service_name&gt;</w:delText>
        </w:r>
      </w:del>
    </w:p>
    <w:p w14:paraId="4A492FBC" w14:textId="01224EAF" w:rsidR="00426464" w:rsidDel="00B7110A" w:rsidRDefault="00426464" w:rsidP="00426464">
      <w:pPr>
        <w:rPr>
          <w:del w:id="1181" w:author="宋 玉凝" w:date="2019-12-25T11:20:00Z"/>
        </w:rPr>
      </w:pPr>
      <w:del w:id="1182" w:author="宋 玉凝" w:date="2019-12-25T11:20:00Z">
        <w:r w:rsidDel="00B7110A">
          <w:tab/>
        </w:r>
        <w:r w:rsidDel="00B7110A">
          <w:tab/>
        </w:r>
        <w:r w:rsidDel="00B7110A">
          <w:tab/>
        </w:r>
        <w:r w:rsidDel="00B7110A">
          <w:tab/>
        </w:r>
        <w:r w:rsidDel="00B7110A">
          <w:tab/>
          <w:delText>&lt;role&gt;SQOOP&lt;/role&gt;</w:delText>
        </w:r>
      </w:del>
    </w:p>
    <w:p w14:paraId="74B917B6" w14:textId="27CC6812" w:rsidR="00426464" w:rsidDel="00B7110A" w:rsidRDefault="00426464" w:rsidP="00426464">
      <w:pPr>
        <w:rPr>
          <w:del w:id="1183" w:author="宋 玉凝" w:date="2019-12-25T11:20:00Z"/>
        </w:rPr>
      </w:pPr>
      <w:del w:id="1184" w:author="宋 玉凝" w:date="2019-12-25T11:20:00Z">
        <w:r w:rsidDel="00B7110A">
          <w:tab/>
        </w:r>
        <w:r w:rsidDel="00B7110A">
          <w:tab/>
        </w:r>
        <w:r w:rsidDel="00B7110A">
          <w:tab/>
        </w:r>
        <w:r w:rsidDel="00B7110A">
          <w:tab/>
        </w:r>
        <w:r w:rsidDel="00B7110A">
          <w:tab/>
          <w:delText>&lt;stack_current_version&gt;2.3.4.7-4&lt;/stack_current_version&gt;</w:delText>
        </w:r>
      </w:del>
    </w:p>
    <w:p w14:paraId="7BCF87D7" w14:textId="2C4C5355" w:rsidR="00426464" w:rsidDel="00B7110A" w:rsidRDefault="00426464" w:rsidP="00426464">
      <w:pPr>
        <w:rPr>
          <w:del w:id="1185" w:author="宋 玉凝" w:date="2019-12-25T11:20:00Z"/>
        </w:rPr>
      </w:pPr>
      <w:del w:id="1186" w:author="宋 玉凝" w:date="2019-12-25T11:20:00Z">
        <w:r w:rsidDel="00B7110A">
          <w:tab/>
        </w:r>
        <w:r w:rsidDel="00B7110A">
          <w:tab/>
        </w:r>
        <w:r w:rsidDel="00B7110A">
          <w:tab/>
        </w:r>
        <w:r w:rsidDel="00B7110A">
          <w:tab/>
        </w:r>
        <w:r w:rsidDel="00B7110A">
          <w:tab/>
          <w:delText>&lt;patch_type&gt;add&lt;/patch_type&gt;</w:delText>
        </w:r>
      </w:del>
    </w:p>
    <w:p w14:paraId="639B4481" w14:textId="49404351" w:rsidR="00426464" w:rsidDel="00B7110A" w:rsidRDefault="00426464" w:rsidP="00426464">
      <w:pPr>
        <w:rPr>
          <w:del w:id="1187" w:author="宋 玉凝" w:date="2019-12-25T11:20:00Z"/>
        </w:rPr>
      </w:pPr>
      <w:del w:id="1188" w:author="宋 玉凝" w:date="2019-12-25T11:20:00Z">
        <w:r w:rsidDel="00B7110A">
          <w:tab/>
        </w:r>
        <w:r w:rsidDel="00B7110A">
          <w:tab/>
        </w:r>
        <w:r w:rsidDel="00B7110A">
          <w:tab/>
        </w:r>
        <w:r w:rsidDel="00B7110A">
          <w:tab/>
        </w:r>
        <w:r w:rsidDel="00B7110A">
          <w:tab/>
          <w:delText>&lt;source_dir&gt;/hd-patch/sqoop/lib/scala-library-2.10.1.jar&lt;/source_dir&gt;</w:delText>
        </w:r>
      </w:del>
    </w:p>
    <w:p w14:paraId="569FFD60" w14:textId="18C75BD9" w:rsidR="00426464" w:rsidDel="00B7110A" w:rsidRDefault="00426464" w:rsidP="00426464">
      <w:pPr>
        <w:rPr>
          <w:del w:id="1189" w:author="宋 玉凝" w:date="2019-12-25T11:20:00Z"/>
        </w:rPr>
      </w:pPr>
      <w:del w:id="1190" w:author="宋 玉凝" w:date="2019-12-25T11:20:00Z">
        <w:r w:rsidDel="00B7110A">
          <w:tab/>
        </w:r>
        <w:r w:rsidDel="00B7110A">
          <w:tab/>
        </w:r>
        <w:r w:rsidDel="00B7110A">
          <w:tab/>
        </w:r>
        <w:r w:rsidDel="00B7110A">
          <w:tab/>
        </w:r>
        <w:r w:rsidDel="00B7110A">
          <w:tab/>
          <w:delText>&lt;target_dir&gt;/usr/hdp/2.3.4.7-4/sqoop/lib/&lt;/target_dir&gt;</w:delText>
        </w:r>
      </w:del>
    </w:p>
    <w:p w14:paraId="52C83706" w14:textId="3782FF45" w:rsidR="00426464" w:rsidDel="00B7110A" w:rsidRDefault="00426464" w:rsidP="00426464">
      <w:pPr>
        <w:rPr>
          <w:del w:id="1191" w:author="宋 玉凝" w:date="2019-12-25T11:20:00Z"/>
        </w:rPr>
      </w:pPr>
      <w:del w:id="1192" w:author="宋 玉凝" w:date="2019-12-25T11:20:00Z">
        <w:r w:rsidDel="00B7110A">
          <w:tab/>
        </w:r>
        <w:r w:rsidDel="00B7110A">
          <w:tab/>
        </w:r>
        <w:r w:rsidDel="00B7110A">
          <w:tab/>
        </w:r>
        <w:r w:rsidDel="00B7110A">
          <w:tab/>
          <w:delText>&lt;/service&gt;</w:delText>
        </w:r>
      </w:del>
    </w:p>
    <w:p w14:paraId="65F3B147" w14:textId="6ADCE93E" w:rsidR="00426464" w:rsidDel="00B7110A" w:rsidRDefault="00426464" w:rsidP="0074177E">
      <w:pPr>
        <w:pStyle w:val="3"/>
        <w:rPr>
          <w:del w:id="1193" w:author="宋 玉凝" w:date="2019-12-25T11:20:00Z"/>
        </w:rPr>
      </w:pPr>
      <w:del w:id="1194" w:author="宋 玉凝" w:date="2019-12-25T11:20:00Z">
        <w:r w:rsidDel="00B7110A">
          <w:rPr>
            <w:rFonts w:hint="eastAsia"/>
          </w:rPr>
          <w:delText>2.3.4 Hbase Bulkload</w:delText>
        </w:r>
        <w:r w:rsidDel="00B7110A">
          <w:rPr>
            <w:rFonts w:hint="eastAsia"/>
          </w:rPr>
          <w:delText>功能优化</w:delText>
        </w:r>
      </w:del>
    </w:p>
    <w:p w14:paraId="50E4D14D" w14:textId="3FFEA4F3" w:rsidR="00426464" w:rsidDel="00B7110A" w:rsidRDefault="00426464" w:rsidP="00426464">
      <w:pPr>
        <w:rPr>
          <w:del w:id="1195" w:author="宋 玉凝" w:date="2019-12-25T11:20:00Z"/>
        </w:rPr>
      </w:pPr>
      <w:del w:id="1196"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Hbase Bulkload</w:delText>
        </w:r>
        <w:r w:rsidDel="00B7110A">
          <w:rPr>
            <w:rFonts w:hint="eastAsia"/>
          </w:rPr>
          <w:delText>功能新增功能：支持主键根据数据文件字段自由组合、支持数据文件中任意字段导入、支持多种文件格式等。</w:delText>
        </w:r>
      </w:del>
    </w:p>
    <w:p w14:paraId="753E4F03" w14:textId="6625E7AA" w:rsidR="00426464" w:rsidDel="00B7110A" w:rsidRDefault="00426464" w:rsidP="00426464">
      <w:pPr>
        <w:rPr>
          <w:del w:id="1197" w:author="宋 玉凝" w:date="2019-12-25T11:20:00Z"/>
        </w:rPr>
      </w:pPr>
      <w:del w:id="1198" w:author="宋 玉凝" w:date="2019-12-25T11:20:00Z">
        <w:r w:rsidDel="00B7110A">
          <w:tab/>
        </w:r>
        <w:r w:rsidDel="00B7110A">
          <w:tab/>
        </w:r>
        <w:r w:rsidDel="00B7110A">
          <w:tab/>
        </w:r>
        <w:r w:rsidDel="00B7110A">
          <w:tab/>
          <w:delText>&lt;service&gt;</w:delText>
        </w:r>
      </w:del>
    </w:p>
    <w:p w14:paraId="726A1056" w14:textId="320B159B" w:rsidR="00426464" w:rsidDel="00B7110A" w:rsidRDefault="00426464" w:rsidP="00426464">
      <w:pPr>
        <w:rPr>
          <w:del w:id="1199" w:author="宋 玉凝" w:date="2019-12-25T11:20:00Z"/>
        </w:rPr>
      </w:pPr>
      <w:del w:id="1200" w:author="宋 玉凝" w:date="2019-12-25T11:20:00Z">
        <w:r w:rsidDel="00B7110A">
          <w:tab/>
        </w:r>
        <w:r w:rsidDel="00B7110A">
          <w:tab/>
        </w:r>
        <w:r w:rsidDel="00B7110A">
          <w:tab/>
        </w:r>
        <w:r w:rsidDel="00B7110A">
          <w:tab/>
        </w:r>
        <w:r w:rsidDel="00B7110A">
          <w:tab/>
          <w:delText>&lt;service_name&gt;HBASE&lt;/service_name&gt;</w:delText>
        </w:r>
      </w:del>
    </w:p>
    <w:p w14:paraId="6A01A2F5" w14:textId="764BE51F" w:rsidR="00426464" w:rsidDel="00B7110A" w:rsidRDefault="00426464" w:rsidP="00426464">
      <w:pPr>
        <w:rPr>
          <w:del w:id="1201" w:author="宋 玉凝" w:date="2019-12-25T11:20:00Z"/>
        </w:rPr>
      </w:pPr>
      <w:del w:id="1202" w:author="宋 玉凝" w:date="2019-12-25T11:20:00Z">
        <w:r w:rsidDel="00B7110A">
          <w:tab/>
        </w:r>
        <w:r w:rsidDel="00B7110A">
          <w:tab/>
        </w:r>
        <w:r w:rsidDel="00B7110A">
          <w:tab/>
        </w:r>
        <w:r w:rsidDel="00B7110A">
          <w:tab/>
        </w:r>
        <w:r w:rsidDel="00B7110A">
          <w:tab/>
          <w:delText>&lt;role&gt;HBASE_CLIENT&lt;/role&gt;</w:delText>
        </w:r>
      </w:del>
    </w:p>
    <w:p w14:paraId="5BD58A9C" w14:textId="50F5C446" w:rsidR="00426464" w:rsidDel="00B7110A" w:rsidRDefault="00426464" w:rsidP="00426464">
      <w:pPr>
        <w:rPr>
          <w:del w:id="1203" w:author="宋 玉凝" w:date="2019-12-25T11:20:00Z"/>
        </w:rPr>
      </w:pPr>
      <w:del w:id="1204" w:author="宋 玉凝" w:date="2019-12-25T11:20:00Z">
        <w:r w:rsidDel="00B7110A">
          <w:tab/>
        </w:r>
        <w:r w:rsidDel="00B7110A">
          <w:tab/>
        </w:r>
        <w:r w:rsidDel="00B7110A">
          <w:tab/>
        </w:r>
        <w:r w:rsidDel="00B7110A">
          <w:tab/>
        </w:r>
        <w:r w:rsidDel="00B7110A">
          <w:tab/>
          <w:delText>&lt;stack_current_version&gt;2.3.4.7-4&lt;/stack_current_version&gt;</w:delText>
        </w:r>
      </w:del>
    </w:p>
    <w:p w14:paraId="2A337B4F" w14:textId="291AFCBF" w:rsidR="00426464" w:rsidDel="00B7110A" w:rsidRDefault="00426464" w:rsidP="00426464">
      <w:pPr>
        <w:rPr>
          <w:del w:id="1205" w:author="宋 玉凝" w:date="2019-12-25T11:20:00Z"/>
        </w:rPr>
      </w:pPr>
      <w:del w:id="1206" w:author="宋 玉凝" w:date="2019-12-25T11:20:00Z">
        <w:r w:rsidDel="00B7110A">
          <w:tab/>
        </w:r>
        <w:r w:rsidDel="00B7110A">
          <w:tab/>
        </w:r>
        <w:r w:rsidDel="00B7110A">
          <w:tab/>
        </w:r>
        <w:r w:rsidDel="00B7110A">
          <w:tab/>
        </w:r>
        <w:r w:rsidDel="00B7110A">
          <w:tab/>
          <w:delText>&lt;patch_type&gt;add&lt;/patch_type&gt;</w:delText>
        </w:r>
      </w:del>
    </w:p>
    <w:p w14:paraId="140E4A1D" w14:textId="6EC3B148" w:rsidR="00426464" w:rsidDel="00B7110A" w:rsidRDefault="00426464" w:rsidP="00426464">
      <w:pPr>
        <w:rPr>
          <w:del w:id="1207" w:author="宋 玉凝" w:date="2019-12-25T11:20:00Z"/>
        </w:rPr>
      </w:pPr>
      <w:del w:id="1208" w:author="宋 玉凝" w:date="2019-12-25T11:20:00Z">
        <w:r w:rsidDel="00B7110A">
          <w:tab/>
        </w:r>
        <w:r w:rsidDel="00B7110A">
          <w:tab/>
        </w:r>
        <w:r w:rsidDel="00B7110A">
          <w:tab/>
        </w:r>
        <w:r w:rsidDel="00B7110A">
          <w:tab/>
        </w:r>
        <w:r w:rsidDel="00B7110A">
          <w:tab/>
          <w:delText>&lt;source_dir&gt;/hd-patch/hbase/lib/inspur_bulkload.jar&lt;/source_dir&gt;</w:delText>
        </w:r>
      </w:del>
    </w:p>
    <w:p w14:paraId="033DE7CC" w14:textId="7B05567A" w:rsidR="00426464" w:rsidDel="00B7110A" w:rsidRDefault="00426464" w:rsidP="00426464">
      <w:pPr>
        <w:rPr>
          <w:del w:id="1209" w:author="宋 玉凝" w:date="2019-12-25T11:20:00Z"/>
        </w:rPr>
      </w:pPr>
      <w:del w:id="1210" w:author="宋 玉凝" w:date="2019-12-25T11:20:00Z">
        <w:r w:rsidDel="00B7110A">
          <w:tab/>
        </w:r>
        <w:r w:rsidDel="00B7110A">
          <w:tab/>
        </w:r>
        <w:r w:rsidDel="00B7110A">
          <w:tab/>
        </w:r>
        <w:r w:rsidDel="00B7110A">
          <w:tab/>
        </w:r>
        <w:r w:rsidDel="00B7110A">
          <w:tab/>
          <w:delText>&lt;target_dir&gt;/usr/hdp/2.3.4.7-4/hbase/lib/&lt;/target_dir&gt;</w:delText>
        </w:r>
      </w:del>
    </w:p>
    <w:p w14:paraId="78F2257E" w14:textId="4DA59FF0" w:rsidR="00426464" w:rsidDel="00B7110A" w:rsidRDefault="00426464" w:rsidP="00426464">
      <w:pPr>
        <w:rPr>
          <w:del w:id="1211" w:author="宋 玉凝" w:date="2019-12-25T11:20:00Z"/>
        </w:rPr>
      </w:pPr>
      <w:del w:id="1212" w:author="宋 玉凝" w:date="2019-12-25T11:20:00Z">
        <w:r w:rsidDel="00B7110A">
          <w:tab/>
        </w:r>
        <w:r w:rsidDel="00B7110A">
          <w:tab/>
        </w:r>
        <w:r w:rsidDel="00B7110A">
          <w:tab/>
        </w:r>
        <w:r w:rsidDel="00B7110A">
          <w:tab/>
          <w:delText>&lt;/service&gt;</w:delText>
        </w:r>
      </w:del>
    </w:p>
    <w:p w14:paraId="7C954F4E" w14:textId="7215E9B3" w:rsidR="00426464" w:rsidDel="00B7110A" w:rsidRDefault="00426464" w:rsidP="0074177E">
      <w:pPr>
        <w:pStyle w:val="3"/>
        <w:rPr>
          <w:del w:id="1213" w:author="宋 玉凝" w:date="2019-12-25T11:20:00Z"/>
        </w:rPr>
      </w:pPr>
      <w:del w:id="1214" w:author="宋 玉凝" w:date="2019-12-25T11:20:00Z">
        <w:r w:rsidDel="00B7110A">
          <w:rPr>
            <w:rFonts w:hint="eastAsia"/>
          </w:rPr>
          <w:delText xml:space="preserve">2.3.5 </w:delText>
        </w:r>
        <w:r w:rsidDel="00B7110A">
          <w:rPr>
            <w:rFonts w:hint="eastAsia"/>
          </w:rPr>
          <w:delText>自研</w:delText>
        </w:r>
        <w:r w:rsidDel="00B7110A">
          <w:rPr>
            <w:rFonts w:hint="eastAsia"/>
          </w:rPr>
          <w:delText>Hue</w:delText>
        </w:r>
        <w:r w:rsidDel="00B7110A">
          <w:rPr>
            <w:rFonts w:hint="eastAsia"/>
          </w:rPr>
          <w:delText>更新：汉化更新</w:delText>
        </w:r>
      </w:del>
    </w:p>
    <w:p w14:paraId="07104FE9" w14:textId="0847775F" w:rsidR="00426464" w:rsidDel="00B7110A" w:rsidRDefault="00426464" w:rsidP="00426464">
      <w:pPr>
        <w:rPr>
          <w:del w:id="1215" w:author="宋 玉凝" w:date="2019-12-25T11:20:00Z"/>
        </w:rPr>
      </w:pPr>
      <w:del w:id="1216"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HDP</w:delText>
        </w:r>
        <w:r w:rsidDel="00B7110A">
          <w:rPr>
            <w:rFonts w:hint="eastAsia"/>
          </w:rPr>
          <w:delText>本地源添加目录</w:delText>
        </w:r>
        <w:r w:rsidDel="00B7110A">
          <w:rPr>
            <w:rFonts w:hint="eastAsia"/>
          </w:rPr>
          <w:delText>http://172.22.29.171/hdp/HDP/centos6/2.x/updates/2.3.4.7/hd-patch/hue/</w:delText>
        </w:r>
      </w:del>
    </w:p>
    <w:p w14:paraId="17D658C4" w14:textId="004A5BF8" w:rsidR="00426464" w:rsidDel="00B7110A" w:rsidRDefault="00426464" w:rsidP="00426464">
      <w:pPr>
        <w:rPr>
          <w:del w:id="1217" w:author="宋 玉凝" w:date="2019-12-25T11:20:00Z"/>
        </w:rPr>
      </w:pPr>
      <w:del w:id="121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在目录中上传文件</w:delText>
        </w:r>
        <w:r w:rsidDel="00B7110A">
          <w:rPr>
            <w:rFonts w:hint="eastAsia"/>
          </w:rPr>
          <w:delText>gettext.py  login.mako</w:delText>
        </w:r>
        <w:r w:rsidDel="00B7110A">
          <w:rPr>
            <w:rFonts w:hint="eastAsia"/>
          </w:rPr>
          <w:delText>，</w:delText>
        </w:r>
        <w:r w:rsidDel="00B7110A">
          <w:rPr>
            <w:rFonts w:hint="eastAsia"/>
          </w:rPr>
          <w:delText>login.css</w:delText>
        </w:r>
        <w:r w:rsidDel="00B7110A">
          <w:rPr>
            <w:rFonts w:hint="eastAsia"/>
          </w:rPr>
          <w:delText>，</w:delText>
        </w:r>
        <w:r w:rsidDel="00B7110A">
          <w:rPr>
            <w:rFonts w:hint="eastAsia"/>
          </w:rPr>
          <w:delText>admin_wizard.mako</w:delText>
        </w:r>
        <w:r w:rsidDel="00B7110A">
          <w:rPr>
            <w:rFonts w:hint="eastAsia"/>
          </w:rPr>
          <w:delText>和</w:delText>
        </w:r>
        <w:r w:rsidDel="00B7110A">
          <w:rPr>
            <w:rFonts w:hint="eastAsia"/>
          </w:rPr>
          <w:delText>art</w:delText>
        </w:r>
        <w:r w:rsidDel="00B7110A">
          <w:rPr>
            <w:rFonts w:hint="eastAsia"/>
          </w:rPr>
          <w:delText>文件夹，文件见附件</w:delText>
        </w:r>
      </w:del>
    </w:p>
    <w:p w14:paraId="151816BF" w14:textId="272B8376" w:rsidR="00426464" w:rsidDel="00B7110A" w:rsidRDefault="00426464" w:rsidP="00426464">
      <w:pPr>
        <w:rPr>
          <w:del w:id="1219" w:author="宋 玉凝" w:date="2019-12-25T11:20:00Z"/>
        </w:rPr>
      </w:pPr>
      <w:del w:id="1220" w:author="宋 玉凝" w:date="2019-12-25T11:20:00Z">
        <w:r w:rsidDel="00B7110A">
          <w:rPr>
            <w:rFonts w:hint="eastAsia"/>
          </w:rPr>
          <w:delText>（</w:delText>
        </w:r>
        <w:r w:rsidDel="00B7110A">
          <w:rPr>
            <w:rFonts w:hint="eastAsia"/>
          </w:rPr>
          <w:delText>2</w:delText>
        </w:r>
        <w:r w:rsidDel="00B7110A">
          <w:rPr>
            <w:rFonts w:hint="eastAsia"/>
          </w:rPr>
          <w:delText>）通过</w:delText>
        </w:r>
        <w:r w:rsidDel="00B7110A">
          <w:rPr>
            <w:rFonts w:hint="eastAsia"/>
          </w:rPr>
          <w:delText>Patch</w:delText>
        </w:r>
        <w:r w:rsidDel="00B7110A">
          <w:rPr>
            <w:rFonts w:hint="eastAsia"/>
          </w:rPr>
          <w:delText>修改登陆界面，</w:delText>
        </w:r>
        <w:r w:rsidDel="00B7110A">
          <w:rPr>
            <w:rFonts w:hint="eastAsia"/>
          </w:rPr>
          <w:delText>ambari-server/src/main/resources/stacks/HDP/2.0.6/hooks/after-INSTALL/scripts/patch-site.xml</w:delText>
        </w:r>
      </w:del>
    </w:p>
    <w:p w14:paraId="582D520F" w14:textId="49FB5A06" w:rsidR="00426464" w:rsidDel="00B7110A" w:rsidRDefault="00426464" w:rsidP="00426464">
      <w:pPr>
        <w:rPr>
          <w:del w:id="1221" w:author="宋 玉凝" w:date="2019-12-25T11:20:00Z"/>
        </w:rPr>
      </w:pPr>
      <w:del w:id="122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添加如下：</w:delText>
        </w:r>
      </w:del>
    </w:p>
    <w:p w14:paraId="5DB1FDE3" w14:textId="49FE5CF8" w:rsidR="00426464" w:rsidDel="00B7110A" w:rsidRDefault="00426464" w:rsidP="00426464">
      <w:pPr>
        <w:rPr>
          <w:del w:id="1223" w:author="宋 玉凝" w:date="2019-12-25T11:20:00Z"/>
        </w:rPr>
      </w:pPr>
      <w:del w:id="1224" w:author="宋 玉凝" w:date="2019-12-25T11:20:00Z">
        <w:r w:rsidDel="00B7110A">
          <w:tab/>
        </w:r>
        <w:r w:rsidDel="00B7110A">
          <w:tab/>
        </w:r>
        <w:r w:rsidDel="00B7110A">
          <w:tab/>
        </w:r>
        <w:r w:rsidDel="00B7110A">
          <w:tab/>
          <w:delText>&lt;service&gt;</w:delText>
        </w:r>
      </w:del>
    </w:p>
    <w:p w14:paraId="1065D1A6" w14:textId="6D594D8C" w:rsidR="00426464" w:rsidDel="00B7110A" w:rsidRDefault="00426464" w:rsidP="00426464">
      <w:pPr>
        <w:rPr>
          <w:del w:id="1225" w:author="宋 玉凝" w:date="2019-12-25T11:20:00Z"/>
        </w:rPr>
      </w:pPr>
      <w:del w:id="1226" w:author="宋 玉凝" w:date="2019-12-25T11:20:00Z">
        <w:r w:rsidDel="00B7110A">
          <w:tab/>
        </w:r>
        <w:r w:rsidDel="00B7110A">
          <w:tab/>
        </w:r>
        <w:r w:rsidDel="00B7110A">
          <w:tab/>
        </w:r>
        <w:r w:rsidDel="00B7110A">
          <w:tab/>
        </w:r>
        <w:r w:rsidDel="00B7110A">
          <w:tab/>
          <w:delText>&lt;service_name&gt;HUE&lt;/service_name&gt;</w:delText>
        </w:r>
      </w:del>
    </w:p>
    <w:p w14:paraId="2D287B2A" w14:textId="3D71DDA1" w:rsidR="00426464" w:rsidDel="00B7110A" w:rsidRDefault="00426464" w:rsidP="00426464">
      <w:pPr>
        <w:rPr>
          <w:del w:id="1227" w:author="宋 玉凝" w:date="2019-12-25T11:20:00Z"/>
        </w:rPr>
      </w:pPr>
      <w:del w:id="1228" w:author="宋 玉凝" w:date="2019-12-25T11:20:00Z">
        <w:r w:rsidDel="00B7110A">
          <w:tab/>
        </w:r>
        <w:r w:rsidDel="00B7110A">
          <w:tab/>
        </w:r>
        <w:r w:rsidDel="00B7110A">
          <w:tab/>
        </w:r>
        <w:r w:rsidDel="00B7110A">
          <w:tab/>
        </w:r>
        <w:r w:rsidDel="00B7110A">
          <w:tab/>
          <w:delText>&lt;role&gt;HUE_MASTER&lt;/role&gt;</w:delText>
        </w:r>
      </w:del>
    </w:p>
    <w:p w14:paraId="0509B408" w14:textId="1C8CDA10" w:rsidR="00426464" w:rsidDel="00B7110A" w:rsidRDefault="00426464" w:rsidP="00426464">
      <w:pPr>
        <w:rPr>
          <w:del w:id="1229" w:author="宋 玉凝" w:date="2019-12-25T11:20:00Z"/>
        </w:rPr>
      </w:pPr>
      <w:del w:id="1230" w:author="宋 玉凝" w:date="2019-12-25T11:20:00Z">
        <w:r w:rsidDel="00B7110A">
          <w:tab/>
        </w:r>
        <w:r w:rsidDel="00B7110A">
          <w:tab/>
        </w:r>
        <w:r w:rsidDel="00B7110A">
          <w:tab/>
        </w:r>
        <w:r w:rsidDel="00B7110A">
          <w:tab/>
        </w:r>
        <w:r w:rsidDel="00B7110A">
          <w:tab/>
          <w:delText>&lt;stack_current_version&gt;2.3.4.7-4&lt;/stack_current_version&gt;</w:delText>
        </w:r>
      </w:del>
    </w:p>
    <w:p w14:paraId="604C4C1B" w14:textId="3BA21E3E" w:rsidR="00426464" w:rsidDel="00B7110A" w:rsidRDefault="00426464" w:rsidP="00426464">
      <w:pPr>
        <w:rPr>
          <w:del w:id="1231" w:author="宋 玉凝" w:date="2019-12-25T11:20:00Z"/>
        </w:rPr>
      </w:pPr>
      <w:del w:id="1232" w:author="宋 玉凝" w:date="2019-12-25T11:20:00Z">
        <w:r w:rsidDel="00B7110A">
          <w:tab/>
        </w:r>
        <w:r w:rsidDel="00B7110A">
          <w:tab/>
        </w:r>
        <w:r w:rsidDel="00B7110A">
          <w:tab/>
        </w:r>
        <w:r w:rsidDel="00B7110A">
          <w:tab/>
        </w:r>
        <w:r w:rsidDel="00B7110A">
          <w:tab/>
          <w:delText>&lt;patch_type&gt;replace&lt;/patch_type&gt;</w:delText>
        </w:r>
      </w:del>
    </w:p>
    <w:p w14:paraId="6A10804C" w14:textId="216312A6" w:rsidR="00426464" w:rsidDel="00B7110A" w:rsidRDefault="00426464" w:rsidP="00426464">
      <w:pPr>
        <w:rPr>
          <w:del w:id="1233" w:author="宋 玉凝" w:date="2019-12-25T11:20:00Z"/>
        </w:rPr>
      </w:pPr>
      <w:del w:id="1234" w:author="宋 玉凝" w:date="2019-12-25T11:20:00Z">
        <w:r w:rsidDel="00B7110A">
          <w:tab/>
        </w:r>
        <w:r w:rsidDel="00B7110A">
          <w:tab/>
        </w:r>
        <w:r w:rsidDel="00B7110A">
          <w:tab/>
        </w:r>
        <w:r w:rsidDel="00B7110A">
          <w:tab/>
        </w:r>
        <w:r w:rsidDel="00B7110A">
          <w:tab/>
          <w:delText>&lt;source_dir&gt;/hd-patch/hue/login.mako&lt;/source_dir&gt;</w:delText>
        </w:r>
      </w:del>
    </w:p>
    <w:p w14:paraId="1616D14F" w14:textId="54D8D1C6" w:rsidR="00426464" w:rsidDel="00B7110A" w:rsidRDefault="00426464" w:rsidP="00426464">
      <w:pPr>
        <w:rPr>
          <w:del w:id="1235" w:author="宋 玉凝" w:date="2019-12-25T11:20:00Z"/>
        </w:rPr>
      </w:pPr>
      <w:del w:id="1236" w:author="宋 玉凝" w:date="2019-12-25T11:20:00Z">
        <w:r w:rsidDel="00B7110A">
          <w:tab/>
        </w:r>
        <w:r w:rsidDel="00B7110A">
          <w:tab/>
        </w:r>
        <w:r w:rsidDel="00B7110A">
          <w:tab/>
        </w:r>
        <w:r w:rsidDel="00B7110A">
          <w:tab/>
        </w:r>
        <w:r w:rsidDel="00B7110A">
          <w:tab/>
          <w:delText>&lt;target_dir&gt;/usr/local/hue/desktop/core/src/desktop/templates/login.mako&lt;/target_dir&gt;</w:delText>
        </w:r>
      </w:del>
    </w:p>
    <w:p w14:paraId="0468742F" w14:textId="6CEE92AE" w:rsidR="00426464" w:rsidDel="00B7110A" w:rsidRDefault="00426464" w:rsidP="00426464">
      <w:pPr>
        <w:rPr>
          <w:del w:id="1237" w:author="宋 玉凝" w:date="2019-12-25T11:20:00Z"/>
        </w:rPr>
      </w:pPr>
      <w:del w:id="1238" w:author="宋 玉凝" w:date="2019-12-25T11:20:00Z">
        <w:r w:rsidDel="00B7110A">
          <w:tab/>
        </w:r>
        <w:r w:rsidDel="00B7110A">
          <w:tab/>
        </w:r>
        <w:r w:rsidDel="00B7110A">
          <w:tab/>
        </w:r>
        <w:r w:rsidDel="00B7110A">
          <w:tab/>
          <w:delText>&lt;/service&gt;</w:delText>
        </w:r>
      </w:del>
    </w:p>
    <w:p w14:paraId="363DD032" w14:textId="2365013E" w:rsidR="00426464" w:rsidDel="00B7110A" w:rsidRDefault="00426464" w:rsidP="00426464">
      <w:pPr>
        <w:rPr>
          <w:del w:id="1239" w:author="宋 玉凝" w:date="2019-12-25T11:20:00Z"/>
        </w:rPr>
      </w:pPr>
      <w:del w:id="1240" w:author="宋 玉凝" w:date="2019-12-25T11:20:00Z">
        <w:r w:rsidDel="00B7110A">
          <w:tab/>
        </w:r>
        <w:r w:rsidDel="00B7110A">
          <w:tab/>
        </w:r>
        <w:r w:rsidDel="00B7110A">
          <w:tab/>
        </w:r>
        <w:r w:rsidDel="00B7110A">
          <w:tab/>
          <w:delText>&lt;service&gt;</w:delText>
        </w:r>
      </w:del>
    </w:p>
    <w:p w14:paraId="7C68CC93" w14:textId="51C5D54A" w:rsidR="00426464" w:rsidDel="00B7110A" w:rsidRDefault="00426464" w:rsidP="00426464">
      <w:pPr>
        <w:rPr>
          <w:del w:id="1241" w:author="宋 玉凝" w:date="2019-12-25T11:20:00Z"/>
        </w:rPr>
      </w:pPr>
      <w:del w:id="1242" w:author="宋 玉凝" w:date="2019-12-25T11:20:00Z">
        <w:r w:rsidDel="00B7110A">
          <w:tab/>
        </w:r>
        <w:r w:rsidDel="00B7110A">
          <w:tab/>
        </w:r>
        <w:r w:rsidDel="00B7110A">
          <w:tab/>
        </w:r>
        <w:r w:rsidDel="00B7110A">
          <w:tab/>
        </w:r>
        <w:r w:rsidDel="00B7110A">
          <w:tab/>
          <w:delText>&lt;service_name&gt;HUE&lt;/service_name&gt;</w:delText>
        </w:r>
      </w:del>
    </w:p>
    <w:p w14:paraId="5B7D2F5E" w14:textId="31295430" w:rsidR="00426464" w:rsidDel="00B7110A" w:rsidRDefault="00426464" w:rsidP="00426464">
      <w:pPr>
        <w:rPr>
          <w:del w:id="1243" w:author="宋 玉凝" w:date="2019-12-25T11:20:00Z"/>
        </w:rPr>
      </w:pPr>
      <w:del w:id="1244" w:author="宋 玉凝" w:date="2019-12-25T11:20:00Z">
        <w:r w:rsidDel="00B7110A">
          <w:tab/>
        </w:r>
        <w:r w:rsidDel="00B7110A">
          <w:tab/>
        </w:r>
        <w:r w:rsidDel="00B7110A">
          <w:tab/>
        </w:r>
        <w:r w:rsidDel="00B7110A">
          <w:tab/>
        </w:r>
        <w:r w:rsidDel="00B7110A">
          <w:tab/>
          <w:delText>&lt;role&gt;HUE_MASTER&lt;/role&gt;</w:delText>
        </w:r>
      </w:del>
    </w:p>
    <w:p w14:paraId="6C8F0EAD" w14:textId="2FACD42E" w:rsidR="00426464" w:rsidDel="00B7110A" w:rsidRDefault="00426464" w:rsidP="00426464">
      <w:pPr>
        <w:rPr>
          <w:del w:id="1245" w:author="宋 玉凝" w:date="2019-12-25T11:20:00Z"/>
        </w:rPr>
      </w:pPr>
      <w:del w:id="1246" w:author="宋 玉凝" w:date="2019-12-25T11:20:00Z">
        <w:r w:rsidDel="00B7110A">
          <w:tab/>
        </w:r>
        <w:r w:rsidDel="00B7110A">
          <w:tab/>
        </w:r>
        <w:r w:rsidDel="00B7110A">
          <w:tab/>
        </w:r>
        <w:r w:rsidDel="00B7110A">
          <w:tab/>
        </w:r>
        <w:r w:rsidDel="00B7110A">
          <w:tab/>
          <w:delText>&lt;stack_current_version&gt;2.3.4.7-4&lt;/stack_current_version&gt;</w:delText>
        </w:r>
      </w:del>
    </w:p>
    <w:p w14:paraId="4732E168" w14:textId="0EAD9B75" w:rsidR="00426464" w:rsidDel="00B7110A" w:rsidRDefault="00426464" w:rsidP="00426464">
      <w:pPr>
        <w:rPr>
          <w:del w:id="1247" w:author="宋 玉凝" w:date="2019-12-25T11:20:00Z"/>
        </w:rPr>
      </w:pPr>
      <w:del w:id="1248" w:author="宋 玉凝" w:date="2019-12-25T11:20:00Z">
        <w:r w:rsidDel="00B7110A">
          <w:tab/>
        </w:r>
        <w:r w:rsidDel="00B7110A">
          <w:tab/>
        </w:r>
        <w:r w:rsidDel="00B7110A">
          <w:tab/>
        </w:r>
        <w:r w:rsidDel="00B7110A">
          <w:tab/>
        </w:r>
        <w:r w:rsidDel="00B7110A">
          <w:tab/>
          <w:delText>&lt;patch_type&gt;replace&lt;/patch_type&gt;</w:delText>
        </w:r>
      </w:del>
    </w:p>
    <w:p w14:paraId="05FE359E" w14:textId="51BF01F9" w:rsidR="00426464" w:rsidDel="00B7110A" w:rsidRDefault="00426464" w:rsidP="00426464">
      <w:pPr>
        <w:rPr>
          <w:del w:id="1249" w:author="宋 玉凝" w:date="2019-12-25T11:20:00Z"/>
        </w:rPr>
      </w:pPr>
      <w:del w:id="1250" w:author="宋 玉凝" w:date="2019-12-25T11:20:00Z">
        <w:r w:rsidDel="00B7110A">
          <w:tab/>
        </w:r>
        <w:r w:rsidDel="00B7110A">
          <w:tab/>
        </w:r>
        <w:r w:rsidDel="00B7110A">
          <w:tab/>
        </w:r>
        <w:r w:rsidDel="00B7110A">
          <w:tab/>
        </w:r>
        <w:r w:rsidDel="00B7110A">
          <w:tab/>
          <w:delText>&lt;source_dir&gt;/hd-patch/hue/gettext.py&lt;/source_dir&gt;</w:delText>
        </w:r>
      </w:del>
    </w:p>
    <w:p w14:paraId="045B91EB" w14:textId="603F6069" w:rsidR="00426464" w:rsidDel="00B7110A" w:rsidRDefault="00426464" w:rsidP="00426464">
      <w:pPr>
        <w:rPr>
          <w:del w:id="1251" w:author="宋 玉凝" w:date="2019-12-25T11:20:00Z"/>
        </w:rPr>
      </w:pPr>
      <w:del w:id="1252" w:author="宋 玉凝" w:date="2019-12-25T11:20:00Z">
        <w:r w:rsidDel="00B7110A">
          <w:tab/>
        </w:r>
        <w:r w:rsidDel="00B7110A">
          <w:tab/>
        </w:r>
        <w:r w:rsidDel="00B7110A">
          <w:tab/>
        </w:r>
        <w:r w:rsidDel="00B7110A">
          <w:tab/>
        </w:r>
        <w:r w:rsidDel="00B7110A">
          <w:tab/>
          <w:delText>&lt;target_dir&gt;/usr/lib64/python2.6/gettext.py&lt;/target_dir&gt;</w:delText>
        </w:r>
      </w:del>
    </w:p>
    <w:p w14:paraId="47F99B98" w14:textId="2EE1EFE2" w:rsidR="00426464" w:rsidDel="00B7110A" w:rsidRDefault="00426464" w:rsidP="00426464">
      <w:pPr>
        <w:rPr>
          <w:del w:id="1253" w:author="宋 玉凝" w:date="2019-12-25T11:20:00Z"/>
        </w:rPr>
      </w:pPr>
      <w:del w:id="1254" w:author="宋 玉凝" w:date="2019-12-25T11:20:00Z">
        <w:r w:rsidDel="00B7110A">
          <w:tab/>
        </w:r>
        <w:r w:rsidDel="00B7110A">
          <w:tab/>
        </w:r>
        <w:r w:rsidDel="00B7110A">
          <w:tab/>
        </w:r>
        <w:r w:rsidDel="00B7110A">
          <w:tab/>
          <w:delText>&lt;/service&gt;</w:delText>
        </w:r>
      </w:del>
    </w:p>
    <w:p w14:paraId="4DD2EB09" w14:textId="5698A354" w:rsidR="00426464" w:rsidDel="00B7110A" w:rsidRDefault="00426464" w:rsidP="00426464">
      <w:pPr>
        <w:rPr>
          <w:del w:id="1255" w:author="宋 玉凝" w:date="2019-12-25T11:20:00Z"/>
        </w:rPr>
      </w:pPr>
      <w:del w:id="1256" w:author="宋 玉凝" w:date="2019-12-25T11:20:00Z">
        <w:r w:rsidDel="00B7110A">
          <w:tab/>
        </w:r>
        <w:r w:rsidDel="00B7110A">
          <w:tab/>
        </w:r>
        <w:r w:rsidDel="00B7110A">
          <w:tab/>
        </w:r>
        <w:r w:rsidDel="00B7110A">
          <w:tab/>
          <w:delText>&lt;service&gt;</w:delText>
        </w:r>
      </w:del>
    </w:p>
    <w:p w14:paraId="2F8FA9CA" w14:textId="054F5DEC" w:rsidR="00426464" w:rsidDel="00B7110A" w:rsidRDefault="00426464" w:rsidP="00426464">
      <w:pPr>
        <w:rPr>
          <w:del w:id="1257" w:author="宋 玉凝" w:date="2019-12-25T11:20:00Z"/>
        </w:rPr>
      </w:pPr>
      <w:del w:id="1258" w:author="宋 玉凝" w:date="2019-12-25T11:20:00Z">
        <w:r w:rsidDel="00B7110A">
          <w:tab/>
        </w:r>
        <w:r w:rsidDel="00B7110A">
          <w:tab/>
        </w:r>
        <w:r w:rsidDel="00B7110A">
          <w:tab/>
        </w:r>
        <w:r w:rsidDel="00B7110A">
          <w:tab/>
        </w:r>
        <w:r w:rsidDel="00B7110A">
          <w:tab/>
          <w:delText>&lt;service_name&gt;HUE&lt;/service_name&gt;</w:delText>
        </w:r>
      </w:del>
    </w:p>
    <w:p w14:paraId="357164FA" w14:textId="46D2FB37" w:rsidR="00426464" w:rsidDel="00B7110A" w:rsidRDefault="00426464" w:rsidP="00426464">
      <w:pPr>
        <w:rPr>
          <w:del w:id="1259" w:author="宋 玉凝" w:date="2019-12-25T11:20:00Z"/>
        </w:rPr>
      </w:pPr>
      <w:del w:id="1260" w:author="宋 玉凝" w:date="2019-12-25T11:20:00Z">
        <w:r w:rsidDel="00B7110A">
          <w:tab/>
        </w:r>
        <w:r w:rsidDel="00B7110A">
          <w:tab/>
        </w:r>
        <w:r w:rsidDel="00B7110A">
          <w:tab/>
        </w:r>
        <w:r w:rsidDel="00B7110A">
          <w:tab/>
        </w:r>
        <w:r w:rsidDel="00B7110A">
          <w:tab/>
          <w:delText>&lt;role&gt;HUE_MASTER&lt;/role&gt;</w:delText>
        </w:r>
      </w:del>
    </w:p>
    <w:p w14:paraId="5A3BA64E" w14:textId="4FD4D24B" w:rsidR="00426464" w:rsidDel="00B7110A" w:rsidRDefault="00426464" w:rsidP="00426464">
      <w:pPr>
        <w:rPr>
          <w:del w:id="1261" w:author="宋 玉凝" w:date="2019-12-25T11:20:00Z"/>
        </w:rPr>
      </w:pPr>
      <w:del w:id="1262" w:author="宋 玉凝" w:date="2019-12-25T11:20:00Z">
        <w:r w:rsidDel="00B7110A">
          <w:tab/>
        </w:r>
        <w:r w:rsidDel="00B7110A">
          <w:tab/>
        </w:r>
        <w:r w:rsidDel="00B7110A">
          <w:tab/>
        </w:r>
        <w:r w:rsidDel="00B7110A">
          <w:tab/>
        </w:r>
        <w:r w:rsidDel="00B7110A">
          <w:tab/>
          <w:delText>&lt;stack_current_version&gt;2.3.4.7-4&lt;/stack_current_version&gt;</w:delText>
        </w:r>
      </w:del>
    </w:p>
    <w:p w14:paraId="3D67F639" w14:textId="03DE5DD4" w:rsidR="00426464" w:rsidDel="00B7110A" w:rsidRDefault="00426464" w:rsidP="00426464">
      <w:pPr>
        <w:rPr>
          <w:del w:id="1263" w:author="宋 玉凝" w:date="2019-12-25T11:20:00Z"/>
        </w:rPr>
      </w:pPr>
      <w:del w:id="1264" w:author="宋 玉凝" w:date="2019-12-25T11:20:00Z">
        <w:r w:rsidDel="00B7110A">
          <w:tab/>
        </w:r>
        <w:r w:rsidDel="00B7110A">
          <w:tab/>
        </w:r>
        <w:r w:rsidDel="00B7110A">
          <w:tab/>
        </w:r>
        <w:r w:rsidDel="00B7110A">
          <w:tab/>
        </w:r>
        <w:r w:rsidDel="00B7110A">
          <w:tab/>
          <w:delText>&lt;patch_type&gt;replace&lt;/patch_type&gt;</w:delText>
        </w:r>
      </w:del>
    </w:p>
    <w:p w14:paraId="585DB429" w14:textId="2B882E40" w:rsidR="00426464" w:rsidDel="00B7110A" w:rsidRDefault="00426464" w:rsidP="00426464">
      <w:pPr>
        <w:rPr>
          <w:del w:id="1265" w:author="宋 玉凝" w:date="2019-12-25T11:20:00Z"/>
        </w:rPr>
      </w:pPr>
      <w:del w:id="1266" w:author="宋 玉凝" w:date="2019-12-25T11:20:00Z">
        <w:r w:rsidDel="00B7110A">
          <w:tab/>
        </w:r>
        <w:r w:rsidDel="00B7110A">
          <w:tab/>
        </w:r>
        <w:r w:rsidDel="00B7110A">
          <w:tab/>
        </w:r>
        <w:r w:rsidDel="00B7110A">
          <w:tab/>
        </w:r>
        <w:r w:rsidDel="00B7110A">
          <w:tab/>
          <w:delText>&lt;source_dir&gt;/hd-patch/hue/login.css&lt;/source_dir&gt;</w:delText>
        </w:r>
      </w:del>
    </w:p>
    <w:p w14:paraId="1DD55F5D" w14:textId="4C0E4682" w:rsidR="00426464" w:rsidDel="00B7110A" w:rsidRDefault="00426464" w:rsidP="00426464">
      <w:pPr>
        <w:rPr>
          <w:del w:id="1267" w:author="宋 玉凝" w:date="2019-12-25T11:20:00Z"/>
        </w:rPr>
      </w:pPr>
      <w:del w:id="1268" w:author="宋 玉凝" w:date="2019-12-25T11:20:00Z">
        <w:r w:rsidDel="00B7110A">
          <w:tab/>
        </w:r>
        <w:r w:rsidDel="00B7110A">
          <w:tab/>
        </w:r>
        <w:r w:rsidDel="00B7110A">
          <w:tab/>
        </w:r>
        <w:r w:rsidDel="00B7110A">
          <w:tab/>
        </w:r>
        <w:r w:rsidDel="00B7110A">
          <w:tab/>
          <w:delText>&lt;target_dir&gt;/usr/local/hue/build/static/desktop/css/login.css&lt;/target_dir&gt;</w:delText>
        </w:r>
      </w:del>
    </w:p>
    <w:p w14:paraId="1DB83DCA" w14:textId="3DB99010" w:rsidR="00426464" w:rsidDel="00B7110A" w:rsidRDefault="00426464" w:rsidP="00426464">
      <w:pPr>
        <w:rPr>
          <w:del w:id="1269" w:author="宋 玉凝" w:date="2019-12-25T11:20:00Z"/>
        </w:rPr>
      </w:pPr>
      <w:del w:id="1270" w:author="宋 玉凝" w:date="2019-12-25T11:20:00Z">
        <w:r w:rsidDel="00B7110A">
          <w:tab/>
        </w:r>
        <w:r w:rsidDel="00B7110A">
          <w:tab/>
        </w:r>
        <w:r w:rsidDel="00B7110A">
          <w:tab/>
        </w:r>
        <w:r w:rsidDel="00B7110A">
          <w:tab/>
          <w:delText>&lt;/service&gt;</w:delText>
        </w:r>
      </w:del>
    </w:p>
    <w:p w14:paraId="40274167" w14:textId="191FEA70" w:rsidR="00426464" w:rsidDel="00B7110A" w:rsidRDefault="00426464" w:rsidP="00426464">
      <w:pPr>
        <w:rPr>
          <w:del w:id="1271" w:author="宋 玉凝" w:date="2019-12-25T11:20:00Z"/>
        </w:rPr>
      </w:pPr>
      <w:del w:id="1272" w:author="宋 玉凝" w:date="2019-12-25T11:20:00Z">
        <w:r w:rsidDel="00B7110A">
          <w:tab/>
        </w:r>
        <w:r w:rsidDel="00B7110A">
          <w:tab/>
        </w:r>
        <w:r w:rsidDel="00B7110A">
          <w:tab/>
        </w:r>
        <w:r w:rsidDel="00B7110A">
          <w:tab/>
          <w:delText>&lt;service&gt;</w:delText>
        </w:r>
      </w:del>
    </w:p>
    <w:p w14:paraId="3D04F026" w14:textId="365DB348" w:rsidR="00426464" w:rsidDel="00B7110A" w:rsidRDefault="00426464" w:rsidP="00426464">
      <w:pPr>
        <w:rPr>
          <w:del w:id="1273" w:author="宋 玉凝" w:date="2019-12-25T11:20:00Z"/>
        </w:rPr>
      </w:pPr>
      <w:del w:id="1274" w:author="宋 玉凝" w:date="2019-12-25T11:20:00Z">
        <w:r w:rsidDel="00B7110A">
          <w:tab/>
        </w:r>
        <w:r w:rsidDel="00B7110A">
          <w:tab/>
        </w:r>
        <w:r w:rsidDel="00B7110A">
          <w:tab/>
        </w:r>
        <w:r w:rsidDel="00B7110A">
          <w:tab/>
        </w:r>
        <w:r w:rsidDel="00B7110A">
          <w:tab/>
          <w:delText>&lt;service_name&gt;HUE&lt;/service_name&gt;</w:delText>
        </w:r>
      </w:del>
    </w:p>
    <w:p w14:paraId="017DB295" w14:textId="794B6A86" w:rsidR="00426464" w:rsidDel="00B7110A" w:rsidRDefault="00426464" w:rsidP="00426464">
      <w:pPr>
        <w:rPr>
          <w:del w:id="1275" w:author="宋 玉凝" w:date="2019-12-25T11:20:00Z"/>
        </w:rPr>
      </w:pPr>
      <w:del w:id="1276" w:author="宋 玉凝" w:date="2019-12-25T11:20:00Z">
        <w:r w:rsidDel="00B7110A">
          <w:tab/>
        </w:r>
        <w:r w:rsidDel="00B7110A">
          <w:tab/>
        </w:r>
        <w:r w:rsidDel="00B7110A">
          <w:tab/>
        </w:r>
        <w:r w:rsidDel="00B7110A">
          <w:tab/>
        </w:r>
        <w:r w:rsidDel="00B7110A">
          <w:tab/>
          <w:delText>&lt;role&gt;HUE_MASTER&lt;/role&gt;</w:delText>
        </w:r>
      </w:del>
    </w:p>
    <w:p w14:paraId="4E38AA43" w14:textId="5CAC2467" w:rsidR="00426464" w:rsidDel="00B7110A" w:rsidRDefault="00426464" w:rsidP="00426464">
      <w:pPr>
        <w:rPr>
          <w:del w:id="1277" w:author="宋 玉凝" w:date="2019-12-25T11:20:00Z"/>
        </w:rPr>
      </w:pPr>
      <w:del w:id="1278" w:author="宋 玉凝" w:date="2019-12-25T11:20:00Z">
        <w:r w:rsidDel="00B7110A">
          <w:tab/>
        </w:r>
        <w:r w:rsidDel="00B7110A">
          <w:tab/>
        </w:r>
        <w:r w:rsidDel="00B7110A">
          <w:tab/>
        </w:r>
        <w:r w:rsidDel="00B7110A">
          <w:tab/>
        </w:r>
        <w:r w:rsidDel="00B7110A">
          <w:tab/>
          <w:delText>&lt;stack_current_version&gt;2.3.4.7-4&lt;/stack_current_version&gt;</w:delText>
        </w:r>
      </w:del>
    </w:p>
    <w:p w14:paraId="6EE8A5A7" w14:textId="6175EA87" w:rsidR="00426464" w:rsidDel="00B7110A" w:rsidRDefault="00426464" w:rsidP="00426464">
      <w:pPr>
        <w:rPr>
          <w:del w:id="1279" w:author="宋 玉凝" w:date="2019-12-25T11:20:00Z"/>
        </w:rPr>
      </w:pPr>
      <w:del w:id="1280" w:author="宋 玉凝" w:date="2019-12-25T11:20:00Z">
        <w:r w:rsidDel="00B7110A">
          <w:tab/>
        </w:r>
        <w:r w:rsidDel="00B7110A">
          <w:tab/>
        </w:r>
        <w:r w:rsidDel="00B7110A">
          <w:tab/>
        </w:r>
        <w:r w:rsidDel="00B7110A">
          <w:tab/>
        </w:r>
        <w:r w:rsidDel="00B7110A">
          <w:tab/>
          <w:delText>&lt;patch_type&gt;replace&lt;/patch_type&gt;</w:delText>
        </w:r>
      </w:del>
    </w:p>
    <w:p w14:paraId="6E27F0C0" w14:textId="0C83DF9C" w:rsidR="00426464" w:rsidDel="00B7110A" w:rsidRDefault="00426464" w:rsidP="00426464">
      <w:pPr>
        <w:rPr>
          <w:del w:id="1281" w:author="宋 玉凝" w:date="2019-12-25T11:20:00Z"/>
        </w:rPr>
      </w:pPr>
      <w:del w:id="1282" w:author="宋 玉凝" w:date="2019-12-25T11:20:00Z">
        <w:r w:rsidDel="00B7110A">
          <w:tab/>
        </w:r>
        <w:r w:rsidDel="00B7110A">
          <w:tab/>
        </w:r>
        <w:r w:rsidDel="00B7110A">
          <w:tab/>
        </w:r>
        <w:r w:rsidDel="00B7110A">
          <w:tab/>
        </w:r>
        <w:r w:rsidDel="00B7110A">
          <w:tab/>
          <w:delText>&lt;source_dir&gt;/hd-patch/hue/admin_wizard.mako&lt;/source_dir&gt;</w:delText>
        </w:r>
      </w:del>
    </w:p>
    <w:p w14:paraId="0D4BE3F9" w14:textId="6F4B41EF" w:rsidR="00426464" w:rsidDel="00B7110A" w:rsidRDefault="00426464" w:rsidP="00426464">
      <w:pPr>
        <w:rPr>
          <w:del w:id="1283" w:author="宋 玉凝" w:date="2019-12-25T11:20:00Z"/>
        </w:rPr>
      </w:pPr>
      <w:del w:id="1284" w:author="宋 玉凝" w:date="2019-12-25T11:20:00Z">
        <w:r w:rsidDel="00B7110A">
          <w:tab/>
        </w:r>
        <w:r w:rsidDel="00B7110A">
          <w:tab/>
        </w:r>
        <w:r w:rsidDel="00B7110A">
          <w:tab/>
        </w:r>
        <w:r w:rsidDel="00B7110A">
          <w:tab/>
        </w:r>
        <w:r w:rsidDel="00B7110A">
          <w:tab/>
          <w:delText>&lt;target_dir&gt;/usr/local/hue/apps/about/src/about/templates/admin_wizard.mako&lt;/target_dir&gt;</w:delText>
        </w:r>
      </w:del>
    </w:p>
    <w:p w14:paraId="3375826D" w14:textId="2A41DB89" w:rsidR="00426464" w:rsidDel="00B7110A" w:rsidRDefault="00426464" w:rsidP="00426464">
      <w:pPr>
        <w:rPr>
          <w:del w:id="1285" w:author="宋 玉凝" w:date="2019-12-25T11:20:00Z"/>
        </w:rPr>
      </w:pPr>
      <w:del w:id="1286" w:author="宋 玉凝" w:date="2019-12-25T11:20:00Z">
        <w:r w:rsidDel="00B7110A">
          <w:tab/>
        </w:r>
        <w:r w:rsidDel="00B7110A">
          <w:tab/>
        </w:r>
        <w:r w:rsidDel="00B7110A">
          <w:tab/>
        </w:r>
        <w:r w:rsidDel="00B7110A">
          <w:tab/>
          <w:delText>&lt;/service&gt;</w:delText>
        </w:r>
      </w:del>
    </w:p>
    <w:p w14:paraId="3E196790" w14:textId="175FB847" w:rsidR="00426464" w:rsidDel="00B7110A" w:rsidRDefault="00426464" w:rsidP="00426464">
      <w:pPr>
        <w:rPr>
          <w:del w:id="1287" w:author="宋 玉凝" w:date="2019-12-25T11:20:00Z"/>
        </w:rPr>
      </w:pPr>
      <w:del w:id="1288" w:author="宋 玉凝" w:date="2019-12-25T11:20:00Z">
        <w:r w:rsidDel="00B7110A">
          <w:tab/>
        </w:r>
        <w:r w:rsidDel="00B7110A">
          <w:tab/>
        </w:r>
        <w:r w:rsidDel="00B7110A">
          <w:tab/>
        </w:r>
        <w:r w:rsidDel="00B7110A">
          <w:tab/>
          <w:delText>&lt;service&gt;</w:delText>
        </w:r>
      </w:del>
    </w:p>
    <w:p w14:paraId="6FA6E297" w14:textId="353C2A18" w:rsidR="00426464" w:rsidDel="00B7110A" w:rsidRDefault="00426464" w:rsidP="00426464">
      <w:pPr>
        <w:rPr>
          <w:del w:id="1289" w:author="宋 玉凝" w:date="2019-12-25T11:20:00Z"/>
        </w:rPr>
      </w:pPr>
      <w:del w:id="1290" w:author="宋 玉凝" w:date="2019-12-25T11:20:00Z">
        <w:r w:rsidDel="00B7110A">
          <w:tab/>
        </w:r>
        <w:r w:rsidDel="00B7110A">
          <w:tab/>
        </w:r>
        <w:r w:rsidDel="00B7110A">
          <w:tab/>
        </w:r>
        <w:r w:rsidDel="00B7110A">
          <w:tab/>
        </w:r>
        <w:r w:rsidDel="00B7110A">
          <w:tab/>
          <w:delText>&lt;service_name&gt;HUE&lt;/service_name&gt;</w:delText>
        </w:r>
      </w:del>
    </w:p>
    <w:p w14:paraId="704FAE8B" w14:textId="6DC54970" w:rsidR="00426464" w:rsidDel="00B7110A" w:rsidRDefault="00426464" w:rsidP="00426464">
      <w:pPr>
        <w:rPr>
          <w:del w:id="1291" w:author="宋 玉凝" w:date="2019-12-25T11:20:00Z"/>
        </w:rPr>
      </w:pPr>
      <w:del w:id="1292" w:author="宋 玉凝" w:date="2019-12-25T11:20:00Z">
        <w:r w:rsidDel="00B7110A">
          <w:tab/>
        </w:r>
        <w:r w:rsidDel="00B7110A">
          <w:tab/>
        </w:r>
        <w:r w:rsidDel="00B7110A">
          <w:tab/>
        </w:r>
        <w:r w:rsidDel="00B7110A">
          <w:tab/>
        </w:r>
        <w:r w:rsidDel="00B7110A">
          <w:tab/>
          <w:delText>&lt;role&gt;HUE_MASTER&lt;/role&gt;</w:delText>
        </w:r>
      </w:del>
    </w:p>
    <w:p w14:paraId="3BE7F5B8" w14:textId="2D766145" w:rsidR="00426464" w:rsidDel="00B7110A" w:rsidRDefault="00426464" w:rsidP="00426464">
      <w:pPr>
        <w:rPr>
          <w:del w:id="1293" w:author="宋 玉凝" w:date="2019-12-25T11:20:00Z"/>
        </w:rPr>
      </w:pPr>
      <w:del w:id="1294" w:author="宋 玉凝" w:date="2019-12-25T11:20:00Z">
        <w:r w:rsidDel="00B7110A">
          <w:tab/>
        </w:r>
        <w:r w:rsidDel="00B7110A">
          <w:tab/>
        </w:r>
        <w:r w:rsidDel="00B7110A">
          <w:tab/>
        </w:r>
        <w:r w:rsidDel="00B7110A">
          <w:tab/>
        </w:r>
        <w:r w:rsidDel="00B7110A">
          <w:tab/>
          <w:delText>&lt;stack_current_version&gt;2.3.4.7-4&lt;/stack_current_version&gt;</w:delText>
        </w:r>
      </w:del>
    </w:p>
    <w:p w14:paraId="4CCA6AFC" w14:textId="58EF5E9A" w:rsidR="00426464" w:rsidDel="00B7110A" w:rsidRDefault="00426464" w:rsidP="00426464">
      <w:pPr>
        <w:rPr>
          <w:del w:id="1295" w:author="宋 玉凝" w:date="2019-12-25T11:20:00Z"/>
        </w:rPr>
      </w:pPr>
      <w:del w:id="1296" w:author="宋 玉凝" w:date="2019-12-25T11:20:00Z">
        <w:r w:rsidDel="00B7110A">
          <w:tab/>
        </w:r>
        <w:r w:rsidDel="00B7110A">
          <w:tab/>
        </w:r>
        <w:r w:rsidDel="00B7110A">
          <w:tab/>
        </w:r>
        <w:r w:rsidDel="00B7110A">
          <w:tab/>
        </w:r>
        <w:r w:rsidDel="00B7110A">
          <w:tab/>
          <w:delText>&lt;patch_type&gt;replace&lt;/patch_type&gt;</w:delText>
        </w:r>
      </w:del>
    </w:p>
    <w:p w14:paraId="0C7728E8" w14:textId="35BE9588" w:rsidR="00426464" w:rsidDel="00B7110A" w:rsidRDefault="00426464" w:rsidP="00426464">
      <w:pPr>
        <w:rPr>
          <w:del w:id="1297" w:author="宋 玉凝" w:date="2019-12-25T11:20:00Z"/>
        </w:rPr>
      </w:pPr>
      <w:del w:id="1298" w:author="宋 玉凝" w:date="2019-12-25T11:20:00Z">
        <w:r w:rsidDel="00B7110A">
          <w:tab/>
        </w:r>
        <w:r w:rsidDel="00B7110A">
          <w:tab/>
        </w:r>
        <w:r w:rsidDel="00B7110A">
          <w:tab/>
        </w:r>
        <w:r w:rsidDel="00B7110A">
          <w:tab/>
        </w:r>
        <w:r w:rsidDel="00B7110A">
          <w:tab/>
          <w:delText>&lt;source_dir&gt;/hd-patch/hue/art/&lt;/source_dir&gt;</w:delText>
        </w:r>
      </w:del>
    </w:p>
    <w:p w14:paraId="5268FA36" w14:textId="757ABAF9" w:rsidR="00426464" w:rsidDel="00B7110A" w:rsidRDefault="00426464" w:rsidP="00426464">
      <w:pPr>
        <w:rPr>
          <w:del w:id="1299" w:author="宋 玉凝" w:date="2019-12-25T11:20:00Z"/>
        </w:rPr>
      </w:pPr>
      <w:del w:id="1300" w:author="宋 玉凝" w:date="2019-12-25T11:20:00Z">
        <w:r w:rsidDel="00B7110A">
          <w:tab/>
        </w:r>
        <w:r w:rsidDel="00B7110A">
          <w:tab/>
        </w:r>
        <w:r w:rsidDel="00B7110A">
          <w:tab/>
        </w:r>
        <w:r w:rsidDel="00B7110A">
          <w:tab/>
        </w:r>
        <w:r w:rsidDel="00B7110A">
          <w:tab/>
          <w:delText>&lt;target_dir&gt;/usr/local/hue/build/static/desktop/art&lt;/target_dir&gt;</w:delText>
        </w:r>
      </w:del>
    </w:p>
    <w:p w14:paraId="2053D0B9" w14:textId="0EFBED2F" w:rsidR="00426464" w:rsidDel="00B7110A" w:rsidRDefault="00426464" w:rsidP="00426464">
      <w:pPr>
        <w:rPr>
          <w:del w:id="1301" w:author="宋 玉凝" w:date="2019-12-25T11:20:00Z"/>
        </w:rPr>
      </w:pPr>
      <w:del w:id="1302" w:author="宋 玉凝" w:date="2019-12-25T11:20:00Z">
        <w:r w:rsidDel="00B7110A">
          <w:tab/>
        </w:r>
        <w:r w:rsidDel="00B7110A">
          <w:tab/>
        </w:r>
        <w:r w:rsidDel="00B7110A">
          <w:tab/>
        </w:r>
        <w:r w:rsidDel="00B7110A">
          <w:tab/>
          <w:delText>&lt;/service&gt;</w:delText>
        </w:r>
      </w:del>
    </w:p>
    <w:p w14:paraId="4A7AFA49" w14:textId="5F1313F7" w:rsidR="00426464" w:rsidDel="00B7110A" w:rsidRDefault="00426464" w:rsidP="0074177E">
      <w:pPr>
        <w:pStyle w:val="3"/>
        <w:rPr>
          <w:del w:id="1303" w:author="宋 玉凝" w:date="2019-12-25T11:20:00Z"/>
        </w:rPr>
      </w:pPr>
      <w:del w:id="1304" w:author="宋 玉凝" w:date="2019-12-25T11:20:00Z">
        <w:r w:rsidDel="00B7110A">
          <w:rPr>
            <w:rFonts w:hint="eastAsia"/>
          </w:rPr>
          <w:delText xml:space="preserve">2.3.6 </w:delText>
        </w:r>
        <w:r w:rsidDel="00B7110A">
          <w:rPr>
            <w:rFonts w:hint="eastAsia"/>
          </w:rPr>
          <w:delText>自研</w:delText>
        </w:r>
        <w:r w:rsidDel="00B7110A">
          <w:rPr>
            <w:rFonts w:hint="eastAsia"/>
          </w:rPr>
          <w:delText>Ranger</w:delText>
        </w:r>
        <w:r w:rsidDel="00B7110A">
          <w:rPr>
            <w:rFonts w:hint="eastAsia"/>
          </w:rPr>
          <w:delText>汉化更新</w:delText>
        </w:r>
      </w:del>
    </w:p>
    <w:p w14:paraId="6AE09B62" w14:textId="42959898" w:rsidR="00426464" w:rsidDel="00B7110A" w:rsidRDefault="00426464" w:rsidP="00426464">
      <w:pPr>
        <w:rPr>
          <w:del w:id="1305" w:author="宋 玉凝" w:date="2019-12-25T11:20:00Z"/>
        </w:rPr>
      </w:pPr>
      <w:del w:id="1306"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HDP</w:delText>
        </w:r>
        <w:r w:rsidDel="00B7110A">
          <w:rPr>
            <w:rFonts w:hint="eastAsia"/>
          </w:rPr>
          <w:delText>本地源添加目录</w:delText>
        </w:r>
        <w:r w:rsidDel="00B7110A">
          <w:rPr>
            <w:rFonts w:hint="eastAsia"/>
          </w:rPr>
          <w:delText>http://172.22.29.171/hdp/HDP/centos6/2.x/updates/2.3.4.7/hd-patch/ranger/</w:delText>
        </w:r>
      </w:del>
    </w:p>
    <w:p w14:paraId="45B5E8C6" w14:textId="24374C89" w:rsidR="00426464" w:rsidDel="00B7110A" w:rsidRDefault="00426464" w:rsidP="00426464">
      <w:pPr>
        <w:rPr>
          <w:del w:id="1307" w:author="宋 玉凝" w:date="2019-12-25T11:20:00Z"/>
        </w:rPr>
      </w:pPr>
      <w:del w:id="130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将</w:delText>
        </w:r>
        <w:r w:rsidDel="00B7110A">
          <w:rPr>
            <w:rFonts w:hint="eastAsia"/>
          </w:rPr>
          <w:delText>webapp</w:delText>
        </w:r>
        <w:r w:rsidDel="00B7110A">
          <w:rPr>
            <w:rFonts w:hint="eastAsia"/>
          </w:rPr>
          <w:delText>文件夹放入该目录，文件见附件。</w:delText>
        </w:r>
      </w:del>
    </w:p>
    <w:p w14:paraId="6EAFDC9A" w14:textId="77160974" w:rsidR="00426464" w:rsidDel="00B7110A" w:rsidRDefault="00426464" w:rsidP="00426464">
      <w:pPr>
        <w:rPr>
          <w:del w:id="1309" w:author="宋 玉凝" w:date="2019-12-25T11:20:00Z"/>
        </w:rPr>
      </w:pPr>
      <w:del w:id="1310" w:author="宋 玉凝" w:date="2019-12-25T11:20:00Z">
        <w:r w:rsidDel="00B7110A">
          <w:rPr>
            <w:rFonts w:hint="eastAsia"/>
          </w:rPr>
          <w:delText>（</w:delText>
        </w:r>
        <w:r w:rsidDel="00B7110A">
          <w:rPr>
            <w:rFonts w:hint="eastAsia"/>
          </w:rPr>
          <w:delText>2</w:delText>
        </w:r>
        <w:r w:rsidDel="00B7110A">
          <w:rPr>
            <w:rFonts w:hint="eastAsia"/>
          </w:rPr>
          <w:delText>）修改</w:delText>
        </w:r>
        <w:r w:rsidDel="00B7110A">
          <w:rPr>
            <w:rFonts w:hint="eastAsia"/>
          </w:rPr>
          <w:delText>patch</w:delText>
        </w:r>
        <w:r w:rsidDel="00B7110A">
          <w:rPr>
            <w:rFonts w:hint="eastAsia"/>
          </w:rPr>
          <w:delText>文件</w:delText>
        </w:r>
        <w:r w:rsidDel="00B7110A">
          <w:rPr>
            <w:rFonts w:hint="eastAsia"/>
          </w:rPr>
          <w:delText>ambari-server/src/main/resources/stacks/HDP/2.0.6/hooks/after-INSTALL/scripts/patch-site.xml</w:delText>
        </w:r>
      </w:del>
    </w:p>
    <w:p w14:paraId="6BAEF6A1" w14:textId="5BB69105" w:rsidR="00426464" w:rsidDel="00B7110A" w:rsidRDefault="00426464" w:rsidP="00426464">
      <w:pPr>
        <w:rPr>
          <w:del w:id="1311" w:author="宋 玉凝" w:date="2019-12-25T11:20:00Z"/>
        </w:rPr>
      </w:pPr>
      <w:del w:id="1312"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添加如下：</w:delText>
        </w:r>
      </w:del>
    </w:p>
    <w:p w14:paraId="323873E7" w14:textId="6F0BE2DF" w:rsidR="00426464" w:rsidDel="00B7110A" w:rsidRDefault="00426464" w:rsidP="00426464">
      <w:pPr>
        <w:rPr>
          <w:del w:id="1313" w:author="宋 玉凝" w:date="2019-12-25T11:20:00Z"/>
        </w:rPr>
      </w:pPr>
      <w:del w:id="1314" w:author="宋 玉凝" w:date="2019-12-25T11:20:00Z">
        <w:r w:rsidDel="00B7110A">
          <w:tab/>
        </w:r>
        <w:r w:rsidDel="00B7110A">
          <w:tab/>
        </w:r>
        <w:r w:rsidDel="00B7110A">
          <w:tab/>
        </w:r>
        <w:r w:rsidDel="00B7110A">
          <w:tab/>
          <w:delText>&lt;service&gt;</w:delText>
        </w:r>
      </w:del>
    </w:p>
    <w:p w14:paraId="3AC330AC" w14:textId="788465C4" w:rsidR="00426464" w:rsidDel="00B7110A" w:rsidRDefault="00426464" w:rsidP="00426464">
      <w:pPr>
        <w:rPr>
          <w:del w:id="1315" w:author="宋 玉凝" w:date="2019-12-25T11:20:00Z"/>
        </w:rPr>
      </w:pPr>
      <w:del w:id="1316" w:author="宋 玉凝" w:date="2019-12-25T11:20:00Z">
        <w:r w:rsidDel="00B7110A">
          <w:tab/>
        </w:r>
        <w:r w:rsidDel="00B7110A">
          <w:tab/>
        </w:r>
        <w:r w:rsidDel="00B7110A">
          <w:tab/>
        </w:r>
        <w:r w:rsidDel="00B7110A">
          <w:tab/>
        </w:r>
        <w:r w:rsidDel="00B7110A">
          <w:tab/>
          <w:delText>&lt;service_name&gt;RANGER&lt;/service_name&gt;</w:delText>
        </w:r>
      </w:del>
    </w:p>
    <w:p w14:paraId="6D2F0276" w14:textId="7B75CAAA" w:rsidR="00426464" w:rsidDel="00B7110A" w:rsidRDefault="00426464" w:rsidP="00426464">
      <w:pPr>
        <w:rPr>
          <w:del w:id="1317" w:author="宋 玉凝" w:date="2019-12-25T11:20:00Z"/>
        </w:rPr>
      </w:pPr>
      <w:del w:id="1318" w:author="宋 玉凝" w:date="2019-12-25T11:20:00Z">
        <w:r w:rsidDel="00B7110A">
          <w:tab/>
        </w:r>
        <w:r w:rsidDel="00B7110A">
          <w:tab/>
        </w:r>
        <w:r w:rsidDel="00B7110A">
          <w:tab/>
        </w:r>
        <w:r w:rsidDel="00B7110A">
          <w:tab/>
        </w:r>
        <w:r w:rsidDel="00B7110A">
          <w:tab/>
          <w:delText>&lt;role&gt;RANGER_ADMIN&lt;/role&gt;</w:delText>
        </w:r>
      </w:del>
    </w:p>
    <w:p w14:paraId="3F7E49C0" w14:textId="4A23D9AA" w:rsidR="00426464" w:rsidDel="00B7110A" w:rsidRDefault="00426464" w:rsidP="00426464">
      <w:pPr>
        <w:rPr>
          <w:del w:id="1319" w:author="宋 玉凝" w:date="2019-12-25T11:20:00Z"/>
        </w:rPr>
      </w:pPr>
      <w:del w:id="1320" w:author="宋 玉凝" w:date="2019-12-25T11:20:00Z">
        <w:r w:rsidDel="00B7110A">
          <w:tab/>
        </w:r>
        <w:r w:rsidDel="00B7110A">
          <w:tab/>
        </w:r>
        <w:r w:rsidDel="00B7110A">
          <w:tab/>
        </w:r>
        <w:r w:rsidDel="00B7110A">
          <w:tab/>
        </w:r>
        <w:r w:rsidDel="00B7110A">
          <w:tab/>
          <w:delText>&lt;stack_current_version&gt;2.3.4.7-4&lt;/stack_current_version&gt;</w:delText>
        </w:r>
      </w:del>
    </w:p>
    <w:p w14:paraId="6AE01F57" w14:textId="3A666228" w:rsidR="00426464" w:rsidDel="00B7110A" w:rsidRDefault="00426464" w:rsidP="00426464">
      <w:pPr>
        <w:rPr>
          <w:del w:id="1321" w:author="宋 玉凝" w:date="2019-12-25T11:20:00Z"/>
        </w:rPr>
      </w:pPr>
      <w:del w:id="1322" w:author="宋 玉凝" w:date="2019-12-25T11:20:00Z">
        <w:r w:rsidDel="00B7110A">
          <w:tab/>
        </w:r>
        <w:r w:rsidDel="00B7110A">
          <w:tab/>
        </w:r>
        <w:r w:rsidDel="00B7110A">
          <w:tab/>
        </w:r>
        <w:r w:rsidDel="00B7110A">
          <w:tab/>
        </w:r>
        <w:r w:rsidDel="00B7110A">
          <w:tab/>
          <w:delText>&lt;patch_type&gt;replace&lt;/patch_type&gt;</w:delText>
        </w:r>
      </w:del>
    </w:p>
    <w:p w14:paraId="331F4F95" w14:textId="47E9646A" w:rsidR="00426464" w:rsidDel="00B7110A" w:rsidRDefault="00426464" w:rsidP="00426464">
      <w:pPr>
        <w:rPr>
          <w:del w:id="1323" w:author="宋 玉凝" w:date="2019-12-25T11:20:00Z"/>
        </w:rPr>
      </w:pPr>
      <w:del w:id="1324" w:author="宋 玉凝" w:date="2019-12-25T11:20:00Z">
        <w:r w:rsidDel="00B7110A">
          <w:tab/>
        </w:r>
        <w:r w:rsidDel="00B7110A">
          <w:tab/>
        </w:r>
        <w:r w:rsidDel="00B7110A">
          <w:tab/>
        </w:r>
        <w:r w:rsidDel="00B7110A">
          <w:tab/>
        </w:r>
        <w:r w:rsidDel="00B7110A">
          <w:tab/>
          <w:delText>&lt;source_dir&gt;/hd-patch/ranger/images/&lt;/source_dir&gt;</w:delText>
        </w:r>
      </w:del>
    </w:p>
    <w:p w14:paraId="533CCE16" w14:textId="75062F0F" w:rsidR="00426464" w:rsidDel="00B7110A" w:rsidRDefault="00426464" w:rsidP="00426464">
      <w:pPr>
        <w:rPr>
          <w:del w:id="1325" w:author="宋 玉凝" w:date="2019-12-25T11:20:00Z"/>
        </w:rPr>
      </w:pPr>
      <w:del w:id="1326" w:author="宋 玉凝" w:date="2019-12-25T11:20:00Z">
        <w:r w:rsidDel="00B7110A">
          <w:tab/>
        </w:r>
        <w:r w:rsidDel="00B7110A">
          <w:tab/>
        </w:r>
        <w:r w:rsidDel="00B7110A">
          <w:tab/>
        </w:r>
        <w:r w:rsidDel="00B7110A">
          <w:tab/>
        </w:r>
        <w:r w:rsidDel="00B7110A">
          <w:tab/>
          <w:delText>&lt;target_dir&gt;/usr/hdp/2.3.4.7-4/ranger-admin/ews/webapp/images&lt;/target_dir&gt;</w:delText>
        </w:r>
      </w:del>
    </w:p>
    <w:p w14:paraId="5EBAFC5B" w14:textId="32BDAEB3" w:rsidR="00426464" w:rsidDel="00B7110A" w:rsidRDefault="00426464" w:rsidP="00426464">
      <w:pPr>
        <w:rPr>
          <w:del w:id="1327" w:author="宋 玉凝" w:date="2019-12-25T11:20:00Z"/>
        </w:rPr>
      </w:pPr>
      <w:del w:id="1328" w:author="宋 玉凝" w:date="2019-12-25T11:20:00Z">
        <w:r w:rsidDel="00B7110A">
          <w:tab/>
        </w:r>
        <w:r w:rsidDel="00B7110A">
          <w:tab/>
        </w:r>
        <w:r w:rsidDel="00B7110A">
          <w:tab/>
        </w:r>
        <w:r w:rsidDel="00B7110A">
          <w:tab/>
          <w:delText>&lt;/service&gt;</w:delText>
        </w:r>
      </w:del>
    </w:p>
    <w:p w14:paraId="46700B25" w14:textId="0D8EDB51" w:rsidR="00426464" w:rsidDel="00B7110A" w:rsidRDefault="00426464" w:rsidP="00426464">
      <w:pPr>
        <w:rPr>
          <w:del w:id="1329" w:author="宋 玉凝" w:date="2019-12-25T11:20:00Z"/>
        </w:rPr>
      </w:pPr>
      <w:del w:id="1330" w:author="宋 玉凝" w:date="2019-12-25T11:20:00Z">
        <w:r w:rsidDel="00B7110A">
          <w:tab/>
        </w:r>
        <w:r w:rsidDel="00B7110A">
          <w:tab/>
        </w:r>
        <w:r w:rsidDel="00B7110A">
          <w:tab/>
        </w:r>
        <w:r w:rsidDel="00B7110A">
          <w:tab/>
          <w:delText>&lt;service&gt;</w:delText>
        </w:r>
      </w:del>
    </w:p>
    <w:p w14:paraId="53686D59" w14:textId="258178B4" w:rsidR="00426464" w:rsidDel="00B7110A" w:rsidRDefault="00426464" w:rsidP="00426464">
      <w:pPr>
        <w:rPr>
          <w:del w:id="1331" w:author="宋 玉凝" w:date="2019-12-25T11:20:00Z"/>
        </w:rPr>
      </w:pPr>
      <w:del w:id="1332" w:author="宋 玉凝" w:date="2019-12-25T11:20:00Z">
        <w:r w:rsidDel="00B7110A">
          <w:tab/>
        </w:r>
        <w:r w:rsidDel="00B7110A">
          <w:tab/>
        </w:r>
        <w:r w:rsidDel="00B7110A">
          <w:tab/>
        </w:r>
        <w:r w:rsidDel="00B7110A">
          <w:tab/>
        </w:r>
        <w:r w:rsidDel="00B7110A">
          <w:tab/>
          <w:delText>&lt;service_name&gt;RANGER&lt;/service_name&gt;</w:delText>
        </w:r>
      </w:del>
    </w:p>
    <w:p w14:paraId="6837C02D" w14:textId="6EDFCD7A" w:rsidR="00426464" w:rsidDel="00B7110A" w:rsidRDefault="00426464" w:rsidP="00426464">
      <w:pPr>
        <w:rPr>
          <w:del w:id="1333" w:author="宋 玉凝" w:date="2019-12-25T11:20:00Z"/>
        </w:rPr>
      </w:pPr>
      <w:del w:id="1334" w:author="宋 玉凝" w:date="2019-12-25T11:20:00Z">
        <w:r w:rsidDel="00B7110A">
          <w:tab/>
        </w:r>
        <w:r w:rsidDel="00B7110A">
          <w:tab/>
        </w:r>
        <w:r w:rsidDel="00B7110A">
          <w:tab/>
        </w:r>
        <w:r w:rsidDel="00B7110A">
          <w:tab/>
        </w:r>
        <w:r w:rsidDel="00B7110A">
          <w:tab/>
          <w:delText>&lt;role&gt;RANGER_ADMIN&lt;/role&gt;</w:delText>
        </w:r>
      </w:del>
    </w:p>
    <w:p w14:paraId="3DD47E2D" w14:textId="5572C119" w:rsidR="00426464" w:rsidDel="00B7110A" w:rsidRDefault="00426464" w:rsidP="00426464">
      <w:pPr>
        <w:rPr>
          <w:del w:id="1335" w:author="宋 玉凝" w:date="2019-12-25T11:20:00Z"/>
        </w:rPr>
      </w:pPr>
      <w:del w:id="1336" w:author="宋 玉凝" w:date="2019-12-25T11:20:00Z">
        <w:r w:rsidDel="00B7110A">
          <w:tab/>
        </w:r>
        <w:r w:rsidDel="00B7110A">
          <w:tab/>
        </w:r>
        <w:r w:rsidDel="00B7110A">
          <w:tab/>
        </w:r>
        <w:r w:rsidDel="00B7110A">
          <w:tab/>
        </w:r>
        <w:r w:rsidDel="00B7110A">
          <w:tab/>
          <w:delText>&lt;stack_current_version&gt;2.3.4.7-4&lt;/stack_current_version&gt;</w:delText>
        </w:r>
      </w:del>
    </w:p>
    <w:p w14:paraId="1BF9598B" w14:textId="36B9C0C2" w:rsidR="00426464" w:rsidDel="00B7110A" w:rsidRDefault="00426464" w:rsidP="00426464">
      <w:pPr>
        <w:rPr>
          <w:del w:id="1337" w:author="宋 玉凝" w:date="2019-12-25T11:20:00Z"/>
        </w:rPr>
      </w:pPr>
      <w:del w:id="1338" w:author="宋 玉凝" w:date="2019-12-25T11:20:00Z">
        <w:r w:rsidDel="00B7110A">
          <w:tab/>
        </w:r>
        <w:r w:rsidDel="00B7110A">
          <w:tab/>
        </w:r>
        <w:r w:rsidDel="00B7110A">
          <w:tab/>
        </w:r>
        <w:r w:rsidDel="00B7110A">
          <w:tab/>
        </w:r>
        <w:r w:rsidDel="00B7110A">
          <w:tab/>
          <w:delText>&lt;patch_type&gt;replace&lt;/patch_type&gt;</w:delText>
        </w:r>
      </w:del>
    </w:p>
    <w:p w14:paraId="47ECF121" w14:textId="4AE69405" w:rsidR="00426464" w:rsidDel="00B7110A" w:rsidRDefault="00426464" w:rsidP="00426464">
      <w:pPr>
        <w:rPr>
          <w:del w:id="1339" w:author="宋 玉凝" w:date="2019-12-25T11:20:00Z"/>
        </w:rPr>
      </w:pPr>
      <w:del w:id="1340" w:author="宋 玉凝" w:date="2019-12-25T11:20:00Z">
        <w:r w:rsidDel="00B7110A">
          <w:tab/>
        </w:r>
        <w:r w:rsidDel="00B7110A">
          <w:tab/>
        </w:r>
        <w:r w:rsidDel="00B7110A">
          <w:tab/>
        </w:r>
        <w:r w:rsidDel="00B7110A">
          <w:tab/>
        </w:r>
        <w:r w:rsidDel="00B7110A">
          <w:tab/>
          <w:delText>&lt;source_dir&gt;/hd-patch/ranger/styles/&lt;/source_dir&gt;</w:delText>
        </w:r>
      </w:del>
    </w:p>
    <w:p w14:paraId="67EB4B57" w14:textId="68155EFB" w:rsidR="00426464" w:rsidDel="00B7110A" w:rsidRDefault="00426464" w:rsidP="00426464">
      <w:pPr>
        <w:rPr>
          <w:del w:id="1341" w:author="宋 玉凝" w:date="2019-12-25T11:20:00Z"/>
        </w:rPr>
      </w:pPr>
      <w:del w:id="1342" w:author="宋 玉凝" w:date="2019-12-25T11:20:00Z">
        <w:r w:rsidDel="00B7110A">
          <w:tab/>
        </w:r>
        <w:r w:rsidDel="00B7110A">
          <w:tab/>
        </w:r>
        <w:r w:rsidDel="00B7110A">
          <w:tab/>
        </w:r>
        <w:r w:rsidDel="00B7110A">
          <w:tab/>
        </w:r>
        <w:r w:rsidDel="00B7110A">
          <w:tab/>
          <w:delText>&lt;target_dir&gt;/usr/hdp/2.3.4.7-4/ranger-admin/ews/webapp/styles&lt;/target_dir&gt;</w:delText>
        </w:r>
      </w:del>
    </w:p>
    <w:p w14:paraId="48B625F7" w14:textId="1D16EB63" w:rsidR="00426464" w:rsidDel="00B7110A" w:rsidRDefault="00426464" w:rsidP="00426464">
      <w:pPr>
        <w:rPr>
          <w:del w:id="1343" w:author="宋 玉凝" w:date="2019-12-25T11:20:00Z"/>
        </w:rPr>
      </w:pPr>
      <w:del w:id="1344" w:author="宋 玉凝" w:date="2019-12-25T11:20:00Z">
        <w:r w:rsidDel="00B7110A">
          <w:tab/>
        </w:r>
        <w:r w:rsidDel="00B7110A">
          <w:tab/>
        </w:r>
        <w:r w:rsidDel="00B7110A">
          <w:tab/>
        </w:r>
        <w:r w:rsidDel="00B7110A">
          <w:tab/>
          <w:delText>&lt;/service&gt;</w:delText>
        </w:r>
      </w:del>
    </w:p>
    <w:p w14:paraId="0EDB5B03" w14:textId="22D7FE61" w:rsidR="00426464" w:rsidDel="00B7110A" w:rsidRDefault="00426464" w:rsidP="00426464">
      <w:pPr>
        <w:rPr>
          <w:del w:id="1345" w:author="宋 玉凝" w:date="2019-12-25T11:20:00Z"/>
        </w:rPr>
      </w:pPr>
      <w:del w:id="1346" w:author="宋 玉凝" w:date="2019-12-25T11:20:00Z">
        <w:r w:rsidDel="00B7110A">
          <w:tab/>
        </w:r>
        <w:r w:rsidDel="00B7110A">
          <w:tab/>
        </w:r>
        <w:r w:rsidDel="00B7110A">
          <w:tab/>
        </w:r>
        <w:r w:rsidDel="00B7110A">
          <w:tab/>
          <w:delText>&lt;service&gt;</w:delText>
        </w:r>
      </w:del>
    </w:p>
    <w:p w14:paraId="103F333F" w14:textId="55561E07" w:rsidR="00426464" w:rsidDel="00B7110A" w:rsidRDefault="00426464" w:rsidP="00426464">
      <w:pPr>
        <w:rPr>
          <w:del w:id="1347" w:author="宋 玉凝" w:date="2019-12-25T11:20:00Z"/>
        </w:rPr>
      </w:pPr>
      <w:del w:id="1348" w:author="宋 玉凝" w:date="2019-12-25T11:20:00Z">
        <w:r w:rsidDel="00B7110A">
          <w:tab/>
        </w:r>
        <w:r w:rsidDel="00B7110A">
          <w:tab/>
        </w:r>
        <w:r w:rsidDel="00B7110A">
          <w:tab/>
        </w:r>
        <w:r w:rsidDel="00B7110A">
          <w:tab/>
        </w:r>
        <w:r w:rsidDel="00B7110A">
          <w:tab/>
          <w:delText>&lt;service_name&gt;RANGER&lt;/service_name&gt;</w:delText>
        </w:r>
      </w:del>
    </w:p>
    <w:p w14:paraId="639DB15B" w14:textId="77B90A21" w:rsidR="00426464" w:rsidDel="00B7110A" w:rsidRDefault="00426464" w:rsidP="00426464">
      <w:pPr>
        <w:rPr>
          <w:del w:id="1349" w:author="宋 玉凝" w:date="2019-12-25T11:20:00Z"/>
        </w:rPr>
      </w:pPr>
      <w:del w:id="1350" w:author="宋 玉凝" w:date="2019-12-25T11:20:00Z">
        <w:r w:rsidDel="00B7110A">
          <w:tab/>
        </w:r>
        <w:r w:rsidDel="00B7110A">
          <w:tab/>
        </w:r>
        <w:r w:rsidDel="00B7110A">
          <w:tab/>
        </w:r>
        <w:r w:rsidDel="00B7110A">
          <w:tab/>
        </w:r>
        <w:r w:rsidDel="00B7110A">
          <w:tab/>
          <w:delText>&lt;role&gt;RANGER_ADMIN&lt;/role&gt;</w:delText>
        </w:r>
      </w:del>
    </w:p>
    <w:p w14:paraId="33A9D61D" w14:textId="735FFB2F" w:rsidR="00426464" w:rsidDel="00B7110A" w:rsidRDefault="00426464" w:rsidP="00426464">
      <w:pPr>
        <w:rPr>
          <w:del w:id="1351" w:author="宋 玉凝" w:date="2019-12-25T11:20:00Z"/>
        </w:rPr>
      </w:pPr>
      <w:del w:id="1352" w:author="宋 玉凝" w:date="2019-12-25T11:20:00Z">
        <w:r w:rsidDel="00B7110A">
          <w:tab/>
        </w:r>
        <w:r w:rsidDel="00B7110A">
          <w:tab/>
        </w:r>
        <w:r w:rsidDel="00B7110A">
          <w:tab/>
        </w:r>
        <w:r w:rsidDel="00B7110A">
          <w:tab/>
        </w:r>
        <w:r w:rsidDel="00B7110A">
          <w:tab/>
          <w:delText>&lt;stack_current_version&gt;2.3.4.7-4&lt;/stack_current_version&gt;</w:delText>
        </w:r>
      </w:del>
    </w:p>
    <w:p w14:paraId="1587D926" w14:textId="22E604F5" w:rsidR="00426464" w:rsidDel="00B7110A" w:rsidRDefault="00426464" w:rsidP="00426464">
      <w:pPr>
        <w:rPr>
          <w:del w:id="1353" w:author="宋 玉凝" w:date="2019-12-25T11:20:00Z"/>
        </w:rPr>
      </w:pPr>
      <w:del w:id="1354" w:author="宋 玉凝" w:date="2019-12-25T11:20:00Z">
        <w:r w:rsidDel="00B7110A">
          <w:tab/>
        </w:r>
        <w:r w:rsidDel="00B7110A">
          <w:tab/>
        </w:r>
        <w:r w:rsidDel="00B7110A">
          <w:tab/>
        </w:r>
        <w:r w:rsidDel="00B7110A">
          <w:tab/>
        </w:r>
        <w:r w:rsidDel="00B7110A">
          <w:tab/>
          <w:delText>&lt;patch_type&gt;replace&lt;/patch_type&gt;</w:delText>
        </w:r>
      </w:del>
    </w:p>
    <w:p w14:paraId="17A24CA4" w14:textId="057B84F0" w:rsidR="00426464" w:rsidDel="00B7110A" w:rsidRDefault="00426464" w:rsidP="00426464">
      <w:pPr>
        <w:rPr>
          <w:del w:id="1355" w:author="宋 玉凝" w:date="2019-12-25T11:20:00Z"/>
        </w:rPr>
      </w:pPr>
      <w:del w:id="1356" w:author="宋 玉凝" w:date="2019-12-25T11:20:00Z">
        <w:r w:rsidDel="00B7110A">
          <w:tab/>
        </w:r>
        <w:r w:rsidDel="00B7110A">
          <w:tab/>
        </w:r>
        <w:r w:rsidDel="00B7110A">
          <w:tab/>
        </w:r>
        <w:r w:rsidDel="00B7110A">
          <w:tab/>
        </w:r>
        <w:r w:rsidDel="00B7110A">
          <w:tab/>
          <w:delText>&lt;source_dir&gt;/hd-patch/ranger/templates/&lt;/source_dir&gt;</w:delText>
        </w:r>
      </w:del>
    </w:p>
    <w:p w14:paraId="4862EE25" w14:textId="2E64FE1B" w:rsidR="00426464" w:rsidDel="00B7110A" w:rsidRDefault="00426464" w:rsidP="00426464">
      <w:pPr>
        <w:rPr>
          <w:del w:id="1357" w:author="宋 玉凝" w:date="2019-12-25T11:20:00Z"/>
        </w:rPr>
      </w:pPr>
      <w:del w:id="1358" w:author="宋 玉凝" w:date="2019-12-25T11:20:00Z">
        <w:r w:rsidDel="00B7110A">
          <w:tab/>
        </w:r>
        <w:r w:rsidDel="00B7110A">
          <w:tab/>
        </w:r>
        <w:r w:rsidDel="00B7110A">
          <w:tab/>
        </w:r>
        <w:r w:rsidDel="00B7110A">
          <w:tab/>
        </w:r>
        <w:r w:rsidDel="00B7110A">
          <w:tab/>
          <w:delText>&lt;target_dir&gt;/usr/hdp/2.3.4.7-4/ranger-admin/ews/webapp/templates&lt;/target_dir&gt;</w:delText>
        </w:r>
      </w:del>
    </w:p>
    <w:p w14:paraId="1656CE9F" w14:textId="6E4F710C" w:rsidR="00426464" w:rsidDel="00B7110A" w:rsidRDefault="00426464" w:rsidP="00426464">
      <w:pPr>
        <w:rPr>
          <w:del w:id="1359" w:author="宋 玉凝" w:date="2019-12-25T11:20:00Z"/>
        </w:rPr>
      </w:pPr>
      <w:del w:id="1360" w:author="宋 玉凝" w:date="2019-12-25T11:20:00Z">
        <w:r w:rsidDel="00B7110A">
          <w:tab/>
        </w:r>
        <w:r w:rsidDel="00B7110A">
          <w:tab/>
        </w:r>
        <w:r w:rsidDel="00B7110A">
          <w:tab/>
        </w:r>
        <w:r w:rsidDel="00B7110A">
          <w:tab/>
          <w:delText>&lt;/service&gt;</w:delText>
        </w:r>
      </w:del>
    </w:p>
    <w:p w14:paraId="1B4160B0" w14:textId="317AD360" w:rsidR="00426464" w:rsidDel="00B7110A" w:rsidRDefault="00426464" w:rsidP="00426464">
      <w:pPr>
        <w:rPr>
          <w:del w:id="1361" w:author="宋 玉凝" w:date="2019-12-25T11:20:00Z"/>
        </w:rPr>
      </w:pPr>
      <w:del w:id="1362" w:author="宋 玉凝" w:date="2019-12-25T11:20:00Z">
        <w:r w:rsidDel="00B7110A">
          <w:tab/>
        </w:r>
        <w:r w:rsidDel="00B7110A">
          <w:tab/>
        </w:r>
        <w:r w:rsidDel="00B7110A">
          <w:tab/>
        </w:r>
        <w:r w:rsidDel="00B7110A">
          <w:tab/>
          <w:delText>&lt;service&gt;</w:delText>
        </w:r>
      </w:del>
    </w:p>
    <w:p w14:paraId="3626F8E2" w14:textId="5DB36DFB" w:rsidR="00426464" w:rsidDel="00B7110A" w:rsidRDefault="00426464" w:rsidP="00426464">
      <w:pPr>
        <w:rPr>
          <w:del w:id="1363" w:author="宋 玉凝" w:date="2019-12-25T11:20:00Z"/>
        </w:rPr>
      </w:pPr>
      <w:del w:id="1364" w:author="宋 玉凝" w:date="2019-12-25T11:20:00Z">
        <w:r w:rsidDel="00B7110A">
          <w:tab/>
        </w:r>
        <w:r w:rsidDel="00B7110A">
          <w:tab/>
        </w:r>
        <w:r w:rsidDel="00B7110A">
          <w:tab/>
        </w:r>
        <w:r w:rsidDel="00B7110A">
          <w:tab/>
        </w:r>
        <w:r w:rsidDel="00B7110A">
          <w:tab/>
          <w:delText>&lt;service_name&gt;RANGER&lt;/service_name&gt;</w:delText>
        </w:r>
      </w:del>
    </w:p>
    <w:p w14:paraId="1026D1BE" w14:textId="597A246A" w:rsidR="00426464" w:rsidDel="00B7110A" w:rsidRDefault="00426464" w:rsidP="00426464">
      <w:pPr>
        <w:rPr>
          <w:del w:id="1365" w:author="宋 玉凝" w:date="2019-12-25T11:20:00Z"/>
        </w:rPr>
      </w:pPr>
      <w:del w:id="1366" w:author="宋 玉凝" w:date="2019-12-25T11:20:00Z">
        <w:r w:rsidDel="00B7110A">
          <w:tab/>
        </w:r>
        <w:r w:rsidDel="00B7110A">
          <w:tab/>
        </w:r>
        <w:r w:rsidDel="00B7110A">
          <w:tab/>
        </w:r>
        <w:r w:rsidDel="00B7110A">
          <w:tab/>
        </w:r>
        <w:r w:rsidDel="00B7110A">
          <w:tab/>
          <w:delText>&lt;role&gt;RANGER_ADMIN&lt;/role&gt;</w:delText>
        </w:r>
      </w:del>
    </w:p>
    <w:p w14:paraId="3C491F1F" w14:textId="051D1347" w:rsidR="00426464" w:rsidDel="00B7110A" w:rsidRDefault="00426464" w:rsidP="00426464">
      <w:pPr>
        <w:rPr>
          <w:del w:id="1367" w:author="宋 玉凝" w:date="2019-12-25T11:20:00Z"/>
        </w:rPr>
      </w:pPr>
      <w:del w:id="1368" w:author="宋 玉凝" w:date="2019-12-25T11:20:00Z">
        <w:r w:rsidDel="00B7110A">
          <w:tab/>
        </w:r>
        <w:r w:rsidDel="00B7110A">
          <w:tab/>
        </w:r>
        <w:r w:rsidDel="00B7110A">
          <w:tab/>
        </w:r>
        <w:r w:rsidDel="00B7110A">
          <w:tab/>
        </w:r>
        <w:r w:rsidDel="00B7110A">
          <w:tab/>
          <w:delText>&lt;stack_current_version&gt;2.3.4.7-4&lt;/stack_current_version&gt;</w:delText>
        </w:r>
      </w:del>
    </w:p>
    <w:p w14:paraId="5C3BAB79" w14:textId="1419CEED" w:rsidR="00426464" w:rsidDel="00B7110A" w:rsidRDefault="00426464" w:rsidP="00426464">
      <w:pPr>
        <w:rPr>
          <w:del w:id="1369" w:author="宋 玉凝" w:date="2019-12-25T11:20:00Z"/>
        </w:rPr>
      </w:pPr>
      <w:del w:id="1370" w:author="宋 玉凝" w:date="2019-12-25T11:20:00Z">
        <w:r w:rsidDel="00B7110A">
          <w:tab/>
        </w:r>
        <w:r w:rsidDel="00B7110A">
          <w:tab/>
        </w:r>
        <w:r w:rsidDel="00B7110A">
          <w:tab/>
        </w:r>
        <w:r w:rsidDel="00B7110A">
          <w:tab/>
        </w:r>
        <w:r w:rsidDel="00B7110A">
          <w:tab/>
          <w:delText>&lt;patch_type&gt;replace&lt;/patch_type&gt;</w:delText>
        </w:r>
      </w:del>
    </w:p>
    <w:p w14:paraId="782E182C" w14:textId="2E656CD4" w:rsidR="00426464" w:rsidDel="00B7110A" w:rsidRDefault="00426464" w:rsidP="00426464">
      <w:pPr>
        <w:rPr>
          <w:del w:id="1371" w:author="宋 玉凝" w:date="2019-12-25T11:20:00Z"/>
        </w:rPr>
      </w:pPr>
      <w:del w:id="1372" w:author="宋 玉凝" w:date="2019-12-25T11:20:00Z">
        <w:r w:rsidDel="00B7110A">
          <w:tab/>
        </w:r>
        <w:r w:rsidDel="00B7110A">
          <w:tab/>
        </w:r>
        <w:r w:rsidDel="00B7110A">
          <w:tab/>
        </w:r>
        <w:r w:rsidDel="00B7110A">
          <w:tab/>
        </w:r>
        <w:r w:rsidDel="00B7110A">
          <w:tab/>
          <w:delText>&lt;source_dir&gt;/hd-patch/ranger/en.js&lt;/source_dir&gt;</w:delText>
        </w:r>
      </w:del>
    </w:p>
    <w:p w14:paraId="1B623A4F" w14:textId="450BD2FB" w:rsidR="00426464" w:rsidDel="00B7110A" w:rsidRDefault="00426464" w:rsidP="00426464">
      <w:pPr>
        <w:rPr>
          <w:del w:id="1373" w:author="宋 玉凝" w:date="2019-12-25T11:20:00Z"/>
        </w:rPr>
      </w:pPr>
      <w:del w:id="1374" w:author="宋 玉凝" w:date="2019-12-25T11:20:00Z">
        <w:r w:rsidDel="00B7110A">
          <w:tab/>
        </w:r>
        <w:r w:rsidDel="00B7110A">
          <w:tab/>
        </w:r>
        <w:r w:rsidDel="00B7110A">
          <w:tab/>
        </w:r>
        <w:r w:rsidDel="00B7110A">
          <w:tab/>
        </w:r>
        <w:r w:rsidDel="00B7110A">
          <w:tab/>
          <w:delText>&lt;target_dir&gt;/usr/hdp/2.3.4.7-4/ranger-admin/ews/webapp/scripts/modules/globalize/message/en.js&lt;/target_dir&gt;</w:delText>
        </w:r>
      </w:del>
    </w:p>
    <w:p w14:paraId="2263B8F3" w14:textId="1819D7F5" w:rsidR="00426464" w:rsidDel="00B7110A" w:rsidRDefault="00426464" w:rsidP="00426464">
      <w:pPr>
        <w:rPr>
          <w:del w:id="1375" w:author="宋 玉凝" w:date="2019-12-25T11:20:00Z"/>
        </w:rPr>
      </w:pPr>
      <w:del w:id="1376" w:author="宋 玉凝" w:date="2019-12-25T11:20:00Z">
        <w:r w:rsidDel="00B7110A">
          <w:tab/>
        </w:r>
        <w:r w:rsidDel="00B7110A">
          <w:tab/>
        </w:r>
        <w:r w:rsidDel="00B7110A">
          <w:tab/>
        </w:r>
        <w:r w:rsidDel="00B7110A">
          <w:tab/>
          <w:delText>&lt;/service&gt;</w:delText>
        </w:r>
      </w:del>
    </w:p>
    <w:p w14:paraId="66BB0A5B" w14:textId="3E1AEB98" w:rsidR="00426464" w:rsidDel="00B7110A" w:rsidRDefault="00426464" w:rsidP="00426464">
      <w:pPr>
        <w:rPr>
          <w:del w:id="1377" w:author="宋 玉凝" w:date="2019-12-25T11:20:00Z"/>
        </w:rPr>
      </w:pPr>
      <w:del w:id="1378" w:author="宋 玉凝" w:date="2019-12-25T11:20:00Z">
        <w:r w:rsidDel="00B7110A">
          <w:tab/>
        </w:r>
        <w:r w:rsidDel="00B7110A">
          <w:tab/>
        </w:r>
        <w:r w:rsidDel="00B7110A">
          <w:tab/>
        </w:r>
        <w:r w:rsidDel="00B7110A">
          <w:tab/>
          <w:delText>&lt;service&gt;</w:delText>
        </w:r>
      </w:del>
    </w:p>
    <w:p w14:paraId="30893B39" w14:textId="365A6A36" w:rsidR="00426464" w:rsidDel="00B7110A" w:rsidRDefault="00426464" w:rsidP="00426464">
      <w:pPr>
        <w:rPr>
          <w:del w:id="1379" w:author="宋 玉凝" w:date="2019-12-25T11:20:00Z"/>
        </w:rPr>
      </w:pPr>
      <w:del w:id="1380" w:author="宋 玉凝" w:date="2019-12-25T11:20:00Z">
        <w:r w:rsidDel="00B7110A">
          <w:tab/>
        </w:r>
        <w:r w:rsidDel="00B7110A">
          <w:tab/>
        </w:r>
        <w:r w:rsidDel="00B7110A">
          <w:tab/>
        </w:r>
        <w:r w:rsidDel="00B7110A">
          <w:tab/>
        </w:r>
        <w:r w:rsidDel="00B7110A">
          <w:tab/>
          <w:delText>&lt;service_name&gt;RANGER&lt;/service_name&gt;</w:delText>
        </w:r>
      </w:del>
    </w:p>
    <w:p w14:paraId="1BB1BE58" w14:textId="0FC22C8F" w:rsidR="00426464" w:rsidDel="00B7110A" w:rsidRDefault="00426464" w:rsidP="00426464">
      <w:pPr>
        <w:rPr>
          <w:del w:id="1381" w:author="宋 玉凝" w:date="2019-12-25T11:20:00Z"/>
        </w:rPr>
      </w:pPr>
      <w:del w:id="1382" w:author="宋 玉凝" w:date="2019-12-25T11:20:00Z">
        <w:r w:rsidDel="00B7110A">
          <w:tab/>
        </w:r>
        <w:r w:rsidDel="00B7110A">
          <w:tab/>
        </w:r>
        <w:r w:rsidDel="00B7110A">
          <w:tab/>
        </w:r>
        <w:r w:rsidDel="00B7110A">
          <w:tab/>
        </w:r>
        <w:r w:rsidDel="00B7110A">
          <w:tab/>
          <w:delText>&lt;role&gt;RANGER_ADMIN&lt;/role&gt;</w:delText>
        </w:r>
      </w:del>
    </w:p>
    <w:p w14:paraId="0CDFF822" w14:textId="17E3530B" w:rsidR="00426464" w:rsidDel="00B7110A" w:rsidRDefault="00426464" w:rsidP="00426464">
      <w:pPr>
        <w:rPr>
          <w:del w:id="1383" w:author="宋 玉凝" w:date="2019-12-25T11:20:00Z"/>
        </w:rPr>
      </w:pPr>
      <w:del w:id="1384" w:author="宋 玉凝" w:date="2019-12-25T11:20:00Z">
        <w:r w:rsidDel="00B7110A">
          <w:tab/>
        </w:r>
        <w:r w:rsidDel="00B7110A">
          <w:tab/>
        </w:r>
        <w:r w:rsidDel="00B7110A">
          <w:tab/>
        </w:r>
        <w:r w:rsidDel="00B7110A">
          <w:tab/>
        </w:r>
        <w:r w:rsidDel="00B7110A">
          <w:tab/>
          <w:delText>&lt;stack_current_version&gt;2.3.4.7-4&lt;/stack_current_version&gt;</w:delText>
        </w:r>
      </w:del>
    </w:p>
    <w:p w14:paraId="073EF2BE" w14:textId="0FD55115" w:rsidR="00426464" w:rsidDel="00B7110A" w:rsidRDefault="00426464" w:rsidP="00426464">
      <w:pPr>
        <w:rPr>
          <w:del w:id="1385" w:author="宋 玉凝" w:date="2019-12-25T11:20:00Z"/>
        </w:rPr>
      </w:pPr>
      <w:del w:id="1386" w:author="宋 玉凝" w:date="2019-12-25T11:20:00Z">
        <w:r w:rsidDel="00B7110A">
          <w:tab/>
        </w:r>
        <w:r w:rsidDel="00B7110A">
          <w:tab/>
        </w:r>
        <w:r w:rsidDel="00B7110A">
          <w:tab/>
        </w:r>
        <w:r w:rsidDel="00B7110A">
          <w:tab/>
        </w:r>
        <w:r w:rsidDel="00B7110A">
          <w:tab/>
          <w:delText>&lt;patch_type&gt;replace&lt;/patch_type&gt;</w:delText>
        </w:r>
      </w:del>
    </w:p>
    <w:p w14:paraId="14F313F4" w14:textId="25C51ACD" w:rsidR="00426464" w:rsidDel="00B7110A" w:rsidRDefault="00426464" w:rsidP="00426464">
      <w:pPr>
        <w:rPr>
          <w:del w:id="1387" w:author="宋 玉凝" w:date="2019-12-25T11:20:00Z"/>
        </w:rPr>
      </w:pPr>
      <w:del w:id="1388" w:author="宋 玉凝" w:date="2019-12-25T11:20:00Z">
        <w:r w:rsidDel="00B7110A">
          <w:tab/>
        </w:r>
        <w:r w:rsidDel="00B7110A">
          <w:tab/>
        </w:r>
        <w:r w:rsidDel="00B7110A">
          <w:tab/>
        </w:r>
        <w:r w:rsidDel="00B7110A">
          <w:tab/>
        </w:r>
        <w:r w:rsidDel="00B7110A">
          <w:tab/>
          <w:delText>&lt;source_dir&gt;/hd-patch/ranger/login.jsp&lt;/source_dir&gt;</w:delText>
        </w:r>
      </w:del>
    </w:p>
    <w:p w14:paraId="4C514292" w14:textId="7E8D1C48" w:rsidR="00426464" w:rsidDel="00B7110A" w:rsidRDefault="00426464" w:rsidP="00426464">
      <w:pPr>
        <w:rPr>
          <w:del w:id="1389" w:author="宋 玉凝" w:date="2019-12-25T11:20:00Z"/>
        </w:rPr>
      </w:pPr>
      <w:del w:id="1390" w:author="宋 玉凝" w:date="2019-12-25T11:20:00Z">
        <w:r w:rsidDel="00B7110A">
          <w:tab/>
        </w:r>
        <w:r w:rsidDel="00B7110A">
          <w:tab/>
        </w:r>
        <w:r w:rsidDel="00B7110A">
          <w:tab/>
        </w:r>
        <w:r w:rsidDel="00B7110A">
          <w:tab/>
        </w:r>
        <w:r w:rsidDel="00B7110A">
          <w:tab/>
          <w:delText>&lt;target_dir&gt;/usr/hdp/2.3.4.7-4/ranger-admin/ews/webapp/login.jsp&lt;/target_dir&gt;</w:delText>
        </w:r>
      </w:del>
    </w:p>
    <w:p w14:paraId="6473A717" w14:textId="67FE66EE" w:rsidR="00426464" w:rsidDel="00B7110A" w:rsidRDefault="00426464" w:rsidP="00426464">
      <w:pPr>
        <w:rPr>
          <w:del w:id="1391" w:author="宋 玉凝" w:date="2019-12-25T11:20:00Z"/>
        </w:rPr>
      </w:pPr>
      <w:del w:id="1392" w:author="宋 玉凝" w:date="2019-12-25T11:20:00Z">
        <w:r w:rsidDel="00B7110A">
          <w:tab/>
        </w:r>
        <w:r w:rsidDel="00B7110A">
          <w:tab/>
        </w:r>
        <w:r w:rsidDel="00B7110A">
          <w:tab/>
        </w:r>
        <w:r w:rsidDel="00B7110A">
          <w:tab/>
          <w:delText>&lt;/service&gt;</w:delText>
        </w:r>
      </w:del>
    </w:p>
    <w:p w14:paraId="43DE0535" w14:textId="76A46F52" w:rsidR="00426464" w:rsidDel="00B7110A" w:rsidRDefault="00426464" w:rsidP="0074177E">
      <w:pPr>
        <w:pStyle w:val="3"/>
        <w:rPr>
          <w:del w:id="1393" w:author="宋 玉凝" w:date="2019-12-25T11:20:00Z"/>
        </w:rPr>
      </w:pPr>
      <w:del w:id="1394" w:author="宋 玉凝" w:date="2019-12-25T11:20:00Z">
        <w:r w:rsidDel="00B7110A">
          <w:rPr>
            <w:rFonts w:hint="eastAsia"/>
          </w:rPr>
          <w:delText xml:space="preserve">2.3.7 </w:delText>
        </w:r>
        <w:r w:rsidDel="00B7110A">
          <w:rPr>
            <w:rFonts w:hint="eastAsia"/>
          </w:rPr>
          <w:delText>新增配置上传视图功能</w:delText>
        </w:r>
      </w:del>
    </w:p>
    <w:p w14:paraId="377A92A7" w14:textId="666FE3F5" w:rsidR="00426464" w:rsidDel="00B7110A" w:rsidRDefault="00426464" w:rsidP="00426464">
      <w:pPr>
        <w:rPr>
          <w:del w:id="1395" w:author="宋 玉凝" w:date="2019-12-25T11:20:00Z"/>
        </w:rPr>
      </w:pPr>
      <w:del w:id="1396" w:author="宋 玉凝" w:date="2019-12-25T11:20:00Z">
        <w:r w:rsidDel="00B7110A">
          <w:rPr>
            <w:rFonts w:hint="eastAsia"/>
          </w:rPr>
          <w:delText>（</w:delText>
        </w:r>
        <w:r w:rsidDel="00B7110A">
          <w:rPr>
            <w:rFonts w:hint="eastAsia"/>
          </w:rPr>
          <w:delText>1</w:delText>
        </w:r>
        <w:r w:rsidDel="00B7110A">
          <w:rPr>
            <w:rFonts w:hint="eastAsia"/>
          </w:rPr>
          <w:delText>）视图源码文件见附件，可在</w:delText>
        </w:r>
        <w:r w:rsidDel="00B7110A">
          <w:rPr>
            <w:rFonts w:hint="eastAsia"/>
          </w:rPr>
          <w:delText>ambari-views/examples/configuration-view/</w:delText>
        </w:r>
        <w:r w:rsidDel="00B7110A">
          <w:rPr>
            <w:rFonts w:hint="eastAsia"/>
          </w:rPr>
          <w:delText>编译生成</w:delText>
        </w:r>
        <w:r w:rsidDel="00B7110A">
          <w:rPr>
            <w:rFonts w:hint="eastAsia"/>
          </w:rPr>
          <w:delText>configuration-view-2.2.2.0.0.1.jar</w:delText>
        </w:r>
      </w:del>
    </w:p>
    <w:p w14:paraId="7458E6AF" w14:textId="1517E9F4" w:rsidR="00426464" w:rsidDel="00B7110A" w:rsidRDefault="00426464" w:rsidP="00426464">
      <w:pPr>
        <w:rPr>
          <w:del w:id="1397" w:author="宋 玉凝" w:date="2019-12-25T11:20:00Z"/>
        </w:rPr>
      </w:pPr>
      <w:del w:id="1398" w:author="宋 玉凝" w:date="2019-12-25T11:20:00Z">
        <w:r w:rsidDel="00B7110A">
          <w:rPr>
            <w:rFonts w:hint="eastAsia"/>
          </w:rPr>
          <w:delText>（</w:delText>
        </w:r>
        <w:r w:rsidDel="00B7110A">
          <w:rPr>
            <w:rFonts w:hint="eastAsia"/>
          </w:rPr>
          <w:delText>2</w:delText>
        </w:r>
        <w:r w:rsidDel="00B7110A">
          <w:rPr>
            <w:rFonts w:hint="eastAsia"/>
          </w:rPr>
          <w:delText>）编译之前将</w:delText>
        </w:r>
        <w:r w:rsidDel="00B7110A">
          <w:rPr>
            <w:rFonts w:hint="eastAsia"/>
          </w:rPr>
          <w:delText>jar</w:delText>
        </w:r>
        <w:r w:rsidDel="00B7110A">
          <w:rPr>
            <w:rFonts w:hint="eastAsia"/>
          </w:rPr>
          <w:delText>包放入目录</w:delText>
        </w:r>
        <w:r w:rsidDel="00B7110A">
          <w:rPr>
            <w:rFonts w:hint="eastAsia"/>
          </w:rPr>
          <w:delText>ambari-admin/target/</w:delText>
        </w:r>
      </w:del>
    </w:p>
    <w:p w14:paraId="1196B57F" w14:textId="6F652D11" w:rsidR="00426464" w:rsidDel="00B7110A" w:rsidRDefault="00426464" w:rsidP="0074177E">
      <w:pPr>
        <w:pStyle w:val="3"/>
        <w:rPr>
          <w:del w:id="1399" w:author="宋 玉凝" w:date="2019-12-25T11:20:00Z"/>
        </w:rPr>
      </w:pPr>
      <w:del w:id="1400" w:author="宋 玉凝" w:date="2019-12-25T11:20:00Z">
        <w:r w:rsidDel="00B7110A">
          <w:rPr>
            <w:rFonts w:hint="eastAsia"/>
          </w:rPr>
          <w:delText xml:space="preserve">2.3.8 </w:delText>
        </w:r>
        <w:r w:rsidDel="00B7110A">
          <w:rPr>
            <w:rFonts w:hint="eastAsia"/>
          </w:rPr>
          <w:delText>删除</w:delText>
        </w:r>
        <w:r w:rsidDel="00B7110A">
          <w:rPr>
            <w:rFonts w:hint="eastAsia"/>
          </w:rPr>
          <w:delText>Kerberos</w:delText>
        </w:r>
        <w:r w:rsidDel="00B7110A">
          <w:rPr>
            <w:rFonts w:hint="eastAsia"/>
          </w:rPr>
          <w:delText>票据管理视图</w:delText>
        </w:r>
      </w:del>
    </w:p>
    <w:p w14:paraId="5DBD8E98" w14:textId="455E1AB4" w:rsidR="00426464" w:rsidDel="00B7110A" w:rsidRDefault="00426464" w:rsidP="00426464">
      <w:pPr>
        <w:rPr>
          <w:del w:id="1401" w:author="宋 玉凝" w:date="2019-12-25T11:20:00Z"/>
        </w:rPr>
      </w:pPr>
      <w:del w:id="1402" w:author="宋 玉凝" w:date="2019-12-25T11:20:00Z">
        <w:r w:rsidDel="00B7110A">
          <w:rPr>
            <w:rFonts w:hint="eastAsia"/>
          </w:rPr>
          <w:delText>（</w:delText>
        </w:r>
        <w:r w:rsidDel="00B7110A">
          <w:rPr>
            <w:rFonts w:hint="eastAsia"/>
          </w:rPr>
          <w:delText>1</w:delText>
        </w:r>
        <w:r w:rsidDel="00B7110A">
          <w:rPr>
            <w:rFonts w:hint="eastAsia"/>
          </w:rPr>
          <w:delText>）编译</w:delText>
        </w:r>
        <w:r w:rsidDel="00B7110A">
          <w:rPr>
            <w:rFonts w:hint="eastAsia"/>
          </w:rPr>
          <w:delText>ambari</w:delText>
        </w:r>
        <w:r w:rsidDel="00B7110A">
          <w:rPr>
            <w:rFonts w:hint="eastAsia"/>
          </w:rPr>
          <w:delText>之前将</w:delText>
        </w:r>
        <w:r w:rsidDel="00B7110A">
          <w:rPr>
            <w:rFonts w:hint="eastAsia"/>
          </w:rPr>
          <w:delText>ambari-admin/target/</w:delText>
        </w:r>
        <w:r w:rsidDel="00B7110A">
          <w:rPr>
            <w:rFonts w:hint="eastAsia"/>
          </w:rPr>
          <w:delText>下的</w:delText>
        </w:r>
        <w:r w:rsidDel="00B7110A">
          <w:rPr>
            <w:rFonts w:hint="eastAsia"/>
          </w:rPr>
          <w:delText>tickets-view-2.2.2.0.0.1.jar</w:delText>
        </w:r>
        <w:r w:rsidDel="00B7110A">
          <w:rPr>
            <w:rFonts w:hint="eastAsia"/>
          </w:rPr>
          <w:delText>删除</w:delText>
        </w:r>
      </w:del>
    </w:p>
    <w:p w14:paraId="4C1445AB" w14:textId="216167BE" w:rsidR="00426464" w:rsidDel="00B7110A" w:rsidRDefault="00426464" w:rsidP="0074177E">
      <w:pPr>
        <w:pStyle w:val="3"/>
        <w:rPr>
          <w:del w:id="1403" w:author="宋 玉凝" w:date="2019-12-25T11:20:00Z"/>
        </w:rPr>
      </w:pPr>
      <w:del w:id="1404" w:author="宋 玉凝" w:date="2019-12-25T11:20:00Z">
        <w:r w:rsidDel="00B7110A">
          <w:rPr>
            <w:rFonts w:hint="eastAsia"/>
          </w:rPr>
          <w:delText xml:space="preserve">2.3.9 </w:delText>
        </w:r>
        <w:r w:rsidDel="00B7110A">
          <w:rPr>
            <w:rFonts w:hint="eastAsia"/>
          </w:rPr>
          <w:delText>新增</w:delText>
        </w:r>
        <w:r w:rsidDel="00B7110A">
          <w:rPr>
            <w:rFonts w:hint="eastAsia"/>
          </w:rPr>
          <w:delText>dataspace</w:delText>
        </w:r>
        <w:r w:rsidDel="00B7110A">
          <w:rPr>
            <w:rFonts w:hint="eastAsia"/>
          </w:rPr>
          <w:delText>服务</w:delText>
        </w:r>
      </w:del>
    </w:p>
    <w:p w14:paraId="40C192E7" w14:textId="79FA01CB" w:rsidR="00426464" w:rsidDel="00B7110A" w:rsidRDefault="00426464" w:rsidP="00426464">
      <w:pPr>
        <w:rPr>
          <w:del w:id="1405" w:author="宋 玉凝" w:date="2019-12-25T11:20:00Z"/>
        </w:rPr>
      </w:pPr>
      <w:del w:id="1406" w:author="宋 玉凝" w:date="2019-12-25T11:20:00Z">
        <w:r w:rsidDel="00B7110A">
          <w:rPr>
            <w:rFonts w:hint="eastAsia"/>
          </w:rPr>
          <w:delText>（</w:delText>
        </w:r>
        <w:r w:rsidDel="00B7110A">
          <w:rPr>
            <w:rFonts w:hint="eastAsia"/>
          </w:rPr>
          <w:delText>1</w:delText>
        </w:r>
        <w:r w:rsidDel="00B7110A">
          <w:rPr>
            <w:rFonts w:hint="eastAsia"/>
          </w:rPr>
          <w:delText>）上传源码文件至目录：</w:delText>
        </w:r>
        <w:r w:rsidDel="00B7110A">
          <w:rPr>
            <w:rFonts w:hint="eastAsia"/>
          </w:rPr>
          <w:delText>ambari-server/src/main/resources/stacks/HDP/2.3/services/</w:delText>
        </w:r>
      </w:del>
    </w:p>
    <w:p w14:paraId="5D2D8354" w14:textId="7566EED6" w:rsidR="00426464" w:rsidDel="00B7110A" w:rsidRDefault="00426464" w:rsidP="00426464">
      <w:pPr>
        <w:rPr>
          <w:del w:id="1407" w:author="宋 玉凝" w:date="2019-12-25T11:20:00Z"/>
        </w:rPr>
      </w:pPr>
      <w:del w:id="1408" w:author="宋 玉凝" w:date="2019-12-25T11:20:00Z">
        <w:r w:rsidDel="00B7110A">
          <w:rPr>
            <w:rFonts w:hint="eastAsia"/>
          </w:rPr>
          <w:tab/>
        </w:r>
        <w:r w:rsidDel="00B7110A">
          <w:rPr>
            <w:rFonts w:hint="eastAsia"/>
          </w:rPr>
          <w:tab/>
        </w:r>
        <w:r w:rsidDel="00B7110A">
          <w:rPr>
            <w:rFonts w:hint="eastAsia"/>
          </w:rPr>
          <w:tab/>
        </w:r>
        <w:r w:rsidDel="00B7110A">
          <w:rPr>
            <w:rFonts w:hint="eastAsia"/>
          </w:rPr>
          <w:tab/>
        </w:r>
        <w:r w:rsidDel="00B7110A">
          <w:rPr>
            <w:rFonts w:hint="eastAsia"/>
          </w:rPr>
          <w:delText>源码文件见附件。</w:delText>
        </w:r>
      </w:del>
    </w:p>
    <w:p w14:paraId="36141E6F" w14:textId="4F93A9E0" w:rsidR="00426464" w:rsidDel="00B7110A" w:rsidRDefault="00426464" w:rsidP="0074177E">
      <w:pPr>
        <w:pStyle w:val="3"/>
        <w:rPr>
          <w:del w:id="1409" w:author="宋 玉凝" w:date="2019-12-25T11:20:00Z"/>
        </w:rPr>
      </w:pPr>
      <w:del w:id="1410" w:author="宋 玉凝" w:date="2019-12-25T11:20:00Z">
        <w:r w:rsidDel="00B7110A">
          <w:rPr>
            <w:rFonts w:hint="eastAsia"/>
          </w:rPr>
          <w:delText xml:space="preserve">2.3.10 </w:delText>
        </w:r>
        <w:r w:rsidDel="00B7110A">
          <w:rPr>
            <w:rFonts w:hint="eastAsia"/>
          </w:rPr>
          <w:delText>多网卡环境需要增加的配置：</w:delText>
        </w:r>
      </w:del>
    </w:p>
    <w:p w14:paraId="3CE057E6" w14:textId="4163E138" w:rsidR="00426464" w:rsidDel="00B7110A" w:rsidRDefault="00426464" w:rsidP="00426464">
      <w:pPr>
        <w:rPr>
          <w:del w:id="1411" w:author="宋 玉凝" w:date="2019-12-25T11:20:00Z"/>
        </w:rPr>
      </w:pPr>
      <w:del w:id="1412" w:author="宋 玉凝" w:date="2019-12-25T11:20:00Z">
        <w:r w:rsidDel="00B7110A">
          <w:rPr>
            <w:rFonts w:hint="eastAsia"/>
          </w:rPr>
          <w:tab/>
        </w:r>
        <w:r w:rsidDel="00B7110A">
          <w:rPr>
            <w:rFonts w:hint="eastAsia"/>
          </w:rPr>
          <w:tab/>
        </w:r>
        <w:r w:rsidDel="00B7110A">
          <w:rPr>
            <w:rFonts w:hint="eastAsia"/>
          </w:rPr>
          <w:tab/>
          <w:delText xml:space="preserve"> (1)</w:delText>
        </w:r>
        <w:r w:rsidDel="00B7110A">
          <w:rPr>
            <w:rFonts w:hint="eastAsia"/>
          </w:rPr>
          <w:delText>在</w:delText>
        </w:r>
        <w:r w:rsidDel="00B7110A">
          <w:rPr>
            <w:rFonts w:hint="eastAsia"/>
          </w:rPr>
          <w:delText>HDFS</w:delText>
        </w:r>
        <w:r w:rsidDel="00B7110A">
          <w:rPr>
            <w:rFonts w:hint="eastAsia"/>
          </w:rPr>
          <w:delText>服务：</w:delText>
        </w:r>
        <w:r w:rsidDel="00B7110A">
          <w:rPr>
            <w:rFonts w:hint="eastAsia"/>
          </w:rPr>
          <w:delText xml:space="preserve"> hdfs-site.xml</w:delText>
        </w:r>
        <w:r w:rsidDel="00B7110A">
          <w:rPr>
            <w:rFonts w:hint="eastAsia"/>
          </w:rPr>
          <w:delText>中添加以下配置项：</w:delText>
        </w:r>
      </w:del>
    </w:p>
    <w:p w14:paraId="0598E8A7" w14:textId="0AA5217A" w:rsidR="00426464" w:rsidDel="00B7110A" w:rsidRDefault="00426464" w:rsidP="00426464">
      <w:pPr>
        <w:rPr>
          <w:del w:id="1413" w:author="宋 玉凝" w:date="2019-12-25T11:20:00Z"/>
        </w:rPr>
      </w:pPr>
      <w:del w:id="1414" w:author="宋 玉凝" w:date="2019-12-25T11:20:00Z">
        <w:r w:rsidDel="00B7110A">
          <w:delText xml:space="preserve">                dfs.namenode.http-bind-host=0.0.0.0</w:delText>
        </w:r>
      </w:del>
    </w:p>
    <w:p w14:paraId="5621F6D4" w14:textId="72E63973" w:rsidR="00426464" w:rsidDel="00B7110A" w:rsidRDefault="00426464" w:rsidP="00426464">
      <w:pPr>
        <w:rPr>
          <w:del w:id="1415" w:author="宋 玉凝" w:date="2019-12-25T11:20:00Z"/>
        </w:rPr>
      </w:pPr>
      <w:del w:id="1416" w:author="宋 玉凝" w:date="2019-12-25T11:20:00Z">
        <w:r w:rsidDel="00B7110A">
          <w:delText xml:space="preserve">                dfs.namenode.rpc-bind-host=0.0.0.0</w:delText>
        </w:r>
      </w:del>
    </w:p>
    <w:p w14:paraId="70070AA4" w14:textId="28181B50" w:rsidR="00426464" w:rsidDel="00B7110A" w:rsidRDefault="00426464" w:rsidP="00426464">
      <w:pPr>
        <w:rPr>
          <w:del w:id="1417" w:author="宋 玉凝" w:date="2019-12-25T11:20:00Z"/>
        </w:rPr>
      </w:pPr>
      <w:del w:id="1418" w:author="宋 玉凝" w:date="2019-12-25T11:20:00Z">
        <w:r w:rsidDel="00B7110A">
          <w:delText xml:space="preserve">                dfs.namenode.servicerpc-bind-host=0.0.0.0</w:delText>
        </w:r>
      </w:del>
    </w:p>
    <w:p w14:paraId="5930176F" w14:textId="3267F502" w:rsidR="00426464" w:rsidDel="00B7110A" w:rsidRDefault="00426464" w:rsidP="00426464">
      <w:pPr>
        <w:rPr>
          <w:del w:id="1419" w:author="宋 玉凝" w:date="2019-12-25T11:20:00Z"/>
        </w:rPr>
      </w:pPr>
      <w:del w:id="1420" w:author="宋 玉凝" w:date="2019-12-25T11:20:00Z">
        <w:r w:rsidDel="00B7110A">
          <w:rPr>
            <w:rFonts w:hint="eastAsia"/>
          </w:rPr>
          <w:delText xml:space="preserve">             (2)</w:delText>
        </w:r>
        <w:r w:rsidDel="00B7110A">
          <w:rPr>
            <w:rFonts w:hint="eastAsia"/>
          </w:rPr>
          <w:delText>在</w:delText>
        </w:r>
        <w:r w:rsidDel="00B7110A">
          <w:rPr>
            <w:rFonts w:hint="eastAsia"/>
          </w:rPr>
          <w:delText>Hbase</w:delText>
        </w:r>
        <w:r w:rsidDel="00B7110A">
          <w:rPr>
            <w:rFonts w:hint="eastAsia"/>
          </w:rPr>
          <w:delText>服务：</w:delText>
        </w:r>
        <w:r w:rsidDel="00B7110A">
          <w:rPr>
            <w:rFonts w:hint="eastAsia"/>
          </w:rPr>
          <w:delText xml:space="preserve"> hbase-site.xml</w:delText>
        </w:r>
        <w:r w:rsidDel="00B7110A">
          <w:rPr>
            <w:rFonts w:hint="eastAsia"/>
          </w:rPr>
          <w:delText>中添加以下配置：</w:delText>
        </w:r>
      </w:del>
    </w:p>
    <w:p w14:paraId="24FFDFDB" w14:textId="7E8134B3" w:rsidR="00426464" w:rsidDel="00B7110A" w:rsidRDefault="00426464" w:rsidP="00426464">
      <w:pPr>
        <w:rPr>
          <w:del w:id="1421" w:author="宋 玉凝" w:date="2019-12-25T11:20:00Z"/>
        </w:rPr>
      </w:pPr>
      <w:del w:id="1422" w:author="宋 玉凝" w:date="2019-12-25T11:20:00Z">
        <w:r w:rsidDel="00B7110A">
          <w:delText xml:space="preserve">                hbase.master.ipc.address=0.0.0.0</w:delText>
        </w:r>
      </w:del>
    </w:p>
    <w:p w14:paraId="073BA8EF" w14:textId="66DA2B8D" w:rsidR="00426464" w:rsidDel="00B7110A" w:rsidRDefault="00426464" w:rsidP="00426464">
      <w:pPr>
        <w:rPr>
          <w:del w:id="1423" w:author="宋 玉凝" w:date="2019-12-25T11:20:00Z"/>
        </w:rPr>
      </w:pPr>
      <w:del w:id="1424" w:author="宋 玉凝" w:date="2019-12-25T11:20:00Z">
        <w:r w:rsidDel="00B7110A">
          <w:delText xml:space="preserve">                hbase.regionserver.ipc.address=0.0.0.0</w:delText>
        </w:r>
      </w:del>
    </w:p>
    <w:p w14:paraId="16CC7A2C" w14:textId="11D62EE3" w:rsidR="00681560" w:rsidDel="00B7110A" w:rsidRDefault="00681560" w:rsidP="0074177E">
      <w:pPr>
        <w:pStyle w:val="3"/>
        <w:rPr>
          <w:del w:id="1425" w:author="宋 玉凝" w:date="2019-12-25T11:20:00Z"/>
        </w:rPr>
      </w:pPr>
      <w:del w:id="1426" w:author="宋 玉凝" w:date="2019-12-25T11:20:00Z">
        <w:r w:rsidDel="00B7110A">
          <w:rPr>
            <w:rFonts w:hint="eastAsia"/>
          </w:rPr>
          <w:delText xml:space="preserve"> </w:delText>
        </w:r>
        <w:r w:rsidR="00426464" w:rsidDel="00B7110A">
          <w:rPr>
            <w:rFonts w:hint="eastAsia"/>
          </w:rPr>
          <w:delText xml:space="preserve">2.3.11 </w:delText>
        </w:r>
        <w:r w:rsidR="00426464" w:rsidDel="00B7110A">
          <w:rPr>
            <w:rFonts w:hint="eastAsia"/>
          </w:rPr>
          <w:delText>大数据集群中数据网络</w:delText>
        </w:r>
        <w:r w:rsidR="00426464" w:rsidDel="00B7110A">
          <w:rPr>
            <w:rFonts w:hint="eastAsia"/>
          </w:rPr>
          <w:delText>(</w:delText>
        </w:r>
        <w:r w:rsidR="00426464" w:rsidDel="00B7110A">
          <w:rPr>
            <w:rFonts w:hint="eastAsia"/>
          </w:rPr>
          <w:delText>内网</w:delText>
        </w:r>
        <w:r w:rsidR="00426464" w:rsidDel="00B7110A">
          <w:rPr>
            <w:rFonts w:hint="eastAsia"/>
          </w:rPr>
          <w:delText>)</w:delText>
        </w:r>
        <w:r w:rsidR="00426464" w:rsidDel="00B7110A">
          <w:rPr>
            <w:rFonts w:hint="eastAsia"/>
          </w:rPr>
          <w:delText>和业务网络（外网）。</w:delText>
        </w:r>
      </w:del>
    </w:p>
    <w:p w14:paraId="3D7796F1" w14:textId="5389AA23" w:rsidR="00426464" w:rsidRPr="00681560" w:rsidDel="00B7110A" w:rsidRDefault="00426464" w:rsidP="00681560">
      <w:pPr>
        <w:rPr>
          <w:del w:id="1427" w:author="宋 玉凝" w:date="2019-12-25T11:20:00Z"/>
        </w:rPr>
      </w:pPr>
      <w:del w:id="1428" w:author="宋 玉凝" w:date="2019-12-25T11:20:00Z">
        <w:r w:rsidRPr="00681560" w:rsidDel="00B7110A">
          <w:rPr>
            <w:rFonts w:hint="eastAsia"/>
          </w:rPr>
          <w:delText>业务网络连接集群向</w:delText>
        </w:r>
        <w:r w:rsidRPr="00681560" w:rsidDel="00B7110A">
          <w:rPr>
            <w:rFonts w:hint="eastAsia"/>
          </w:rPr>
          <w:delText>YARN</w:delText>
        </w:r>
        <w:r w:rsidRPr="00681560" w:rsidDel="00B7110A">
          <w:rPr>
            <w:rFonts w:hint="eastAsia"/>
          </w:rPr>
          <w:delText>提交任务需要添加的配置：</w:delText>
        </w:r>
      </w:del>
    </w:p>
    <w:p w14:paraId="2FE674CB" w14:textId="1CB7C15A" w:rsidR="00426464" w:rsidDel="00B7110A" w:rsidRDefault="00426464" w:rsidP="00426464">
      <w:pPr>
        <w:rPr>
          <w:del w:id="1429" w:author="宋 玉凝" w:date="2019-12-25T11:20:00Z"/>
        </w:rPr>
      </w:pPr>
      <w:del w:id="1430" w:author="宋 玉凝" w:date="2019-12-25T11:20:00Z">
        <w:r w:rsidDel="00B7110A">
          <w:rPr>
            <w:rFonts w:hint="eastAsia"/>
          </w:rPr>
          <w:delText xml:space="preserve">        </w:delText>
        </w:r>
        <w:r w:rsidDel="00B7110A">
          <w:rPr>
            <w:rFonts w:hint="eastAsia"/>
          </w:rPr>
          <w:tab/>
          <w:delText xml:space="preserve"> (1)</w:delText>
        </w:r>
        <w:r w:rsidDel="00B7110A">
          <w:rPr>
            <w:rFonts w:hint="eastAsia"/>
          </w:rPr>
          <w:delText>在</w:delText>
        </w:r>
        <w:r w:rsidDel="00B7110A">
          <w:rPr>
            <w:rFonts w:hint="eastAsia"/>
          </w:rPr>
          <w:delText>HDFS</w:delText>
        </w:r>
        <w:r w:rsidDel="00B7110A">
          <w:rPr>
            <w:rFonts w:hint="eastAsia"/>
          </w:rPr>
          <w:delText>服务：</w:delText>
        </w:r>
        <w:r w:rsidDel="00B7110A">
          <w:rPr>
            <w:rFonts w:hint="eastAsia"/>
          </w:rPr>
          <w:delText xml:space="preserve"> hdfs-site.xml</w:delText>
        </w:r>
        <w:r w:rsidDel="00B7110A">
          <w:rPr>
            <w:rFonts w:hint="eastAsia"/>
          </w:rPr>
          <w:delText>中添加以下配置项：</w:delText>
        </w:r>
      </w:del>
    </w:p>
    <w:p w14:paraId="371B5009" w14:textId="0C91361D" w:rsidR="00426464" w:rsidDel="00B7110A" w:rsidRDefault="00426464" w:rsidP="00426464">
      <w:pPr>
        <w:rPr>
          <w:del w:id="1431" w:author="宋 玉凝" w:date="2019-12-25T11:20:00Z"/>
        </w:rPr>
      </w:pPr>
      <w:del w:id="1432" w:author="宋 玉凝" w:date="2019-12-25T11:20:00Z">
        <w:r w:rsidDel="00B7110A">
          <w:delText xml:space="preserve">        </w:delText>
        </w:r>
        <w:r w:rsidDel="00B7110A">
          <w:tab/>
        </w:r>
        <w:r w:rsidDel="00B7110A">
          <w:tab/>
          <w:delText>dfs.client.use.datanode.hostname=true</w:delText>
        </w:r>
      </w:del>
    </w:p>
    <w:p w14:paraId="2DDA3D44" w14:textId="582C8120" w:rsidR="00426464" w:rsidDel="00B7110A" w:rsidRDefault="00426464" w:rsidP="00426464">
      <w:pPr>
        <w:rPr>
          <w:del w:id="1433" w:author="宋 玉凝" w:date="2019-12-25T11:20:00Z"/>
        </w:rPr>
      </w:pPr>
      <w:del w:id="1434" w:author="宋 玉凝" w:date="2019-12-25T11:20:00Z">
        <w:r w:rsidDel="00B7110A">
          <w:tab/>
        </w:r>
        <w:r w:rsidDel="00B7110A">
          <w:tab/>
        </w:r>
        <w:r w:rsidDel="00B7110A">
          <w:tab/>
        </w:r>
        <w:r w:rsidDel="00B7110A">
          <w:tab/>
          <w:delText>dfs.datanode.use.datanode.hostname=true</w:delText>
        </w:r>
        <w:r w:rsidDel="00B7110A">
          <w:tab/>
        </w:r>
      </w:del>
    </w:p>
    <w:p w14:paraId="286D24EF" w14:textId="6E4C9B8E" w:rsidR="00426464" w:rsidDel="00B7110A" w:rsidRDefault="00426464" w:rsidP="00426464">
      <w:pPr>
        <w:rPr>
          <w:del w:id="1435" w:author="宋 玉凝" w:date="2019-12-25T11:20:00Z"/>
        </w:rPr>
      </w:pPr>
      <w:del w:id="1436" w:author="宋 玉凝" w:date="2019-12-25T11:20:00Z">
        <w:r w:rsidDel="00B7110A">
          <w:rPr>
            <w:rFonts w:hint="eastAsia"/>
          </w:rPr>
          <w:tab/>
        </w:r>
        <w:r w:rsidDel="00B7110A">
          <w:rPr>
            <w:rFonts w:hint="eastAsia"/>
          </w:rPr>
          <w:tab/>
          <w:delText xml:space="preserve">2.3.14 </w:delText>
        </w:r>
        <w:r w:rsidDel="00B7110A">
          <w:rPr>
            <w:rFonts w:hint="eastAsia"/>
          </w:rPr>
          <w:delText>修改编码文件</w:delText>
        </w:r>
        <w:r w:rsidDel="00B7110A">
          <w:rPr>
            <w:rFonts w:hint="eastAsia"/>
          </w:rPr>
          <w:delText>ambari-common/src/main/python/resource_management/core/sudo.py</w:delText>
        </w:r>
      </w:del>
    </w:p>
    <w:p w14:paraId="7E2EA662" w14:textId="0BCD0BDC" w:rsidR="00426464" w:rsidDel="00B7110A" w:rsidRDefault="00426464" w:rsidP="00426464">
      <w:pPr>
        <w:rPr>
          <w:del w:id="1437" w:author="宋 玉凝" w:date="2019-12-25T11:20:00Z"/>
        </w:rPr>
      </w:pPr>
      <w:del w:id="1438" w:author="宋 玉凝" w:date="2019-12-25T11:20:00Z">
        <w:r w:rsidDel="00B7110A">
          <w:rPr>
            <w:rFonts w:hint="eastAsia"/>
          </w:rPr>
          <w:tab/>
        </w:r>
        <w:r w:rsidDel="00B7110A">
          <w:rPr>
            <w:rFonts w:hint="eastAsia"/>
          </w:rPr>
          <w:tab/>
        </w:r>
        <w:r w:rsidDel="00B7110A">
          <w:rPr>
            <w:rFonts w:hint="eastAsia"/>
          </w:rPr>
          <w:tab/>
        </w:r>
        <w:r w:rsidDel="00B7110A">
          <w:rPr>
            <w:rFonts w:hint="eastAsia"/>
          </w:rPr>
          <w:delText>（</w:delText>
        </w:r>
        <w:r w:rsidDel="00B7110A">
          <w:rPr>
            <w:rFonts w:hint="eastAsia"/>
          </w:rPr>
          <w:delText>1</w:delText>
        </w:r>
        <w:r w:rsidDel="00B7110A">
          <w:rPr>
            <w:rFonts w:hint="eastAsia"/>
          </w:rPr>
          <w:delText>）添加内容：</w:delText>
        </w:r>
      </w:del>
    </w:p>
    <w:p w14:paraId="5EB1FB54" w14:textId="1A5A71F0" w:rsidR="00426464" w:rsidDel="00B7110A" w:rsidRDefault="00426464" w:rsidP="00426464">
      <w:pPr>
        <w:rPr>
          <w:del w:id="1439" w:author="宋 玉凝" w:date="2019-12-25T11:20:00Z"/>
        </w:rPr>
      </w:pPr>
      <w:del w:id="1440" w:author="宋 玉凝" w:date="2019-12-25T11:20:00Z">
        <w:r w:rsidDel="00B7110A">
          <w:tab/>
        </w:r>
        <w:r w:rsidDel="00B7110A">
          <w:tab/>
        </w:r>
        <w:r w:rsidDel="00B7110A">
          <w:tab/>
        </w:r>
        <w:r w:rsidDel="00B7110A">
          <w:tab/>
          <w:delText>import sys</w:delText>
        </w:r>
      </w:del>
    </w:p>
    <w:p w14:paraId="6D03BDEC" w14:textId="7DFADE56" w:rsidR="00426464" w:rsidDel="00B7110A" w:rsidRDefault="00426464" w:rsidP="00426464">
      <w:pPr>
        <w:rPr>
          <w:del w:id="1441" w:author="宋 玉凝" w:date="2019-12-25T11:20:00Z"/>
        </w:rPr>
      </w:pPr>
      <w:del w:id="1442" w:author="宋 玉凝" w:date="2019-12-25T11:20:00Z">
        <w:r w:rsidDel="00B7110A">
          <w:tab/>
        </w:r>
        <w:r w:rsidDel="00B7110A">
          <w:tab/>
        </w:r>
        <w:r w:rsidDel="00B7110A">
          <w:tab/>
        </w:r>
        <w:r w:rsidDel="00B7110A">
          <w:tab/>
          <w:delText>reload(sys)</w:delText>
        </w:r>
      </w:del>
    </w:p>
    <w:p w14:paraId="439A02F7" w14:textId="0B49C0DB" w:rsidR="00426464" w:rsidDel="00B7110A" w:rsidRDefault="00426464" w:rsidP="00426464">
      <w:pPr>
        <w:rPr>
          <w:del w:id="1443" w:author="宋 玉凝" w:date="2019-12-25T11:20:00Z"/>
        </w:rPr>
      </w:pPr>
      <w:del w:id="1444" w:author="宋 玉凝" w:date="2019-12-25T11:20:00Z">
        <w:r w:rsidDel="00B7110A">
          <w:tab/>
        </w:r>
        <w:r w:rsidDel="00B7110A">
          <w:tab/>
        </w:r>
        <w:r w:rsidDel="00B7110A">
          <w:tab/>
        </w:r>
        <w:r w:rsidDel="00B7110A">
          <w:tab/>
          <w:delText>sys.setdefaultencoding('utf-8')</w:delText>
        </w:r>
      </w:del>
    </w:p>
    <w:p w14:paraId="06709DDE" w14:textId="277852BF" w:rsidR="00426464" w:rsidDel="00B7110A" w:rsidRDefault="00426464" w:rsidP="00426464">
      <w:pPr>
        <w:rPr>
          <w:del w:id="1445" w:author="宋 玉凝" w:date="2019-12-25T11:20:00Z"/>
        </w:rPr>
      </w:pPr>
    </w:p>
    <w:p w14:paraId="296502D9" w14:textId="77E53E92" w:rsidR="00426464" w:rsidDel="00B7110A" w:rsidRDefault="00426464" w:rsidP="009F39D7">
      <w:pPr>
        <w:pStyle w:val="2"/>
        <w:rPr>
          <w:del w:id="1446" w:author="宋 玉凝" w:date="2019-12-25T11:20:00Z"/>
        </w:rPr>
      </w:pPr>
      <w:del w:id="1447" w:author="宋 玉凝" w:date="2019-12-25T11:20:00Z">
        <w:r w:rsidDel="00B7110A">
          <w:rPr>
            <w:rFonts w:hint="eastAsia"/>
          </w:rPr>
          <w:tab/>
          <w:delText xml:space="preserve">2.4 </w:delText>
        </w:r>
        <w:r w:rsidDel="00B7110A">
          <w:rPr>
            <w:rFonts w:hint="eastAsia"/>
          </w:rPr>
          <w:delText>新增参数</w:delText>
        </w:r>
      </w:del>
    </w:p>
    <w:p w14:paraId="232B1753" w14:textId="4163DD46" w:rsidR="00426464" w:rsidDel="00B7110A" w:rsidRDefault="00426464" w:rsidP="00426464">
      <w:pPr>
        <w:rPr>
          <w:del w:id="1448" w:author="宋 玉凝" w:date="2019-12-25T11:20:00Z"/>
        </w:rPr>
      </w:pPr>
      <w:del w:id="1449" w:author="宋 玉凝" w:date="2019-12-25T11:20:00Z">
        <w:r w:rsidDel="00B7110A">
          <w:rPr>
            <w:rFonts w:hint="eastAsia"/>
          </w:rPr>
          <w:tab/>
        </w:r>
        <w:r w:rsidDel="00B7110A">
          <w:rPr>
            <w:rFonts w:hint="eastAsia"/>
          </w:rPr>
          <w:tab/>
        </w:r>
        <w:r w:rsidDel="00B7110A">
          <w:rPr>
            <w:rFonts w:hint="eastAsia"/>
          </w:rPr>
          <w:delText>（</w:delText>
        </w:r>
        <w:r w:rsidDel="00B7110A">
          <w:rPr>
            <w:rFonts w:hint="eastAsia"/>
          </w:rPr>
          <w:delText>1</w:delText>
        </w:r>
        <w:r w:rsidDel="00B7110A">
          <w:rPr>
            <w:rFonts w:hint="eastAsia"/>
          </w:rPr>
          <w:delText>）项目参数更新以文档形式整理，不打入该版本。</w:delText>
        </w:r>
      </w:del>
    </w:p>
    <w:p w14:paraId="472A927C" w14:textId="5CD13A59" w:rsidR="00426464" w:rsidDel="00B7110A" w:rsidRDefault="00426464" w:rsidP="00426464">
      <w:pPr>
        <w:rPr>
          <w:del w:id="1450" w:author="宋 玉凝" w:date="2019-12-25T11:20:00Z"/>
        </w:rPr>
      </w:pPr>
      <w:del w:id="1451" w:author="宋 玉凝" w:date="2019-12-25T11:20:00Z">
        <w:r w:rsidDel="00B7110A">
          <w:rPr>
            <w:rFonts w:hint="eastAsia"/>
          </w:rPr>
          <w:tab/>
        </w:r>
        <w:r w:rsidDel="00B7110A">
          <w:rPr>
            <w:rFonts w:hint="eastAsia"/>
          </w:rPr>
          <w:tab/>
        </w:r>
        <w:r w:rsidDel="00B7110A">
          <w:rPr>
            <w:rFonts w:hint="eastAsia"/>
          </w:rPr>
          <w:delText>（</w:delText>
        </w:r>
        <w:r w:rsidDel="00B7110A">
          <w:rPr>
            <w:rFonts w:hint="eastAsia"/>
          </w:rPr>
          <w:delText>1</w:delText>
        </w:r>
        <w:r w:rsidDel="00B7110A">
          <w:rPr>
            <w:rFonts w:hint="eastAsia"/>
          </w:rPr>
          <w:delText>）</w:delText>
        </w:r>
        <w:r w:rsidDel="00B7110A">
          <w:rPr>
            <w:rFonts w:hint="eastAsia"/>
          </w:rPr>
          <w:delText>STORM</w:delText>
        </w:r>
        <w:r w:rsidDel="00B7110A">
          <w:rPr>
            <w:rFonts w:hint="eastAsia"/>
          </w:rPr>
          <w:delText>参数更新：</w:delText>
        </w:r>
      </w:del>
    </w:p>
    <w:p w14:paraId="474275E3" w14:textId="62D1C4E1" w:rsidR="00426464" w:rsidDel="00B7110A" w:rsidRDefault="00426464" w:rsidP="00426464">
      <w:pPr>
        <w:rPr>
          <w:del w:id="1452" w:author="宋 玉凝" w:date="2019-12-25T11:20:00Z"/>
        </w:rPr>
      </w:pPr>
      <w:del w:id="1453" w:author="宋 玉凝" w:date="2019-12-25T11:20:00Z">
        <w:r w:rsidDel="00B7110A">
          <w:rPr>
            <w:rFonts w:hint="eastAsia"/>
          </w:rPr>
          <w:tab/>
        </w:r>
        <w:r w:rsidDel="00B7110A">
          <w:rPr>
            <w:rFonts w:hint="eastAsia"/>
          </w:rPr>
          <w:tab/>
        </w:r>
        <w:r w:rsidDel="00B7110A">
          <w:rPr>
            <w:rFonts w:hint="eastAsia"/>
          </w:rPr>
          <w:tab/>
          <w:delText>supervisor.worker.timeout.secs 600</w:delText>
        </w:r>
        <w:r w:rsidDel="00B7110A">
          <w:rPr>
            <w:rFonts w:hint="eastAsia"/>
          </w:rPr>
          <w:delText>（</w:delText>
        </w:r>
        <w:r w:rsidDel="00B7110A">
          <w:rPr>
            <w:rFonts w:hint="eastAsia"/>
          </w:rPr>
          <w:delText>30</w:delText>
        </w:r>
        <w:r w:rsidDel="00B7110A">
          <w:rPr>
            <w:rFonts w:hint="eastAsia"/>
          </w:rPr>
          <w:delText>）</w:delText>
        </w:r>
      </w:del>
    </w:p>
    <w:p w14:paraId="5BB1734F" w14:textId="1E9EDBFF" w:rsidR="00426464" w:rsidDel="00B7110A" w:rsidRDefault="00426464" w:rsidP="00426464">
      <w:pPr>
        <w:rPr>
          <w:del w:id="1454" w:author="宋 玉凝" w:date="2019-12-25T11:20:00Z"/>
        </w:rPr>
      </w:pPr>
      <w:del w:id="1455" w:author="宋 玉凝" w:date="2019-12-25T11:20:00Z">
        <w:r w:rsidDel="00B7110A">
          <w:rPr>
            <w:rFonts w:hint="eastAsia"/>
          </w:rPr>
          <w:tab/>
        </w:r>
        <w:r w:rsidDel="00B7110A">
          <w:rPr>
            <w:rFonts w:hint="eastAsia"/>
          </w:rPr>
          <w:tab/>
        </w:r>
        <w:r w:rsidDel="00B7110A">
          <w:rPr>
            <w:rFonts w:hint="eastAsia"/>
          </w:rPr>
          <w:tab/>
          <w:delText>supervisor.worker.start.timeout.secs 600</w:delText>
        </w:r>
        <w:r w:rsidDel="00B7110A">
          <w:rPr>
            <w:rFonts w:hint="eastAsia"/>
          </w:rPr>
          <w:delText>（</w:delText>
        </w:r>
        <w:r w:rsidDel="00B7110A">
          <w:rPr>
            <w:rFonts w:hint="eastAsia"/>
          </w:rPr>
          <w:delText>120</w:delText>
        </w:r>
        <w:r w:rsidDel="00B7110A">
          <w:rPr>
            <w:rFonts w:hint="eastAsia"/>
          </w:rPr>
          <w:delText>）</w:delText>
        </w:r>
      </w:del>
    </w:p>
    <w:p w14:paraId="41A1827A" w14:textId="0E4C55FF" w:rsidR="00426464" w:rsidDel="00B7110A" w:rsidRDefault="00426464" w:rsidP="00426464">
      <w:pPr>
        <w:rPr>
          <w:del w:id="1456" w:author="宋 玉凝" w:date="2019-12-25T11:20:00Z"/>
        </w:rPr>
      </w:pPr>
      <w:del w:id="1457" w:author="宋 玉凝" w:date="2019-12-25T11:20:00Z">
        <w:r w:rsidDel="00B7110A">
          <w:rPr>
            <w:rFonts w:hint="eastAsia"/>
          </w:rPr>
          <w:tab/>
        </w:r>
        <w:r w:rsidDel="00B7110A">
          <w:rPr>
            <w:rFonts w:hint="eastAsia"/>
          </w:rPr>
          <w:tab/>
        </w:r>
        <w:r w:rsidDel="00B7110A">
          <w:rPr>
            <w:rFonts w:hint="eastAsia"/>
          </w:rPr>
          <w:tab/>
          <w:delText>nimbus.supervisor.timeout.secs 600</w:delText>
        </w:r>
        <w:r w:rsidDel="00B7110A">
          <w:rPr>
            <w:rFonts w:hint="eastAsia"/>
          </w:rPr>
          <w:delText>（</w:delText>
        </w:r>
        <w:r w:rsidDel="00B7110A">
          <w:rPr>
            <w:rFonts w:hint="eastAsia"/>
          </w:rPr>
          <w:delText>60</w:delText>
        </w:r>
        <w:r w:rsidDel="00B7110A">
          <w:rPr>
            <w:rFonts w:hint="eastAsia"/>
          </w:rPr>
          <w:delText>）</w:delText>
        </w:r>
      </w:del>
    </w:p>
    <w:p w14:paraId="6C1767EC" w14:textId="06138812" w:rsidR="00426464" w:rsidDel="00B7110A" w:rsidRDefault="00426464" w:rsidP="00426464">
      <w:pPr>
        <w:rPr>
          <w:del w:id="1458" w:author="宋 玉凝" w:date="2019-12-25T11:20:00Z"/>
        </w:rPr>
      </w:pPr>
      <w:del w:id="1459" w:author="宋 玉凝" w:date="2019-12-25T11:20:00Z">
        <w:r w:rsidDel="00B7110A">
          <w:rPr>
            <w:rFonts w:hint="eastAsia"/>
          </w:rPr>
          <w:tab/>
        </w:r>
        <w:r w:rsidDel="00B7110A">
          <w:rPr>
            <w:rFonts w:hint="eastAsia"/>
          </w:rPr>
          <w:tab/>
        </w:r>
        <w:r w:rsidDel="00B7110A">
          <w:rPr>
            <w:rFonts w:hint="eastAsia"/>
          </w:rPr>
          <w:tab/>
          <w:delText>nimbus.task.launch.secs 600</w:delText>
        </w:r>
        <w:r w:rsidDel="00B7110A">
          <w:rPr>
            <w:rFonts w:hint="eastAsia"/>
          </w:rPr>
          <w:delText>（</w:delText>
        </w:r>
        <w:r w:rsidDel="00B7110A">
          <w:rPr>
            <w:rFonts w:hint="eastAsia"/>
          </w:rPr>
          <w:delText>120</w:delText>
        </w:r>
        <w:r w:rsidDel="00B7110A">
          <w:rPr>
            <w:rFonts w:hint="eastAsia"/>
          </w:rPr>
          <w:delText>）</w:delText>
        </w:r>
      </w:del>
    </w:p>
    <w:p w14:paraId="58FAAE43" w14:textId="27DD5002" w:rsidR="00426464" w:rsidDel="00B7110A" w:rsidRDefault="00426464" w:rsidP="00426464">
      <w:pPr>
        <w:rPr>
          <w:del w:id="1460" w:author="宋 玉凝" w:date="2019-12-25T11:20:00Z"/>
        </w:rPr>
      </w:pPr>
      <w:del w:id="1461" w:author="宋 玉凝" w:date="2019-12-25T11:20:00Z">
        <w:r w:rsidDel="00B7110A">
          <w:rPr>
            <w:rFonts w:hint="eastAsia"/>
          </w:rPr>
          <w:tab/>
        </w:r>
        <w:r w:rsidDel="00B7110A">
          <w:rPr>
            <w:rFonts w:hint="eastAsia"/>
          </w:rPr>
          <w:tab/>
        </w:r>
        <w:r w:rsidDel="00B7110A">
          <w:rPr>
            <w:rFonts w:hint="eastAsia"/>
          </w:rPr>
          <w:tab/>
          <w:delText>nimbus.task.timeout.secs 600</w:delText>
        </w:r>
        <w:r w:rsidDel="00B7110A">
          <w:rPr>
            <w:rFonts w:hint="eastAsia"/>
          </w:rPr>
          <w:delText>（</w:delText>
        </w:r>
        <w:r w:rsidDel="00B7110A">
          <w:rPr>
            <w:rFonts w:hint="eastAsia"/>
          </w:rPr>
          <w:delText>30</w:delText>
        </w:r>
        <w:r w:rsidDel="00B7110A">
          <w:rPr>
            <w:rFonts w:hint="eastAsia"/>
          </w:rPr>
          <w:delText>）</w:delText>
        </w:r>
      </w:del>
    </w:p>
    <w:p w14:paraId="23FC1EFA" w14:textId="4C6E9717" w:rsidR="00426464" w:rsidDel="00B7110A" w:rsidRDefault="00426464" w:rsidP="00426464">
      <w:pPr>
        <w:rPr>
          <w:del w:id="1462" w:author="宋 玉凝" w:date="2019-12-25T11:20:00Z"/>
        </w:rPr>
      </w:pPr>
      <w:del w:id="1463" w:author="宋 玉凝" w:date="2019-12-25T11:20:00Z">
        <w:r w:rsidDel="00B7110A">
          <w:rPr>
            <w:rFonts w:hint="eastAsia"/>
          </w:rPr>
          <w:tab/>
        </w:r>
        <w:r w:rsidDel="00B7110A">
          <w:rPr>
            <w:rFonts w:hint="eastAsia"/>
          </w:rPr>
          <w:tab/>
        </w:r>
        <w:r w:rsidDel="00B7110A">
          <w:rPr>
            <w:rFonts w:hint="eastAsia"/>
          </w:rPr>
          <w:delText>（</w:delText>
        </w:r>
        <w:r w:rsidDel="00B7110A">
          <w:rPr>
            <w:rFonts w:hint="eastAsia"/>
          </w:rPr>
          <w:delText>2</w:delText>
        </w:r>
        <w:r w:rsidDel="00B7110A">
          <w:rPr>
            <w:rFonts w:hint="eastAsia"/>
          </w:rPr>
          <w:delText>）</w:delText>
        </w:r>
        <w:r w:rsidDel="00B7110A">
          <w:rPr>
            <w:rFonts w:hint="eastAsia"/>
          </w:rPr>
          <w:delText>ZOOKEEPER</w:delText>
        </w:r>
        <w:r w:rsidDel="00B7110A">
          <w:rPr>
            <w:rFonts w:hint="eastAsia"/>
          </w:rPr>
          <w:delText>参数更新</w:delText>
        </w:r>
      </w:del>
    </w:p>
    <w:p w14:paraId="1A3D201C" w14:textId="2DBF8D84" w:rsidR="00426464" w:rsidDel="00B7110A" w:rsidRDefault="00426464" w:rsidP="00426464">
      <w:pPr>
        <w:rPr>
          <w:del w:id="1464" w:author="宋 玉凝" w:date="2019-12-25T11:20:00Z"/>
        </w:rPr>
      </w:pPr>
      <w:del w:id="1465" w:author="宋 玉凝" w:date="2019-12-25T11:20:00Z">
        <w:r w:rsidDel="00B7110A">
          <w:tab/>
        </w:r>
        <w:r w:rsidDel="00B7110A">
          <w:tab/>
        </w:r>
        <w:r w:rsidDel="00B7110A">
          <w:tab/>
          <w:delText>maxClientCnxns 2000</w:delText>
        </w:r>
      </w:del>
    </w:p>
    <w:p w14:paraId="360589FF" w14:textId="44FF100C" w:rsidR="00426464" w:rsidDel="00B7110A" w:rsidRDefault="00426464" w:rsidP="00426464">
      <w:pPr>
        <w:rPr>
          <w:del w:id="1466" w:author="宋 玉凝" w:date="2019-12-25T11:20:00Z"/>
        </w:rPr>
      </w:pPr>
      <w:del w:id="1467" w:author="宋 玉凝" w:date="2019-12-25T11:20:00Z">
        <w:r w:rsidDel="00B7110A">
          <w:rPr>
            <w:rFonts w:hint="eastAsia"/>
          </w:rPr>
          <w:tab/>
        </w:r>
        <w:r w:rsidDel="00B7110A">
          <w:rPr>
            <w:rFonts w:hint="eastAsia"/>
          </w:rPr>
          <w:tab/>
        </w:r>
        <w:r w:rsidDel="00B7110A">
          <w:rPr>
            <w:rFonts w:hint="eastAsia"/>
          </w:rPr>
          <w:delText>（</w:delText>
        </w:r>
        <w:r w:rsidDel="00B7110A">
          <w:rPr>
            <w:rFonts w:hint="eastAsia"/>
          </w:rPr>
          <w:delText>3</w:delText>
        </w:r>
        <w:r w:rsidDel="00B7110A">
          <w:rPr>
            <w:rFonts w:hint="eastAsia"/>
          </w:rPr>
          <w:delText>）</w:delText>
        </w:r>
        <w:r w:rsidDel="00B7110A">
          <w:rPr>
            <w:rFonts w:hint="eastAsia"/>
          </w:rPr>
          <w:delText>SPARK</w:delText>
        </w:r>
        <w:r w:rsidDel="00B7110A">
          <w:rPr>
            <w:rFonts w:hint="eastAsia"/>
          </w:rPr>
          <w:delText>参数更新</w:delText>
        </w:r>
      </w:del>
    </w:p>
    <w:p w14:paraId="0D8BBB7B" w14:textId="05BFA3FB" w:rsidR="00426464" w:rsidDel="00B7110A" w:rsidRDefault="00426464" w:rsidP="00426464">
      <w:pPr>
        <w:rPr>
          <w:del w:id="1468" w:author="宋 玉凝" w:date="2019-12-25T11:20:00Z"/>
        </w:rPr>
      </w:pPr>
      <w:del w:id="1469" w:author="宋 玉凝" w:date="2019-12-25T11:20:00Z">
        <w:r w:rsidDel="00B7110A">
          <w:tab/>
        </w:r>
        <w:r w:rsidDel="00B7110A">
          <w:tab/>
        </w:r>
        <w:r w:rsidDel="00B7110A">
          <w:tab/>
          <w:delText>spark.driver.memory 2g</w:delText>
        </w:r>
      </w:del>
    </w:p>
    <w:p w14:paraId="44A407DE" w14:textId="2B43B052" w:rsidR="00426464" w:rsidDel="00B7110A" w:rsidRDefault="00426464" w:rsidP="00774A48">
      <w:pPr>
        <w:pStyle w:val="2"/>
        <w:rPr>
          <w:del w:id="1470" w:author="宋 玉凝" w:date="2019-12-25T11:20:00Z"/>
        </w:rPr>
      </w:pPr>
      <w:del w:id="1471" w:author="宋 玉凝" w:date="2019-12-25T11:20:00Z">
        <w:r w:rsidDel="00B7110A">
          <w:rPr>
            <w:rFonts w:hint="eastAsia"/>
          </w:rPr>
          <w:tab/>
          <w:delText xml:space="preserve">2.5 </w:delText>
        </w:r>
        <w:r w:rsidDel="00B7110A">
          <w:rPr>
            <w:rFonts w:hint="eastAsia"/>
          </w:rPr>
          <w:delText>遗留问题</w:delText>
        </w:r>
      </w:del>
    </w:p>
    <w:p w14:paraId="63CEB39A" w14:textId="78FC9F29" w:rsidR="00774A48" w:rsidRPr="00774A48" w:rsidDel="00B7110A" w:rsidRDefault="00774A48" w:rsidP="00774A48">
      <w:pPr>
        <w:pStyle w:val="3"/>
        <w:rPr>
          <w:del w:id="1472" w:author="宋 玉凝" w:date="2019-12-25T11:20:00Z"/>
        </w:rPr>
      </w:pPr>
      <w:del w:id="1473" w:author="宋 玉凝" w:date="2019-12-25T11:20:00Z">
        <w:r w:rsidDel="00B7110A">
          <w:rPr>
            <w:rFonts w:hint="eastAsia"/>
          </w:rPr>
          <w:delText>2.5.1 hue</w:delText>
        </w:r>
        <w:r w:rsidDel="00B7110A">
          <w:rPr>
            <w:rFonts w:hint="eastAsia"/>
          </w:rPr>
          <w:delText>遗留</w:delText>
        </w:r>
        <w:r w:rsidDel="00B7110A">
          <w:rPr>
            <w:rFonts w:hint="eastAsia"/>
          </w:rPr>
          <w:delText xml:space="preserve"> bug</w:delText>
        </w:r>
      </w:del>
    </w:p>
    <w:p w14:paraId="0BCD00A0" w14:textId="31204104" w:rsidR="00426464" w:rsidDel="00B7110A" w:rsidRDefault="00426464" w:rsidP="009B36C1">
      <w:pPr>
        <w:pStyle w:val="1"/>
        <w:rPr>
          <w:del w:id="1474" w:author="宋 玉凝" w:date="2019-12-25T11:20:00Z"/>
        </w:rPr>
      </w:pPr>
      <w:del w:id="1475" w:author="宋 玉凝" w:date="2019-12-25T11:20:00Z">
        <w:r w:rsidDel="00B7110A">
          <w:rPr>
            <w:rFonts w:hint="eastAsia"/>
          </w:rPr>
          <w:delText xml:space="preserve">3. Insight HD 3.5 </w:delText>
        </w:r>
        <w:r w:rsidDel="00B7110A">
          <w:rPr>
            <w:rFonts w:hint="eastAsia"/>
          </w:rPr>
          <w:delText>版本修改列表</w:delText>
        </w:r>
      </w:del>
    </w:p>
    <w:p w14:paraId="529DC042" w14:textId="1F6C734B" w:rsidR="00275139" w:rsidDel="00B7110A" w:rsidRDefault="00426464" w:rsidP="005A65DE">
      <w:pPr>
        <w:pStyle w:val="2"/>
        <w:rPr>
          <w:del w:id="1476" w:author="宋 玉凝" w:date="2019-12-25T11:20:00Z"/>
        </w:rPr>
      </w:pPr>
      <w:del w:id="1477" w:author="宋 玉凝" w:date="2019-12-25T11:20:00Z">
        <w:r w:rsidDel="00B7110A">
          <w:rPr>
            <w:rFonts w:hint="eastAsia"/>
          </w:rPr>
          <w:delText xml:space="preserve">3.1 </w:delText>
        </w:r>
        <w:r w:rsidR="00275139" w:rsidDel="00B7110A">
          <w:rPr>
            <w:rFonts w:hint="eastAsia"/>
          </w:rPr>
          <w:delText>定制页面</w:delText>
        </w:r>
      </w:del>
    </w:p>
    <w:p w14:paraId="08E57E6B" w14:textId="63290385" w:rsidR="00426464" w:rsidDel="00B7110A" w:rsidRDefault="00275139" w:rsidP="00275139">
      <w:pPr>
        <w:pStyle w:val="3"/>
        <w:rPr>
          <w:del w:id="1478" w:author="宋 玉凝" w:date="2019-12-25T11:20:00Z"/>
        </w:rPr>
      </w:pPr>
      <w:del w:id="1479" w:author="宋 玉凝" w:date="2019-12-25T11:20:00Z">
        <w:r w:rsidDel="00B7110A">
          <w:rPr>
            <w:rFonts w:hint="eastAsia"/>
          </w:rPr>
          <w:delText>3.1.1</w:delText>
        </w:r>
        <w:r w:rsidR="005A65DE" w:rsidDel="00B7110A">
          <w:rPr>
            <w:rFonts w:hint="eastAsia"/>
          </w:rPr>
          <w:delText>页面色值与</w:delText>
        </w:r>
        <w:r w:rsidR="005A65DE" w:rsidDel="00B7110A">
          <w:rPr>
            <w:rFonts w:hint="eastAsia"/>
          </w:rPr>
          <w:delText>logo</w:delText>
        </w:r>
      </w:del>
    </w:p>
    <w:p w14:paraId="672F8B90" w14:textId="30C16631" w:rsidR="00B601F2" w:rsidDel="00B7110A" w:rsidRDefault="00B601F2" w:rsidP="00B601F2">
      <w:pPr>
        <w:rPr>
          <w:del w:id="1480" w:author="宋 玉凝" w:date="2019-12-25T11:20:00Z"/>
        </w:rPr>
      </w:pPr>
      <w:del w:id="1481"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logo</w:delText>
        </w:r>
        <w:r w:rsidDel="00B7110A">
          <w:rPr>
            <w:rFonts w:hint="eastAsia"/>
          </w:rPr>
          <w:delText>图片更换（包括小图标），以及位置跟左侧菜单栏对应</w:delText>
        </w:r>
      </w:del>
    </w:p>
    <w:p w14:paraId="2609F219" w14:textId="7BF8AA77" w:rsidR="00FC5F93" w:rsidDel="00B7110A" w:rsidRDefault="00275139" w:rsidP="00B601F2">
      <w:pPr>
        <w:rPr>
          <w:del w:id="1482" w:author="宋 玉凝" w:date="2019-12-25T11:20:00Z"/>
        </w:rPr>
      </w:pPr>
      <w:del w:id="1483" w:author="宋 玉凝" w:date="2019-12-25T11:20:00Z">
        <w:r w:rsidDel="00B7110A">
          <w:tab/>
        </w:r>
        <w:r w:rsidDel="00B7110A">
          <w:delText>修改文件</w:delText>
        </w:r>
        <w:r w:rsidDel="00B7110A">
          <w:rPr>
            <w:rFonts w:hint="eastAsia"/>
          </w:rPr>
          <w:delText>：</w:delText>
        </w:r>
        <w:r w:rsidR="00FC5F93" w:rsidRPr="00FC5F93" w:rsidDel="00B7110A">
          <w:delText>ambari-web/app/assets/img</w:delText>
        </w:r>
        <w:r w:rsidR="00FC5F93" w:rsidDel="00B7110A">
          <w:delText>/</w:delText>
        </w:r>
        <w:r w:rsidR="00FC5F93" w:rsidRPr="00FC5F93" w:rsidDel="00B7110A">
          <w:delText>logo-title.png</w:delText>
        </w:r>
        <w:r w:rsidR="00FC5F93" w:rsidDel="00B7110A">
          <w:delText xml:space="preserve"> </w:delText>
        </w:r>
      </w:del>
    </w:p>
    <w:p w14:paraId="66997A4D" w14:textId="77C181A9" w:rsidR="00275139" w:rsidDel="00B7110A" w:rsidRDefault="00FC5F93" w:rsidP="00FC5F93">
      <w:pPr>
        <w:ind w:left="1260" w:firstLine="420"/>
        <w:rPr>
          <w:del w:id="1484" w:author="宋 玉凝" w:date="2019-12-25T11:20:00Z"/>
        </w:rPr>
      </w:pPr>
      <w:del w:id="1485" w:author="宋 玉凝" w:date="2019-12-25T11:20:00Z">
        <w:r w:rsidRPr="00FC5F93" w:rsidDel="00B7110A">
          <w:delText>ambari-web/app/assets/img</w:delText>
        </w:r>
        <w:r w:rsidDel="00B7110A">
          <w:delText>/</w:delText>
        </w:r>
        <w:r w:rsidRPr="00FC5F93" w:rsidDel="00B7110A">
          <w:delText>logo-white.png</w:delText>
        </w:r>
      </w:del>
    </w:p>
    <w:p w14:paraId="28F5D848" w14:textId="1887840F" w:rsidR="00F27A43" w:rsidDel="00B7110A" w:rsidRDefault="00F27A43" w:rsidP="00F27A43">
      <w:pPr>
        <w:rPr>
          <w:del w:id="1486" w:author="宋 玉凝" w:date="2019-12-25T11:20:00Z"/>
        </w:rPr>
      </w:pPr>
      <w:del w:id="1487" w:author="宋 玉凝" w:date="2019-12-25T11:20:00Z">
        <w:r w:rsidDel="00B7110A">
          <w:tab/>
        </w:r>
        <w:r w:rsidDel="00B7110A">
          <w:delText>调整</w:delText>
        </w:r>
        <w:r w:rsidDel="00B7110A">
          <w:delText>main-container</w:delText>
        </w:r>
        <w:r w:rsidDel="00B7110A">
          <w:delText>宽度</w:delText>
        </w:r>
        <w:r w:rsidDel="00B7110A">
          <w:rPr>
            <w:rFonts w:hint="eastAsia"/>
          </w:rPr>
          <w:delText>：</w:delText>
        </w:r>
        <w:r w:rsidDel="00B7110A">
          <w:rPr>
            <w:rFonts w:hint="eastAsia"/>
          </w:rPr>
          <w:delText>1169px</w:delText>
        </w:r>
        <w:r w:rsidDel="00B7110A">
          <w:rPr>
            <w:rFonts w:hint="eastAsia"/>
          </w:rPr>
          <w:delText>，是</w:delText>
        </w:r>
        <w:r w:rsidDel="00B7110A">
          <w:rPr>
            <w:rFonts w:hint="eastAsia"/>
          </w:rPr>
          <w:delText>logo</w:delText>
        </w:r>
        <w:r w:rsidDel="00B7110A">
          <w:rPr>
            <w:rFonts w:hint="eastAsia"/>
          </w:rPr>
          <w:delText>与左侧菜单栏左对齐</w:delText>
        </w:r>
      </w:del>
    </w:p>
    <w:p w14:paraId="7A7702BE" w14:textId="0904A9D7" w:rsidR="00B601F2" w:rsidRPr="00B601F2" w:rsidDel="00B7110A" w:rsidRDefault="00B601F2" w:rsidP="00B601F2">
      <w:pPr>
        <w:rPr>
          <w:del w:id="1488" w:author="宋 玉凝" w:date="2019-12-25T11:20:00Z"/>
        </w:rPr>
      </w:pPr>
      <w:del w:id="1489" w:author="宋 玉凝" w:date="2019-12-25T11:20:00Z">
        <w:r w:rsidDel="00B7110A">
          <w:rPr>
            <w:rFonts w:hint="eastAsia"/>
          </w:rPr>
          <w:delText>（</w:delText>
        </w:r>
        <w:r w:rsidDel="00B7110A">
          <w:rPr>
            <w:rFonts w:hint="eastAsia"/>
          </w:rPr>
          <w:delText>2</w:delText>
        </w:r>
        <w:r w:rsidDel="00B7110A">
          <w:rPr>
            <w:rFonts w:hint="eastAsia"/>
          </w:rPr>
          <w:delText>）页面上端颜色条修改为蓝色，注意</w:delText>
        </w:r>
        <w:r w:rsidDel="00B7110A">
          <w:rPr>
            <w:rFonts w:hint="eastAsia"/>
          </w:rPr>
          <w:delText>admin</w:delText>
        </w:r>
        <w:r w:rsidDel="00B7110A">
          <w:rPr>
            <w:rFonts w:hint="eastAsia"/>
          </w:rPr>
          <w:delText>视图需要同步修改，以及字体颜色修改</w:delText>
        </w:r>
      </w:del>
    </w:p>
    <w:p w14:paraId="42B122E4" w14:textId="41CC952A" w:rsidR="00426464" w:rsidDel="00B7110A" w:rsidRDefault="00F27A43" w:rsidP="00426464">
      <w:pPr>
        <w:rPr>
          <w:del w:id="1490" w:author="宋 玉凝" w:date="2019-12-25T11:20:00Z"/>
        </w:rPr>
      </w:pPr>
      <w:del w:id="1491" w:author="宋 玉凝" w:date="2019-12-25T11:20:00Z">
        <w:r w:rsidDel="00B7110A">
          <w:rPr>
            <w:rFonts w:hint="eastAsia"/>
          </w:rPr>
          <w:tab/>
        </w:r>
        <w:r w:rsidDel="00B7110A">
          <w:rPr>
            <w:rFonts w:hint="eastAsia"/>
          </w:rPr>
          <w:delText>修改文件</w:delText>
        </w:r>
        <w:r w:rsidR="00426464" w:rsidDel="00B7110A">
          <w:rPr>
            <w:rFonts w:hint="eastAsia"/>
          </w:rPr>
          <w:delText xml:space="preserve">ambari-web/app/styles/common.less line156,160,166 </w:delText>
        </w:r>
        <w:r w:rsidR="00426464" w:rsidDel="00B7110A">
          <w:rPr>
            <w:rFonts w:hint="eastAsia"/>
          </w:rPr>
          <w:delText>修改为</w:delText>
        </w:r>
        <w:r w:rsidR="00426464" w:rsidDel="00B7110A">
          <w:rPr>
            <w:rFonts w:hint="eastAsia"/>
          </w:rPr>
          <w:delText xml:space="preserve"> #08467d #1784d2</w:delText>
        </w:r>
      </w:del>
    </w:p>
    <w:p w14:paraId="20946603" w14:textId="403FC340" w:rsidR="00426464" w:rsidDel="00B7110A" w:rsidRDefault="00426464" w:rsidP="00426464">
      <w:pPr>
        <w:rPr>
          <w:del w:id="1492" w:author="宋 玉凝" w:date="2019-12-25T11:20:00Z"/>
        </w:rPr>
      </w:pPr>
      <w:del w:id="1493" w:author="宋 玉凝" w:date="2019-12-25T11:20:00Z">
        <w:r w:rsidDel="00B7110A">
          <w:rPr>
            <w:rFonts w:hint="eastAsia"/>
          </w:rPr>
          <w:tab/>
        </w:r>
        <w:r w:rsidDel="00B7110A">
          <w:rPr>
            <w:rFonts w:hint="eastAsia"/>
          </w:rPr>
          <w:tab/>
          <w:delText>line458,</w:delText>
        </w:r>
        <w:r w:rsidDel="00B7110A">
          <w:rPr>
            <w:rFonts w:hint="eastAsia"/>
          </w:rPr>
          <w:delText>都修改成</w:delText>
        </w:r>
        <w:r w:rsidDel="00B7110A">
          <w:rPr>
            <w:rFonts w:hint="eastAsia"/>
          </w:rPr>
          <w:delText xml:space="preserve"> #08467d #1784d2</w:delText>
        </w:r>
      </w:del>
    </w:p>
    <w:p w14:paraId="781A4B1E" w14:textId="63BA1FAC" w:rsidR="00294334" w:rsidDel="00B7110A" w:rsidRDefault="00294334" w:rsidP="00426464">
      <w:pPr>
        <w:rPr>
          <w:del w:id="1494" w:author="宋 玉凝" w:date="2019-12-25T11:20:00Z"/>
        </w:rPr>
      </w:pPr>
      <w:del w:id="1495" w:author="宋 玉凝" w:date="2019-12-25T11:20:00Z">
        <w:r w:rsidDel="00B7110A">
          <w:rPr>
            <w:rFonts w:hint="eastAsia"/>
          </w:rPr>
          <w:delText>（</w:delText>
        </w:r>
        <w:r w:rsidDel="00B7110A">
          <w:rPr>
            <w:rFonts w:hint="eastAsia"/>
          </w:rPr>
          <w:delText>3</w:delText>
        </w:r>
        <w:r w:rsidDel="00B7110A">
          <w:rPr>
            <w:rFonts w:hint="eastAsia"/>
          </w:rPr>
          <w:delText>）修改文件：</w:delText>
        </w:r>
        <w:r w:rsidDel="00B7110A">
          <w:delText>ambari-web/</w:delText>
        </w:r>
        <w:r w:rsidRPr="00294334" w:rsidDel="00B7110A">
          <w:delText>vendor/styles/bootstrap</w:delText>
        </w:r>
        <w:r w:rsidDel="00B7110A">
          <w:rPr>
            <w:rFonts w:hint="eastAsia"/>
          </w:rPr>
          <w:delText>.css</w:delText>
        </w:r>
      </w:del>
    </w:p>
    <w:p w14:paraId="23C0A96C" w14:textId="0F72E473" w:rsidR="00294334" w:rsidDel="00B7110A" w:rsidRDefault="00294334" w:rsidP="00294334">
      <w:pPr>
        <w:rPr>
          <w:del w:id="1496" w:author="宋 玉凝" w:date="2019-12-25T11:20:00Z"/>
        </w:rPr>
      </w:pPr>
      <w:del w:id="1497" w:author="宋 玉凝" w:date="2019-12-25T11:20:00Z">
        <w:r w:rsidDel="00B7110A">
          <w:delText>.btn-success {</w:delText>
        </w:r>
      </w:del>
    </w:p>
    <w:p w14:paraId="313060E3" w14:textId="78C24636" w:rsidR="00294334" w:rsidDel="00B7110A" w:rsidRDefault="00294334" w:rsidP="00294334">
      <w:pPr>
        <w:rPr>
          <w:del w:id="1498" w:author="宋 玉凝" w:date="2019-12-25T11:20:00Z"/>
        </w:rPr>
      </w:pPr>
      <w:del w:id="1499" w:author="宋 玉凝" w:date="2019-12-25T11:20:00Z">
        <w:r w:rsidDel="00B7110A">
          <w:delText xml:space="preserve">  color: #ffffff;</w:delText>
        </w:r>
      </w:del>
    </w:p>
    <w:p w14:paraId="2801B756" w14:textId="07B6863C" w:rsidR="00294334" w:rsidDel="00B7110A" w:rsidRDefault="00294334" w:rsidP="00294334">
      <w:pPr>
        <w:rPr>
          <w:del w:id="1500" w:author="宋 玉凝" w:date="2019-12-25T11:20:00Z"/>
        </w:rPr>
      </w:pPr>
      <w:del w:id="1501" w:author="宋 玉凝" w:date="2019-12-25T11:20:00Z">
        <w:r w:rsidDel="00B7110A">
          <w:delText xml:space="preserve">  text-shadow: 0 -1px 0 rgba(0, 0, 0, 0.25);</w:delText>
        </w:r>
      </w:del>
    </w:p>
    <w:p w14:paraId="64E33408" w14:textId="3518601B" w:rsidR="00294334" w:rsidDel="00B7110A" w:rsidRDefault="00294334" w:rsidP="00294334">
      <w:pPr>
        <w:rPr>
          <w:del w:id="1502" w:author="宋 玉凝" w:date="2019-12-25T11:20:00Z"/>
        </w:rPr>
      </w:pPr>
      <w:del w:id="1503" w:author="宋 玉凝" w:date="2019-12-25T11:20:00Z">
        <w:r w:rsidDel="00B7110A">
          <w:delText xml:space="preserve">  background-color: </w:delText>
        </w:r>
        <w:r w:rsidRPr="00294334" w:rsidDel="00B7110A">
          <w:rPr>
            <w:color w:val="FF0000"/>
          </w:rPr>
          <w:delText>#338bb8;</w:delText>
        </w:r>
      </w:del>
    </w:p>
    <w:p w14:paraId="7B501648" w14:textId="3D5C303E" w:rsidR="00294334" w:rsidDel="00B7110A" w:rsidRDefault="00294334" w:rsidP="00294334">
      <w:pPr>
        <w:rPr>
          <w:del w:id="1504" w:author="宋 玉凝" w:date="2019-12-25T11:20:00Z"/>
        </w:rPr>
      </w:pPr>
      <w:del w:id="1505" w:author="宋 玉凝" w:date="2019-12-25T11:20:00Z">
        <w:r w:rsidDel="00B7110A">
          <w:delText xml:space="preserve">  *background-color: #51a351;</w:delText>
        </w:r>
      </w:del>
    </w:p>
    <w:p w14:paraId="4A73C044" w14:textId="45EE37E1" w:rsidR="00294334" w:rsidDel="00B7110A" w:rsidRDefault="00294334" w:rsidP="00294334">
      <w:pPr>
        <w:rPr>
          <w:del w:id="1506" w:author="宋 玉凝" w:date="2019-12-25T11:20:00Z"/>
        </w:rPr>
      </w:pPr>
      <w:del w:id="1507" w:author="宋 玉凝" w:date="2019-12-25T11:20:00Z">
        <w:r w:rsidDel="00B7110A">
          <w:delText xml:space="preserve">  background-image: -webkit-gradient(linear, 0 0, 0 100%, from(#62c462), to(#51a351));</w:delText>
        </w:r>
      </w:del>
    </w:p>
    <w:p w14:paraId="55A3D123" w14:textId="2FAC30DC" w:rsidR="00294334" w:rsidDel="00B7110A" w:rsidRDefault="00294334" w:rsidP="00294334">
      <w:pPr>
        <w:rPr>
          <w:del w:id="1508" w:author="宋 玉凝" w:date="2019-12-25T11:20:00Z"/>
        </w:rPr>
      </w:pPr>
      <w:del w:id="1509" w:author="宋 玉凝" w:date="2019-12-25T11:20:00Z">
        <w:r w:rsidDel="00B7110A">
          <w:delText xml:space="preserve">  background-image: -webkit-linear-gradient(</w:delText>
        </w:r>
        <w:r w:rsidRPr="00294334" w:rsidDel="00B7110A">
          <w:rPr>
            <w:color w:val="FF0000"/>
          </w:rPr>
          <w:delText>top, #338bb8, #338bb8</w:delText>
        </w:r>
        <w:r w:rsidDel="00B7110A">
          <w:delText>);</w:delText>
        </w:r>
      </w:del>
    </w:p>
    <w:p w14:paraId="089AFCCA" w14:textId="265C9D2B" w:rsidR="00294334" w:rsidDel="00B7110A" w:rsidRDefault="00294334" w:rsidP="00294334">
      <w:pPr>
        <w:rPr>
          <w:del w:id="1510" w:author="宋 玉凝" w:date="2019-12-25T11:20:00Z"/>
        </w:rPr>
      </w:pPr>
      <w:del w:id="1511" w:author="宋 玉凝" w:date="2019-12-25T11:20:00Z">
        <w:r w:rsidDel="00B7110A">
          <w:delText xml:space="preserve">  background-image: -o-linear-gradient(top, #62c462, #51a351);</w:delText>
        </w:r>
      </w:del>
    </w:p>
    <w:p w14:paraId="3CE09964" w14:textId="6C6DAC5E" w:rsidR="00294334" w:rsidDel="00B7110A" w:rsidRDefault="00294334" w:rsidP="00294334">
      <w:pPr>
        <w:rPr>
          <w:del w:id="1512" w:author="宋 玉凝" w:date="2019-12-25T11:20:00Z"/>
        </w:rPr>
      </w:pPr>
      <w:del w:id="1513" w:author="宋 玉凝" w:date="2019-12-25T11:20:00Z">
        <w:r w:rsidDel="00B7110A">
          <w:delText xml:space="preserve">  background-image: linear-gradient(to bottom, #62c462, #51a351);</w:delText>
        </w:r>
      </w:del>
    </w:p>
    <w:p w14:paraId="0F695A29" w14:textId="67BA9387" w:rsidR="00294334" w:rsidDel="00B7110A" w:rsidRDefault="00294334" w:rsidP="00294334">
      <w:pPr>
        <w:rPr>
          <w:del w:id="1514" w:author="宋 玉凝" w:date="2019-12-25T11:20:00Z"/>
        </w:rPr>
      </w:pPr>
      <w:del w:id="1515" w:author="宋 玉凝" w:date="2019-12-25T11:20:00Z">
        <w:r w:rsidDel="00B7110A">
          <w:delText xml:space="preserve">  background-image: -moz-linear-gradient(top, #62c462, #51a351);</w:delText>
        </w:r>
      </w:del>
    </w:p>
    <w:p w14:paraId="57B49FA6" w14:textId="3CB0B8F4" w:rsidR="00294334" w:rsidDel="00B7110A" w:rsidRDefault="00294334" w:rsidP="00294334">
      <w:pPr>
        <w:rPr>
          <w:del w:id="1516" w:author="宋 玉凝" w:date="2019-12-25T11:20:00Z"/>
        </w:rPr>
      </w:pPr>
      <w:del w:id="1517" w:author="宋 玉凝" w:date="2019-12-25T11:20:00Z">
        <w:r w:rsidDel="00B7110A">
          <w:delText xml:space="preserve">  background-repeat: repeat-x;</w:delText>
        </w:r>
      </w:del>
    </w:p>
    <w:p w14:paraId="475D8B74" w14:textId="394D3003" w:rsidR="00294334" w:rsidDel="00B7110A" w:rsidRDefault="00294334" w:rsidP="00294334">
      <w:pPr>
        <w:rPr>
          <w:del w:id="1518" w:author="宋 玉凝" w:date="2019-12-25T11:20:00Z"/>
        </w:rPr>
      </w:pPr>
      <w:del w:id="1519" w:author="宋 玉凝" w:date="2019-12-25T11:20:00Z">
        <w:r w:rsidDel="00B7110A">
          <w:delText xml:space="preserve">  border-color: #51a351 #51a351 #387038;</w:delText>
        </w:r>
      </w:del>
    </w:p>
    <w:p w14:paraId="6ABBCD69" w14:textId="2EDCB03A" w:rsidR="00294334" w:rsidDel="00B7110A" w:rsidRDefault="00294334" w:rsidP="00294334">
      <w:pPr>
        <w:rPr>
          <w:del w:id="1520" w:author="宋 玉凝" w:date="2019-12-25T11:20:00Z"/>
        </w:rPr>
      </w:pPr>
      <w:del w:id="1521" w:author="宋 玉凝" w:date="2019-12-25T11:20:00Z">
        <w:r w:rsidDel="00B7110A">
          <w:delText xml:space="preserve">  border-color: rgba(0, 0, 0, 0.1) rgba(0, 0, 0, 0.1) rgba(0, 0, 0, 0.25);</w:delText>
        </w:r>
      </w:del>
    </w:p>
    <w:p w14:paraId="41C4210B" w14:textId="49D4829D" w:rsidR="00294334" w:rsidDel="00B7110A" w:rsidRDefault="00294334" w:rsidP="00294334">
      <w:pPr>
        <w:rPr>
          <w:del w:id="1522" w:author="宋 玉凝" w:date="2019-12-25T11:20:00Z"/>
        </w:rPr>
      </w:pPr>
      <w:del w:id="1523" w:author="宋 玉凝" w:date="2019-12-25T11:20:00Z">
        <w:r w:rsidDel="00B7110A">
          <w:delText xml:space="preserve">  filter: progid:dximagetransform.microsoft.gradient(startColorstr='#ff62c462', endColorstr='#ff51a351', GradientType=0);</w:delText>
        </w:r>
      </w:del>
    </w:p>
    <w:p w14:paraId="1C346C0E" w14:textId="384B2B9B" w:rsidR="00294334" w:rsidDel="00B7110A" w:rsidRDefault="00294334" w:rsidP="00294334">
      <w:pPr>
        <w:rPr>
          <w:del w:id="1524" w:author="宋 玉凝" w:date="2019-12-25T11:20:00Z"/>
        </w:rPr>
      </w:pPr>
      <w:del w:id="1525" w:author="宋 玉凝" w:date="2019-12-25T11:20:00Z">
        <w:r w:rsidDel="00B7110A">
          <w:delText xml:space="preserve">  filter: progid:dximagetransform.microsoft.gradient(enabled=false);</w:delText>
        </w:r>
      </w:del>
    </w:p>
    <w:p w14:paraId="22220C63" w14:textId="19C400A7" w:rsidR="00294334" w:rsidDel="00B7110A" w:rsidRDefault="00294334" w:rsidP="00294334">
      <w:pPr>
        <w:rPr>
          <w:del w:id="1526" w:author="宋 玉凝" w:date="2019-12-25T11:20:00Z"/>
        </w:rPr>
      </w:pPr>
      <w:del w:id="1527" w:author="宋 玉凝" w:date="2019-12-25T11:20:00Z">
        <w:r w:rsidDel="00B7110A">
          <w:delText>}</w:delText>
        </w:r>
      </w:del>
    </w:p>
    <w:p w14:paraId="0F41E764" w14:textId="3D1152A4" w:rsidR="00C26BF4" w:rsidDel="00B7110A" w:rsidRDefault="00C26BF4" w:rsidP="00E64A43">
      <w:pPr>
        <w:pStyle w:val="3"/>
        <w:rPr>
          <w:del w:id="1528" w:author="宋 玉凝" w:date="2019-12-25T11:20:00Z"/>
        </w:rPr>
      </w:pPr>
      <w:del w:id="1529" w:author="宋 玉凝" w:date="2019-12-25T11:20:00Z">
        <w:r w:rsidDel="00B7110A">
          <w:rPr>
            <w:rFonts w:hint="eastAsia"/>
          </w:rPr>
          <w:delText>3.</w:delText>
        </w:r>
        <w:r w:rsidDel="00B7110A">
          <w:delText>1.</w:delText>
        </w:r>
        <w:r w:rsidDel="00B7110A">
          <w:rPr>
            <w:rFonts w:hint="eastAsia"/>
          </w:rPr>
          <w:delText xml:space="preserve">2 </w:delText>
        </w:r>
        <w:r w:rsidDel="00B7110A">
          <w:rPr>
            <w:rFonts w:hint="eastAsia"/>
          </w:rPr>
          <w:delText>汉化修改</w:delText>
        </w:r>
      </w:del>
    </w:p>
    <w:p w14:paraId="6E56AE5C" w14:textId="309C48A7" w:rsidR="0006260D" w:rsidDel="00B7110A" w:rsidRDefault="0006260D" w:rsidP="00426464">
      <w:pPr>
        <w:rPr>
          <w:del w:id="1530" w:author="宋 玉凝" w:date="2019-12-25T11:20:00Z"/>
        </w:rPr>
      </w:pPr>
      <w:del w:id="1531" w:author="宋 玉凝" w:date="2019-12-25T11:20:00Z">
        <w:r w:rsidDel="00B7110A">
          <w:rPr>
            <w:rFonts w:hint="eastAsia"/>
          </w:rPr>
          <w:delText>（</w:delText>
        </w:r>
        <w:r w:rsidR="00E64A43" w:rsidDel="00B7110A">
          <w:rPr>
            <w:rFonts w:hint="eastAsia"/>
          </w:rPr>
          <w:delText>1</w:delText>
        </w:r>
        <w:r w:rsidDel="00B7110A">
          <w:rPr>
            <w:rFonts w:hint="eastAsia"/>
          </w:rPr>
          <w:delText>）</w:delText>
        </w:r>
        <w:r w:rsidR="00C26BF4" w:rsidDel="00B7110A">
          <w:rPr>
            <w:rFonts w:hint="eastAsia"/>
          </w:rPr>
          <w:delText>某些弹框汉化不完整，例如弹出‘</w:delText>
        </w:r>
        <w:r w:rsidR="00C26BF4" w:rsidDel="00B7110A">
          <w:rPr>
            <w:rFonts w:hint="eastAsia"/>
          </w:rPr>
          <w:delText xml:space="preserve">HDFS </w:delText>
        </w:r>
        <w:r w:rsidR="00C26BF4" w:rsidDel="00B7110A">
          <w:rPr>
            <w:rFonts w:hint="eastAsia"/>
          </w:rPr>
          <w:delText>和</w:delText>
        </w:r>
        <w:r w:rsidR="00C26BF4" w:rsidDel="00B7110A">
          <w:rPr>
            <w:rFonts w:hint="eastAsia"/>
          </w:rPr>
          <w:delText xml:space="preserve"> YARN </w:delText>
        </w:r>
        <w:r w:rsidR="00C26BF4" w:rsidDel="00B7110A">
          <w:rPr>
            <w:rFonts w:hint="eastAsia"/>
          </w:rPr>
          <w:delText>服务</w:delText>
        </w:r>
        <w:r w:rsidR="00C26BF4" w:rsidDel="00B7110A">
          <w:rPr>
            <w:rFonts w:hint="eastAsia"/>
          </w:rPr>
          <w:delText>s</w:delText>
        </w:r>
        <w:r w:rsidR="00C26BF4" w:rsidDel="00B7110A">
          <w:rPr>
            <w:rFonts w:hint="eastAsia"/>
          </w:rPr>
          <w:delText>在安装过程中会重新启动。’</w:delText>
        </w:r>
      </w:del>
    </w:p>
    <w:p w14:paraId="0E6BE0C2" w14:textId="5A9CA9B6" w:rsidR="00C26BF4" w:rsidDel="00B7110A" w:rsidRDefault="00C26BF4" w:rsidP="00C26BF4">
      <w:pPr>
        <w:rPr>
          <w:del w:id="1532" w:author="宋 玉凝" w:date="2019-12-25T11:20:00Z"/>
        </w:rPr>
      </w:pPr>
      <w:del w:id="1533" w:author="宋 玉凝" w:date="2019-12-25T11:20:00Z">
        <w:r w:rsidDel="00B7110A">
          <w:delText>去掉</w:delText>
        </w:r>
        <w:r w:rsidDel="00B7110A">
          <w:delText>s</w:delText>
        </w:r>
        <w:r w:rsidDel="00B7110A">
          <w:rPr>
            <w:rFonts w:hint="eastAsia"/>
          </w:rPr>
          <w:delText>，</w:delText>
        </w:r>
        <w:r w:rsidDel="00B7110A">
          <w:delText>修改文件</w:delText>
        </w:r>
        <w:r w:rsidDel="00B7110A">
          <w:delText xml:space="preserve">ambari-web/app/utils/string_utils.js </w:delText>
        </w:r>
      </w:del>
    </w:p>
    <w:p w14:paraId="5B9A2427" w14:textId="23BCF381" w:rsidR="00C26BF4" w:rsidDel="00B7110A" w:rsidRDefault="00C26BF4" w:rsidP="00C26BF4">
      <w:pPr>
        <w:rPr>
          <w:del w:id="1534" w:author="宋 玉凝" w:date="2019-12-25T11:20:00Z"/>
        </w:rPr>
      </w:pPr>
      <w:del w:id="1535" w:author="宋 玉凝" w:date="2019-12-25T11:20:00Z">
        <w:r w:rsidDel="00B7110A">
          <w:rPr>
            <w:rFonts w:hint="eastAsia"/>
          </w:rPr>
          <w:tab/>
        </w:r>
        <w:r w:rsidDel="00B7110A">
          <w:rPr>
            <w:rFonts w:hint="eastAsia"/>
          </w:rPr>
          <w:tab/>
        </w:r>
        <w:r w:rsidDel="00B7110A">
          <w:rPr>
            <w:rFonts w:hint="eastAsia"/>
          </w:rPr>
          <w:tab/>
        </w:r>
        <w:r w:rsidDel="00B7110A">
          <w:rPr>
            <w:rFonts w:hint="eastAsia"/>
          </w:rPr>
          <w:delText>修改函数</w:delText>
        </w:r>
        <w:r w:rsidDel="00B7110A">
          <w:rPr>
            <w:rFonts w:hint="eastAsia"/>
          </w:rPr>
          <w:delText>pluralize: function(count, singular, plural)</w:delText>
        </w:r>
      </w:del>
    </w:p>
    <w:p w14:paraId="4369D66B" w14:textId="0E8C8556" w:rsidR="00197100" w:rsidDel="00B7110A" w:rsidRDefault="00197100" w:rsidP="00C26BF4">
      <w:pPr>
        <w:rPr>
          <w:del w:id="1536" w:author="宋 玉凝" w:date="2019-12-25T11:20:00Z"/>
        </w:rPr>
      </w:pPr>
      <w:del w:id="1537" w:author="宋 玉凝" w:date="2019-12-25T11:20:00Z">
        <w:r w:rsidDel="00B7110A">
          <w:delText>修改文件</w:delText>
        </w:r>
        <w:r w:rsidDel="00B7110A">
          <w:rPr>
            <w:rFonts w:hint="eastAsia"/>
          </w:rPr>
          <w:delText>：</w:delText>
        </w:r>
        <w:r w:rsidRPr="00197100" w:rsidDel="00B7110A">
          <w:delText>ambari-web/app/utils</w:delText>
        </w:r>
        <w:r w:rsidDel="00B7110A">
          <w:delText>/</w:delText>
        </w:r>
        <w:r w:rsidRPr="00197100" w:rsidDel="00B7110A">
          <w:delText>host_progress_popup.js</w:delText>
        </w:r>
        <w:r w:rsidDel="00B7110A">
          <w:delText>中</w:delText>
        </w:r>
      </w:del>
    </w:p>
    <w:p w14:paraId="4E539013" w14:textId="5A28030F" w:rsidR="00197100" w:rsidDel="00B7110A" w:rsidRDefault="00197100" w:rsidP="00197100">
      <w:pPr>
        <w:ind w:firstLine="420"/>
        <w:rPr>
          <w:del w:id="1538" w:author="宋 玉凝" w:date="2019-12-25T11:20:00Z"/>
        </w:rPr>
      </w:pPr>
      <w:del w:id="1539" w:author="宋 玉凝" w:date="2019-12-25T11:20:00Z">
        <w:r w:rsidDel="00B7110A">
          <w:delText>修改函数</w:delText>
        </w:r>
        <w:r w:rsidDel="00B7110A">
          <w:rPr>
            <w:rFonts w:hint="eastAsia"/>
          </w:rPr>
          <w:delText xml:space="preserve"> </w:delText>
        </w:r>
        <w:r w:rsidRPr="00197100" w:rsidDel="00B7110A">
          <w:delText>setBackgroundOperationHeader: function (isServiceListHidden)</w:delText>
        </w:r>
      </w:del>
    </w:p>
    <w:p w14:paraId="76CB147F" w14:textId="2E4F147F" w:rsidR="00C26BF4" w:rsidDel="00B7110A" w:rsidRDefault="00E64A43" w:rsidP="00426464">
      <w:pPr>
        <w:rPr>
          <w:del w:id="1540" w:author="宋 玉凝" w:date="2019-12-25T11:20:00Z"/>
        </w:rPr>
      </w:pPr>
      <w:del w:id="1541" w:author="宋 玉凝" w:date="2019-12-25T11:20:00Z">
        <w:r w:rsidDel="00B7110A">
          <w:rPr>
            <w:rFonts w:hint="eastAsia"/>
          </w:rPr>
          <w:delText>（</w:delText>
        </w:r>
        <w:r w:rsidDel="00B7110A">
          <w:rPr>
            <w:rFonts w:hint="eastAsia"/>
          </w:rPr>
          <w:delText>2</w:delText>
        </w:r>
        <w:r w:rsidDel="00B7110A">
          <w:rPr>
            <w:rFonts w:hint="eastAsia"/>
          </w:rPr>
          <w:delText>）</w:delText>
        </w:r>
        <w:r w:rsidR="00C26BF4" w:rsidDel="00B7110A">
          <w:rPr>
            <w:rFonts w:hint="eastAsia"/>
          </w:rPr>
          <w:delText>屏蔽注销版本按钮</w:delText>
        </w:r>
      </w:del>
    </w:p>
    <w:p w14:paraId="67DE460B" w14:textId="23ED80DA" w:rsidR="00C26BF4" w:rsidDel="00B7110A" w:rsidRDefault="00C26BF4" w:rsidP="00426464">
      <w:pPr>
        <w:rPr>
          <w:del w:id="1542" w:author="宋 玉凝" w:date="2019-12-25T11:20:00Z"/>
        </w:rPr>
      </w:pPr>
      <w:del w:id="1543" w:author="宋 玉凝" w:date="2019-12-25T11:20:00Z">
        <w:r w:rsidDel="00B7110A">
          <w:tab/>
        </w:r>
        <w:r w:rsidDel="00B7110A">
          <w:delText>修改模板文件</w:delText>
        </w:r>
        <w:r w:rsidDel="00B7110A">
          <w:rPr>
            <w:rFonts w:hint="eastAsia"/>
          </w:rPr>
          <w:delText>：</w:delText>
        </w:r>
        <w:r w:rsidRPr="00C26BF4" w:rsidDel="00B7110A">
          <w:delText>ambari-admin/src/main/resources/ui/admin-web/app/views/stackVersions</w:delText>
        </w:r>
        <w:r w:rsidDel="00B7110A">
          <w:rPr>
            <w:rFonts w:hint="eastAsia"/>
          </w:rPr>
          <w:delText>/</w:delText>
        </w:r>
        <w:r w:rsidRPr="00C26BF4" w:rsidDel="00B7110A">
          <w:delText xml:space="preserve"> stackVersionPage.html</w:delText>
        </w:r>
      </w:del>
    </w:p>
    <w:p w14:paraId="55320237" w14:textId="06E8C659" w:rsidR="00B601F2" w:rsidDel="00B7110A" w:rsidRDefault="00B601F2" w:rsidP="00B601F2">
      <w:pPr>
        <w:rPr>
          <w:del w:id="1544" w:author="宋 玉凝" w:date="2019-12-25T11:20:00Z"/>
        </w:rPr>
      </w:pPr>
      <w:del w:id="1545" w:author="宋 玉凝" w:date="2019-12-25T11:20:00Z">
        <w:r w:rsidDel="00B7110A">
          <w:rPr>
            <w:rFonts w:hint="eastAsia"/>
          </w:rPr>
          <w:delText>（</w:delText>
        </w:r>
        <w:r w:rsidR="00E64A43" w:rsidDel="00B7110A">
          <w:delText>3</w:delText>
        </w:r>
        <w:r w:rsidDel="00B7110A">
          <w:rPr>
            <w:rFonts w:hint="eastAsia"/>
          </w:rPr>
          <w:delText>）</w:delText>
        </w:r>
        <w:r w:rsidDel="00B7110A">
          <w:rPr>
            <w:rFonts w:hint="eastAsia"/>
          </w:rPr>
          <w:delText>admin</w:delText>
        </w:r>
        <w:r w:rsidDel="00B7110A">
          <w:rPr>
            <w:rFonts w:hint="eastAsia"/>
          </w:rPr>
          <w:delText>管理视图汉化统一</w:delText>
        </w:r>
        <w:r w:rsidDel="00B7110A">
          <w:rPr>
            <w:rFonts w:hint="eastAsia"/>
          </w:rPr>
          <w:delText>js</w:delText>
        </w:r>
        <w:r w:rsidDel="00B7110A">
          <w:rPr>
            <w:rFonts w:hint="eastAsia"/>
          </w:rPr>
          <w:delText>文件</w:delText>
        </w:r>
      </w:del>
    </w:p>
    <w:p w14:paraId="7A8BD93C" w14:textId="62FD8807" w:rsidR="00E64A43" w:rsidDel="00B7110A" w:rsidRDefault="00E64A43" w:rsidP="00B601F2">
      <w:pPr>
        <w:rPr>
          <w:del w:id="1546" w:author="宋 玉凝" w:date="2019-12-25T11:20:00Z"/>
        </w:rPr>
      </w:pPr>
      <w:del w:id="1547" w:author="宋 玉凝" w:date="2019-12-25T11:20:00Z">
        <w:r w:rsidDel="00B7110A">
          <w:tab/>
        </w:r>
        <w:r w:rsidDel="00B7110A">
          <w:delText>汉化</w:delText>
        </w:r>
        <w:r w:rsidDel="00B7110A">
          <w:delText>js</w:delText>
        </w:r>
        <w:r w:rsidDel="00B7110A">
          <w:delText>文件</w:delText>
        </w:r>
        <w:r w:rsidDel="00B7110A">
          <w:rPr>
            <w:rFonts w:hint="eastAsia"/>
          </w:rPr>
          <w:delText>：</w:delText>
        </w:r>
        <w:r w:rsidRPr="00E64A43" w:rsidDel="00B7110A">
          <w:delText>ambari-admin/src/main/resources/ui/admin-web/app/scripts/i18n.config.js</w:delText>
        </w:r>
      </w:del>
    </w:p>
    <w:p w14:paraId="6219CA28" w14:textId="1E71197E" w:rsidR="00B601F2" w:rsidDel="00B7110A" w:rsidRDefault="00B601F2" w:rsidP="00B601F2">
      <w:pPr>
        <w:rPr>
          <w:del w:id="1548" w:author="宋 玉凝" w:date="2019-12-25T11:20:00Z"/>
        </w:rPr>
      </w:pPr>
      <w:del w:id="1549" w:author="宋 玉凝" w:date="2019-12-25T11:20:00Z">
        <w:r w:rsidDel="00B7110A">
          <w:rPr>
            <w:rFonts w:hint="eastAsia"/>
          </w:rPr>
          <w:delText>（</w:delText>
        </w:r>
        <w:r w:rsidR="00E64A43" w:rsidDel="00B7110A">
          <w:rPr>
            <w:rFonts w:hint="eastAsia"/>
          </w:rPr>
          <w:delText>4</w:delText>
        </w:r>
        <w:r w:rsidDel="00B7110A">
          <w:rPr>
            <w:rFonts w:hint="eastAsia"/>
          </w:rPr>
          <w:delText>）警告信息</w:delText>
        </w:r>
        <w:r w:rsidR="00E64A43" w:rsidDel="00B7110A">
          <w:rPr>
            <w:rFonts w:hint="eastAsia"/>
          </w:rPr>
          <w:delText>完善汉化，参考文件</w:delText>
        </w:r>
        <w:r w:rsidR="00E64A43" w:rsidRPr="00E64A43" w:rsidDel="00B7110A">
          <w:delText>alerts-330.xlsx</w:delText>
        </w:r>
        <w:r w:rsidR="00E64A43" w:rsidDel="00B7110A">
          <w:rPr>
            <w:rFonts w:hint="eastAsia"/>
          </w:rPr>
          <w:delText>，</w:delText>
        </w:r>
        <w:r w:rsidDel="00B7110A">
          <w:delText>其中包括部分脚本</w:delText>
        </w:r>
      </w:del>
    </w:p>
    <w:p w14:paraId="126D4803" w14:textId="535EA2DE" w:rsidR="00E64A43" w:rsidDel="00B7110A" w:rsidRDefault="00E64A43" w:rsidP="00B601F2">
      <w:pPr>
        <w:rPr>
          <w:del w:id="1550" w:author="宋 玉凝" w:date="2019-12-25T11:20:00Z"/>
        </w:rPr>
      </w:pPr>
      <w:del w:id="1551" w:author="宋 玉凝" w:date="2019-12-25T11:20:00Z">
        <w:r w:rsidDel="00B7110A">
          <w:rPr>
            <w:rFonts w:hint="eastAsia"/>
          </w:rPr>
          <w:delText>（</w:delText>
        </w:r>
        <w:r w:rsidDel="00B7110A">
          <w:rPr>
            <w:rFonts w:hint="eastAsia"/>
          </w:rPr>
          <w:delText>5</w:delText>
        </w:r>
        <w:r w:rsidDel="00B7110A">
          <w:rPr>
            <w:rFonts w:hint="eastAsia"/>
          </w:rPr>
          <w:delText>）主页面新增汉化：</w:delText>
        </w:r>
      </w:del>
    </w:p>
    <w:p w14:paraId="057048A6" w14:textId="71AF6F4B" w:rsidR="00E64A43" w:rsidDel="00B7110A" w:rsidRDefault="00E64A43" w:rsidP="00B601F2">
      <w:pPr>
        <w:rPr>
          <w:del w:id="1552" w:author="宋 玉凝" w:date="2019-12-25T11:20:00Z"/>
        </w:rPr>
      </w:pPr>
      <w:del w:id="1553" w:author="宋 玉凝" w:date="2019-12-25T11:20:00Z">
        <w:r w:rsidDel="00B7110A">
          <w:tab/>
        </w:r>
        <w:r w:rsidDel="00B7110A">
          <w:delText>汉化</w:delText>
        </w:r>
        <w:r w:rsidDel="00B7110A">
          <w:delText>js</w:delText>
        </w:r>
        <w:r w:rsidDel="00B7110A">
          <w:delText>文件</w:delText>
        </w:r>
        <w:r w:rsidDel="00B7110A">
          <w:rPr>
            <w:rFonts w:hint="eastAsia"/>
          </w:rPr>
          <w:delText>：</w:delText>
        </w:r>
        <w:r w:rsidRPr="00E64A43" w:rsidDel="00B7110A">
          <w:delText>ambari-web/app/messages.js</w:delText>
        </w:r>
      </w:del>
    </w:p>
    <w:p w14:paraId="3F9FCC91" w14:textId="24381388" w:rsidR="00E64A43" w:rsidDel="00B7110A" w:rsidRDefault="00E64A43" w:rsidP="00E64A43">
      <w:pPr>
        <w:pStyle w:val="3"/>
        <w:rPr>
          <w:del w:id="1554" w:author="宋 玉凝" w:date="2019-12-25T11:20:00Z"/>
        </w:rPr>
      </w:pPr>
      <w:del w:id="1555" w:author="宋 玉凝" w:date="2019-12-25T11:20:00Z">
        <w:r w:rsidDel="00B7110A">
          <w:rPr>
            <w:rFonts w:hint="eastAsia"/>
          </w:rPr>
          <w:delText xml:space="preserve">3.1.3 </w:delText>
        </w:r>
        <w:r w:rsidR="00600A61" w:rsidDel="00B7110A">
          <w:delText>栈版本定义</w:delText>
        </w:r>
      </w:del>
    </w:p>
    <w:p w14:paraId="70779C5B" w14:textId="0384404A" w:rsidR="00426464" w:rsidDel="00B7110A" w:rsidRDefault="00330D18" w:rsidP="00C26BF4">
      <w:pPr>
        <w:rPr>
          <w:del w:id="1556" w:author="宋 玉凝" w:date="2019-12-25T11:20:00Z"/>
        </w:rPr>
      </w:pPr>
      <w:del w:id="1557" w:author="宋 玉凝" w:date="2019-12-25T11:20:00Z">
        <w:r w:rsidDel="00B7110A">
          <w:rPr>
            <w:rFonts w:hint="eastAsia"/>
          </w:rPr>
          <w:delText>（</w:delText>
        </w:r>
        <w:r w:rsidDel="00B7110A">
          <w:rPr>
            <w:rFonts w:hint="eastAsia"/>
          </w:rPr>
          <w:delText>1</w:delText>
        </w:r>
        <w:r w:rsidDel="00B7110A">
          <w:rPr>
            <w:rFonts w:hint="eastAsia"/>
          </w:rPr>
          <w:delText>）安装</w:delText>
        </w:r>
        <w:r w:rsidDel="00B7110A">
          <w:rPr>
            <w:rFonts w:hint="eastAsia"/>
          </w:rPr>
          <w:delText>stack</w:delText>
        </w:r>
        <w:r w:rsidDel="00B7110A">
          <w:rPr>
            <w:rFonts w:hint="eastAsia"/>
          </w:rPr>
          <w:delText>选择版本时，屏蔽网络自动获取，修改一下文件进行屏蔽：</w:delText>
        </w:r>
      </w:del>
    </w:p>
    <w:p w14:paraId="37B64C6A" w14:textId="617444FB" w:rsidR="00330D18" w:rsidDel="00B7110A" w:rsidRDefault="00330D18" w:rsidP="00C26BF4">
      <w:pPr>
        <w:rPr>
          <w:del w:id="1558" w:author="宋 玉凝" w:date="2019-12-25T11:20:00Z"/>
        </w:rPr>
      </w:pPr>
      <w:del w:id="1559" w:author="宋 玉凝" w:date="2019-12-25T11:20:00Z">
        <w:r w:rsidRPr="00330D18" w:rsidDel="00B7110A">
          <w:delText>ambari-server/src/main/resources/stacks/HDP</w:delText>
        </w:r>
        <w:r w:rsidDel="00B7110A">
          <w:rPr>
            <w:rFonts w:hint="eastAsia"/>
          </w:rPr>
          <w:delText>/</w:delText>
        </w:r>
        <w:r w:rsidDel="00B7110A">
          <w:delText>2.0.6</w:delText>
        </w:r>
        <w:r w:rsidR="00600A61" w:rsidDel="00B7110A">
          <w:delText>/repos/</w:delText>
        </w:r>
        <w:r w:rsidR="00600A61" w:rsidRPr="00600A61" w:rsidDel="00B7110A">
          <w:delText>repoinfo.xml</w:delText>
        </w:r>
      </w:del>
    </w:p>
    <w:p w14:paraId="679E5400" w14:textId="6FF37062" w:rsidR="00330D18" w:rsidDel="00B7110A" w:rsidRDefault="00330D18" w:rsidP="00C26BF4">
      <w:pPr>
        <w:rPr>
          <w:del w:id="1560" w:author="宋 玉凝" w:date="2019-12-25T11:20:00Z"/>
        </w:rPr>
      </w:pPr>
      <w:del w:id="1561" w:author="宋 玉凝" w:date="2019-12-25T11:20:00Z">
        <w:r w:rsidRPr="00330D18" w:rsidDel="00B7110A">
          <w:delText>ambari-server/src/main/resources/stacks/HDP</w:delText>
        </w:r>
        <w:r w:rsidDel="00B7110A">
          <w:delText>/2.0</w:delText>
        </w:r>
        <w:r w:rsidR="00600A61" w:rsidDel="00B7110A">
          <w:delText>/repos/</w:delText>
        </w:r>
        <w:r w:rsidR="00600A61" w:rsidRPr="00600A61" w:rsidDel="00B7110A">
          <w:delText>repoinfo.xml</w:delText>
        </w:r>
      </w:del>
    </w:p>
    <w:p w14:paraId="40096781" w14:textId="6BFA75F6" w:rsidR="00330D18" w:rsidDel="00B7110A" w:rsidRDefault="00330D18" w:rsidP="00C26BF4">
      <w:pPr>
        <w:rPr>
          <w:del w:id="1562" w:author="宋 玉凝" w:date="2019-12-25T11:20:00Z"/>
        </w:rPr>
      </w:pPr>
      <w:del w:id="1563" w:author="宋 玉凝" w:date="2019-12-25T11:20:00Z">
        <w:r w:rsidRPr="00330D18" w:rsidDel="00B7110A">
          <w:delText>ambari-server/src/main/resources/stacks/HDP</w:delText>
        </w:r>
        <w:r w:rsidDel="00B7110A">
          <w:delText>/2.1</w:delText>
        </w:r>
        <w:r w:rsidR="00600A61" w:rsidDel="00B7110A">
          <w:delText>/repos/</w:delText>
        </w:r>
        <w:r w:rsidR="00600A61" w:rsidRPr="00600A61" w:rsidDel="00B7110A">
          <w:delText>repoinfo.xml</w:delText>
        </w:r>
      </w:del>
    </w:p>
    <w:p w14:paraId="43D4A218" w14:textId="1446D015" w:rsidR="00330D18" w:rsidDel="00B7110A" w:rsidRDefault="00330D18" w:rsidP="00C26BF4">
      <w:pPr>
        <w:rPr>
          <w:del w:id="1564" w:author="宋 玉凝" w:date="2019-12-25T11:20:00Z"/>
        </w:rPr>
      </w:pPr>
      <w:del w:id="1565" w:author="宋 玉凝" w:date="2019-12-25T11:20:00Z">
        <w:r w:rsidRPr="00330D18" w:rsidDel="00B7110A">
          <w:delText>ambari-server/src/main/resources/stacks/HDP</w:delText>
        </w:r>
        <w:r w:rsidDel="00B7110A">
          <w:delText>/2.2</w:delText>
        </w:r>
        <w:r w:rsidR="00600A61" w:rsidDel="00B7110A">
          <w:delText>/repos/</w:delText>
        </w:r>
        <w:r w:rsidR="00600A61" w:rsidRPr="00600A61" w:rsidDel="00B7110A">
          <w:delText>repoinfo.xml</w:delText>
        </w:r>
      </w:del>
    </w:p>
    <w:p w14:paraId="4F5B5194" w14:textId="68943405" w:rsidR="00330D18" w:rsidDel="00B7110A" w:rsidRDefault="00330D18" w:rsidP="00C26BF4">
      <w:pPr>
        <w:rPr>
          <w:del w:id="1566" w:author="宋 玉凝" w:date="2019-12-25T11:20:00Z"/>
        </w:rPr>
      </w:pPr>
      <w:del w:id="1567" w:author="宋 玉凝" w:date="2019-12-25T11:20:00Z">
        <w:r w:rsidRPr="00330D18" w:rsidDel="00B7110A">
          <w:delText>ambari-server/src/main/resources/stacks/HDP</w:delText>
        </w:r>
        <w:r w:rsidDel="00B7110A">
          <w:delText>/2.3</w:delText>
        </w:r>
        <w:r w:rsidR="00600A61" w:rsidDel="00B7110A">
          <w:delText>/repos/</w:delText>
        </w:r>
        <w:r w:rsidR="00600A61" w:rsidRPr="00600A61" w:rsidDel="00B7110A">
          <w:delText>repoinfo.xml</w:delText>
        </w:r>
      </w:del>
    </w:p>
    <w:p w14:paraId="7D5572F4" w14:textId="3BCF7159" w:rsidR="00330D18" w:rsidDel="00B7110A" w:rsidRDefault="00330D18" w:rsidP="00C26BF4">
      <w:pPr>
        <w:rPr>
          <w:del w:id="1568" w:author="宋 玉凝" w:date="2019-12-25T11:20:00Z"/>
        </w:rPr>
      </w:pPr>
      <w:del w:id="1569" w:author="宋 玉凝" w:date="2019-12-25T11:20:00Z">
        <w:r w:rsidRPr="00330D18" w:rsidDel="00B7110A">
          <w:delText>ambari-server/src/main/resources/stacks/HDP</w:delText>
        </w:r>
        <w:r w:rsidDel="00B7110A">
          <w:delText>/2.4</w:delText>
        </w:r>
        <w:r w:rsidR="00600A61" w:rsidDel="00B7110A">
          <w:delText>/repos/</w:delText>
        </w:r>
        <w:r w:rsidR="00600A61" w:rsidRPr="00600A61" w:rsidDel="00B7110A">
          <w:delText>repoinfo.xml</w:delText>
        </w:r>
      </w:del>
    </w:p>
    <w:p w14:paraId="5227F2D3" w14:textId="1B3852B0" w:rsidR="00330D18" w:rsidDel="00B7110A" w:rsidRDefault="00330D18" w:rsidP="00C26BF4">
      <w:pPr>
        <w:rPr>
          <w:del w:id="1570" w:author="宋 玉凝" w:date="2019-12-25T11:20:00Z"/>
        </w:rPr>
      </w:pPr>
      <w:del w:id="1571" w:author="宋 玉凝" w:date="2019-12-25T11:20:00Z">
        <w:r w:rsidRPr="00330D18" w:rsidDel="00B7110A">
          <w:delText>ambari-server/src/main/resources/stacks/HDP</w:delText>
        </w:r>
        <w:r w:rsidDel="00B7110A">
          <w:delText>/2.5</w:delText>
        </w:r>
        <w:r w:rsidR="00600A61" w:rsidDel="00B7110A">
          <w:delText>/repos/</w:delText>
        </w:r>
        <w:r w:rsidR="00600A61" w:rsidRPr="00600A61" w:rsidDel="00B7110A">
          <w:delText>repoinfo.xml</w:delText>
        </w:r>
      </w:del>
    </w:p>
    <w:p w14:paraId="619B6FFA" w14:textId="6B50E328" w:rsidR="00600A61" w:rsidDel="00B7110A" w:rsidRDefault="00600A61" w:rsidP="00C26BF4">
      <w:pPr>
        <w:rPr>
          <w:del w:id="1572" w:author="宋 玉凝" w:date="2019-12-25T11:20:00Z"/>
        </w:rPr>
      </w:pPr>
      <w:del w:id="1573" w:author="宋 玉凝" w:date="2019-12-25T11:20:00Z">
        <w:r w:rsidDel="00B7110A">
          <w:delText>将网络获取接口屏蔽</w:delText>
        </w:r>
      </w:del>
    </w:p>
    <w:p w14:paraId="2323B62B" w14:textId="5E322EDE" w:rsidR="00600A61" w:rsidDel="00B7110A" w:rsidRDefault="00600A61" w:rsidP="00C26BF4">
      <w:pPr>
        <w:rPr>
          <w:del w:id="1574" w:author="宋 玉凝" w:date="2019-12-25T11:20:00Z"/>
        </w:rPr>
      </w:pPr>
      <w:del w:id="1575" w:author="宋 玉凝" w:date="2019-12-25T11:20:00Z">
        <w:r w:rsidDel="00B7110A">
          <w:rPr>
            <w:rFonts w:hint="eastAsia"/>
          </w:rPr>
          <w:delText>（</w:delText>
        </w:r>
        <w:r w:rsidDel="00B7110A">
          <w:rPr>
            <w:rFonts w:hint="eastAsia"/>
          </w:rPr>
          <w:delText>2</w:delText>
        </w:r>
        <w:r w:rsidDel="00B7110A">
          <w:rPr>
            <w:rFonts w:hint="eastAsia"/>
          </w:rPr>
          <w:delText>）新版本只支持</w:delText>
        </w:r>
        <w:r w:rsidDel="00B7110A">
          <w:rPr>
            <w:rFonts w:hint="eastAsia"/>
          </w:rPr>
          <w:delText>HDP</w:delText>
        </w:r>
        <w:r w:rsidDel="00B7110A">
          <w:delText>2.3</w:delText>
        </w:r>
        <w:r w:rsidDel="00B7110A">
          <w:delText>与</w:delText>
        </w:r>
        <w:r w:rsidDel="00B7110A">
          <w:delText>HDP2.5</w:delText>
        </w:r>
        <w:r w:rsidDel="00B7110A">
          <w:delText>版本</w:delText>
        </w:r>
        <w:r w:rsidDel="00B7110A">
          <w:rPr>
            <w:rFonts w:hint="eastAsia"/>
          </w:rPr>
          <w:delText>，</w:delText>
        </w:r>
        <w:r w:rsidDel="00B7110A">
          <w:delText>对所有软件栈定义文件</w:delText>
        </w:r>
        <w:r w:rsidRPr="00600A61" w:rsidDel="00B7110A">
          <w:delText>metainfo.xml</w:delText>
        </w:r>
        <w:r w:rsidDel="00B7110A">
          <w:delText>进行修改</w:delText>
        </w:r>
        <w:r w:rsidDel="00B7110A">
          <w:rPr>
            <w:rFonts w:hint="eastAsia"/>
          </w:rPr>
          <w:delText>，</w:delText>
        </w:r>
        <w:r w:rsidDel="00B7110A">
          <w:delText>对其他不支持版本修改为</w:delText>
        </w:r>
        <w:r w:rsidDel="00B7110A">
          <w:delText>&lt;active&gt;false</w:delText>
        </w:r>
        <w:r w:rsidRPr="00600A61" w:rsidDel="00B7110A">
          <w:delText>&lt;/active&gt;</w:delText>
        </w:r>
      </w:del>
    </w:p>
    <w:p w14:paraId="2C105C20" w14:textId="2845F71C" w:rsidR="00600A61" w:rsidDel="00B7110A" w:rsidRDefault="00600A61" w:rsidP="00C26BF4">
      <w:pPr>
        <w:rPr>
          <w:del w:id="1576" w:author="宋 玉凝" w:date="2019-12-25T11:20:00Z"/>
        </w:rPr>
      </w:pPr>
      <w:del w:id="1577" w:author="宋 玉凝" w:date="2019-12-25T11:20:00Z">
        <w:r w:rsidDel="00B7110A">
          <w:rPr>
            <w:rFonts w:hint="eastAsia"/>
          </w:rPr>
          <w:delText>（</w:delText>
        </w:r>
        <w:r w:rsidDel="00B7110A">
          <w:rPr>
            <w:rFonts w:hint="eastAsia"/>
          </w:rPr>
          <w:delText>3</w:delText>
        </w:r>
        <w:r w:rsidDel="00B7110A">
          <w:rPr>
            <w:rFonts w:hint="eastAsia"/>
          </w:rPr>
          <w:delText>）</w:delText>
        </w:r>
        <w:r w:rsidR="00736863" w:rsidDel="00B7110A">
          <w:rPr>
            <w:rFonts w:hint="eastAsia"/>
          </w:rPr>
          <w:delText>修改</w:delText>
        </w:r>
        <w:r w:rsidR="00736863" w:rsidDel="00B7110A">
          <w:rPr>
            <w:rFonts w:hint="eastAsia"/>
          </w:rPr>
          <w:delText>2.5</w:delText>
        </w:r>
        <w:r w:rsidR="00736863" w:rsidDel="00B7110A">
          <w:rPr>
            <w:rFonts w:hint="eastAsia"/>
          </w:rPr>
          <w:delText>自动获取小版本：</w:delText>
        </w:r>
      </w:del>
    </w:p>
    <w:p w14:paraId="0AAAFC90" w14:textId="4C3C4186" w:rsidR="00736863" w:rsidDel="00B7110A" w:rsidRDefault="00736863" w:rsidP="00C26BF4">
      <w:pPr>
        <w:rPr>
          <w:del w:id="1578" w:author="宋 玉凝" w:date="2019-12-25T11:20:00Z"/>
        </w:rPr>
      </w:pPr>
      <w:del w:id="1579" w:author="宋 玉凝" w:date="2019-12-25T11:20:00Z">
        <w:r w:rsidDel="00B7110A">
          <w:tab/>
        </w:r>
        <w:r w:rsidDel="00B7110A">
          <w:delText>修改文件</w:delText>
        </w:r>
        <w:r w:rsidRPr="00736863" w:rsidDel="00B7110A">
          <w:delText>ambari-server/src/main/resources/stacks/HDP/2.5/repos</w:delText>
        </w:r>
        <w:r w:rsidDel="00B7110A">
          <w:rPr>
            <w:rFonts w:hint="eastAsia"/>
          </w:rPr>
          <w:delText>/</w:delText>
        </w:r>
        <w:r w:rsidRPr="00736863" w:rsidDel="00B7110A">
          <w:delText>repoinfo.xml</w:delText>
        </w:r>
      </w:del>
    </w:p>
    <w:p w14:paraId="5CA7D7FC" w14:textId="4B7777DC" w:rsidR="00736863" w:rsidDel="00B7110A" w:rsidRDefault="00736863" w:rsidP="00C26BF4">
      <w:pPr>
        <w:rPr>
          <w:del w:id="1580" w:author="宋 玉凝" w:date="2019-12-25T11:20:00Z"/>
        </w:rPr>
      </w:pPr>
      <w:del w:id="1581" w:author="宋 玉凝" w:date="2019-12-25T11:20:00Z">
        <w:r w:rsidDel="00B7110A">
          <w:tab/>
        </w:r>
        <w:r w:rsidDel="00B7110A">
          <w:tab/>
        </w:r>
        <w:r w:rsidRPr="00736863" w:rsidDel="00B7110A">
          <w:delText>&lt;latest&gt;./hdp_urlinfo.json&lt;/latest&gt;</w:delText>
        </w:r>
      </w:del>
    </w:p>
    <w:p w14:paraId="2E15B6D0" w14:textId="2CF4E705" w:rsidR="00736863" w:rsidDel="00B7110A" w:rsidRDefault="00736863" w:rsidP="00C26BF4">
      <w:pPr>
        <w:rPr>
          <w:del w:id="1582" w:author="宋 玉凝" w:date="2019-12-25T11:20:00Z"/>
        </w:rPr>
      </w:pPr>
      <w:del w:id="1583" w:author="宋 玉凝" w:date="2019-12-25T11:20:00Z">
        <w:r w:rsidDel="00B7110A">
          <w:tab/>
        </w:r>
        <w:r w:rsidDel="00B7110A">
          <w:delText>下载最新版本定义文件</w:delText>
        </w:r>
        <w:r w:rsidRPr="00736863" w:rsidDel="00B7110A">
          <w:delText>hdp_urlinfo.json</w:delText>
        </w:r>
        <w:r w:rsidDel="00B7110A">
          <w:delText>与</w:delText>
        </w:r>
        <w:r w:rsidRPr="00736863" w:rsidDel="00B7110A">
          <w:delText>HDP-2.5.5.0-157.xml</w:delText>
        </w:r>
        <w:r w:rsidDel="00B7110A">
          <w:delText>至该目录</w:delText>
        </w:r>
        <w:r w:rsidDel="00B7110A">
          <w:rPr>
            <w:rFonts w:hint="eastAsia"/>
          </w:rPr>
          <w:delText>，修改文件</w:delText>
        </w:r>
      </w:del>
    </w:p>
    <w:p w14:paraId="1213225B" w14:textId="668FDEFD" w:rsidR="00736863" w:rsidDel="00B7110A" w:rsidRDefault="00736863" w:rsidP="00736863">
      <w:pPr>
        <w:rPr>
          <w:del w:id="1584" w:author="宋 玉凝" w:date="2019-12-25T11:20:00Z"/>
        </w:rPr>
      </w:pPr>
      <w:del w:id="1585" w:author="宋 玉凝" w:date="2019-12-25T11:20:00Z">
        <w:r w:rsidDel="00B7110A">
          <w:delText>"manifests":{</w:delText>
        </w:r>
      </w:del>
    </w:p>
    <w:p w14:paraId="0319B9E8" w14:textId="66844F9E" w:rsidR="00736863" w:rsidDel="00B7110A" w:rsidRDefault="00736863" w:rsidP="00736863">
      <w:pPr>
        <w:rPr>
          <w:del w:id="1586" w:author="宋 玉凝" w:date="2019-12-25T11:20:00Z"/>
        </w:rPr>
      </w:pPr>
      <w:del w:id="1587" w:author="宋 玉凝" w:date="2019-12-25T11:20:00Z">
        <w:r w:rsidDel="00B7110A">
          <w:delText xml:space="preserve">            "2.5.5.0":{</w:delText>
        </w:r>
      </w:del>
    </w:p>
    <w:p w14:paraId="0CFD9947" w14:textId="02A2506E" w:rsidR="00736863" w:rsidDel="00B7110A" w:rsidRDefault="00736863" w:rsidP="00736863">
      <w:pPr>
        <w:rPr>
          <w:del w:id="1588" w:author="宋 玉凝" w:date="2019-12-25T11:20:00Z"/>
        </w:rPr>
      </w:pPr>
      <w:del w:id="1589" w:author="宋 玉凝" w:date="2019-12-25T11:20:00Z">
        <w:r w:rsidDel="00B7110A">
          <w:delText xml:space="preserve">                "centos6":"./HDP-2.5.5.0-157.xml",</w:delText>
        </w:r>
      </w:del>
    </w:p>
    <w:p w14:paraId="77EE01C6" w14:textId="7F1BC20A" w:rsidR="00330D18" w:rsidDel="00B7110A" w:rsidRDefault="00467A39" w:rsidP="00467A39">
      <w:pPr>
        <w:pStyle w:val="3"/>
        <w:rPr>
          <w:del w:id="1590" w:author="宋 玉凝" w:date="2019-12-25T11:20:00Z"/>
        </w:rPr>
      </w:pPr>
      <w:del w:id="1591" w:author="宋 玉凝" w:date="2019-12-25T11:20:00Z">
        <w:r w:rsidDel="00B7110A">
          <w:rPr>
            <w:rFonts w:hint="eastAsia"/>
          </w:rPr>
          <w:delText xml:space="preserve">3.1.4 </w:delText>
        </w:r>
        <w:r w:rsidDel="00B7110A">
          <w:rPr>
            <w:rFonts w:hint="eastAsia"/>
          </w:rPr>
          <w:delText>自研服务安装脚本</w:delText>
        </w:r>
        <w:commentRangeStart w:id="1592"/>
        <w:r w:rsidDel="00B7110A">
          <w:rPr>
            <w:rFonts w:hint="eastAsia"/>
          </w:rPr>
          <w:delText>修改</w:delText>
        </w:r>
        <w:commentRangeEnd w:id="1592"/>
        <w:r w:rsidR="00BB1F4B" w:rsidDel="00B7110A">
          <w:rPr>
            <w:rStyle w:val="a7"/>
            <w:b w:val="0"/>
            <w:bCs w:val="0"/>
          </w:rPr>
          <w:commentReference w:id="1592"/>
        </w:r>
      </w:del>
    </w:p>
    <w:p w14:paraId="00C6F69F" w14:textId="14341019" w:rsidR="00467A39" w:rsidDel="00B7110A" w:rsidRDefault="00FA49CB" w:rsidP="00467A39">
      <w:pPr>
        <w:rPr>
          <w:del w:id="1593" w:author="宋 玉凝" w:date="2019-12-25T11:20:00Z"/>
        </w:rPr>
      </w:pPr>
      <w:del w:id="1594" w:author="宋 玉凝" w:date="2019-12-25T11:20:00Z">
        <w:r w:rsidDel="00B7110A">
          <w:rPr>
            <w:rFonts w:hint="eastAsia"/>
          </w:rPr>
          <w:delText>例如：</w:delText>
        </w:r>
        <w:r w:rsidR="00467A39" w:rsidDel="00B7110A">
          <w:rPr>
            <w:rFonts w:hint="eastAsia"/>
          </w:rPr>
          <w:delText>hdp</w:delText>
        </w:r>
        <w:r w:rsidR="00467A39" w:rsidDel="00B7110A">
          <w:rPr>
            <w:rFonts w:hint="eastAsia"/>
          </w:rPr>
          <w:delText>由</w:delText>
        </w:r>
        <w:r w:rsidR="00467A39" w:rsidDel="00B7110A">
          <w:rPr>
            <w:rFonts w:hint="eastAsia"/>
          </w:rPr>
          <w:delText>2.5.3</w:delText>
        </w:r>
        <w:r w:rsidR="00467A39" w:rsidDel="00B7110A">
          <w:rPr>
            <w:rFonts w:hint="eastAsia"/>
          </w:rPr>
          <w:delText>升级到</w:delText>
        </w:r>
        <w:r w:rsidR="00467A39" w:rsidDel="00B7110A">
          <w:rPr>
            <w:rFonts w:hint="eastAsia"/>
          </w:rPr>
          <w:delText>2.5.5</w:delText>
        </w:r>
      </w:del>
    </w:p>
    <w:p w14:paraId="6BEFD31A" w14:textId="24B60E0B" w:rsidR="00467A39" w:rsidDel="00B7110A" w:rsidRDefault="00467A39" w:rsidP="00467A39">
      <w:pPr>
        <w:rPr>
          <w:del w:id="1595" w:author="宋 玉凝" w:date="2019-12-25T11:20:00Z"/>
        </w:rPr>
      </w:pPr>
      <w:del w:id="1596" w:author="宋 玉凝" w:date="2019-12-25T11:20:00Z">
        <w:r w:rsidDel="00B7110A">
          <w:rPr>
            <w:rFonts w:hint="eastAsia"/>
          </w:rPr>
          <w:delText>（</w:delText>
        </w:r>
        <w:r w:rsidDel="00B7110A">
          <w:rPr>
            <w:rFonts w:hint="eastAsia"/>
          </w:rPr>
          <w:delText>1</w:delText>
        </w:r>
        <w:r w:rsidDel="00B7110A">
          <w:rPr>
            <w:rFonts w:hint="eastAsia"/>
          </w:rPr>
          <w:delText>）</w:delText>
        </w:r>
        <w:r w:rsidDel="00B7110A">
          <w:rPr>
            <w:rFonts w:hint="eastAsia"/>
          </w:rPr>
          <w:delText>2.5</w:delText>
        </w:r>
        <w:r w:rsidDel="00B7110A">
          <w:rPr>
            <w:rFonts w:hint="eastAsia"/>
          </w:rPr>
          <w:delText>中</w:delText>
        </w:r>
        <w:r w:rsidDel="00B7110A">
          <w:rPr>
            <w:rFonts w:hint="eastAsia"/>
          </w:rPr>
          <w:delText>stack</w:delText>
        </w:r>
        <w:r w:rsidDel="00B7110A">
          <w:rPr>
            <w:rFonts w:hint="eastAsia"/>
          </w:rPr>
          <w:delText>下的栈定义文件需要更换（需要</w:delText>
        </w:r>
        <w:r w:rsidDel="00B7110A">
          <w:rPr>
            <w:rFonts w:hint="eastAsia"/>
          </w:rPr>
          <w:delText>clean</w:delText>
        </w:r>
        <w:r w:rsidDel="00B7110A">
          <w:rPr>
            <w:rFonts w:hint="eastAsia"/>
          </w:rPr>
          <w:delText>）</w:delText>
        </w:r>
      </w:del>
    </w:p>
    <w:p w14:paraId="6A828621" w14:textId="37047ACC" w:rsidR="00467A39" w:rsidDel="00B7110A" w:rsidRDefault="00467A39" w:rsidP="00467A39">
      <w:pPr>
        <w:rPr>
          <w:del w:id="1597" w:author="宋 玉凝" w:date="2019-12-25T11:20:00Z"/>
        </w:rPr>
      </w:pPr>
      <w:del w:id="1598" w:author="宋 玉凝" w:date="2019-12-25T11:20:00Z">
        <w:r w:rsidDel="00B7110A">
          <w:rPr>
            <w:rFonts w:hint="eastAsia"/>
          </w:rPr>
          <w:delText>（</w:delText>
        </w:r>
        <w:r w:rsidDel="00B7110A">
          <w:rPr>
            <w:rFonts w:hint="eastAsia"/>
          </w:rPr>
          <w:delText>2</w:delText>
        </w:r>
        <w:r w:rsidDel="00B7110A">
          <w:rPr>
            <w:rFonts w:hint="eastAsia"/>
          </w:rPr>
          <w:delText>）</w:delText>
        </w:r>
        <w:r w:rsidDel="00B7110A">
          <w:rPr>
            <w:rFonts w:hint="eastAsia"/>
          </w:rPr>
          <w:delText>patch</w:delText>
        </w:r>
        <w:r w:rsidDel="00B7110A">
          <w:rPr>
            <w:rFonts w:hint="eastAsia"/>
          </w:rPr>
          <w:delText>中版本号与路径需要更改</w:delText>
        </w:r>
      </w:del>
    </w:p>
    <w:p w14:paraId="2C6084C5" w14:textId="31851F8B" w:rsidR="00467A39" w:rsidDel="00B7110A" w:rsidRDefault="00467A39" w:rsidP="00467A39">
      <w:pPr>
        <w:rPr>
          <w:del w:id="1599" w:author="宋 玉凝" w:date="2019-12-25T11:20:00Z"/>
        </w:rPr>
      </w:pPr>
      <w:del w:id="1600" w:author="宋 玉凝" w:date="2019-12-25T11:20:00Z">
        <w:r w:rsidDel="00B7110A">
          <w:rPr>
            <w:rFonts w:hint="eastAsia"/>
          </w:rPr>
          <w:delText>（</w:delText>
        </w:r>
        <w:r w:rsidDel="00B7110A">
          <w:rPr>
            <w:rFonts w:hint="eastAsia"/>
          </w:rPr>
          <w:delText>3</w:delText>
        </w:r>
        <w:r w:rsidDel="00B7110A">
          <w:rPr>
            <w:rFonts w:hint="eastAsia"/>
          </w:rPr>
          <w:delText>）源中需要放入</w:delText>
        </w:r>
        <w:r w:rsidDel="00B7110A">
          <w:rPr>
            <w:rFonts w:hint="eastAsia"/>
          </w:rPr>
          <w:delText>hd-patch</w:delText>
        </w:r>
        <w:r w:rsidDel="00B7110A">
          <w:rPr>
            <w:rFonts w:hint="eastAsia"/>
          </w:rPr>
          <w:delText>（</w:delText>
        </w:r>
        <w:r w:rsidDel="00B7110A">
          <w:rPr>
            <w:rFonts w:hint="eastAsia"/>
          </w:rPr>
          <w:delText>sqoop</w:delText>
        </w:r>
        <w:r w:rsidDel="00B7110A">
          <w:rPr>
            <w:rFonts w:hint="eastAsia"/>
          </w:rPr>
          <w:delText>包的版本号需要修改）、</w:delText>
        </w:r>
        <w:r w:rsidDel="00B7110A">
          <w:rPr>
            <w:rFonts w:hint="eastAsia"/>
          </w:rPr>
          <w:delText>solr</w:delText>
        </w:r>
        <w:r w:rsidDel="00B7110A">
          <w:rPr>
            <w:rFonts w:hint="eastAsia"/>
          </w:rPr>
          <w:delText>、</w:delText>
        </w:r>
        <w:r w:rsidDel="00B7110A">
          <w:rPr>
            <w:rFonts w:hint="eastAsia"/>
          </w:rPr>
          <w:delText>hue</w:delText>
        </w:r>
        <w:r w:rsidDel="00B7110A">
          <w:rPr>
            <w:rFonts w:hint="eastAsia"/>
          </w:rPr>
          <w:delText>、</w:delText>
        </w:r>
        <w:r w:rsidDel="00B7110A">
          <w:rPr>
            <w:rFonts w:hint="eastAsia"/>
          </w:rPr>
          <w:delText>dataspace</w:delText>
        </w:r>
        <w:r w:rsidDel="00B7110A">
          <w:rPr>
            <w:rFonts w:hint="eastAsia"/>
          </w:rPr>
          <w:delText>、</w:delText>
        </w:r>
        <w:r w:rsidDel="00B7110A">
          <w:rPr>
            <w:rFonts w:hint="eastAsia"/>
          </w:rPr>
          <w:delText>hawq</w:delText>
        </w:r>
        <w:r w:rsidDel="00B7110A">
          <w:rPr>
            <w:rFonts w:hint="eastAsia"/>
          </w:rPr>
          <w:delText>、</w:delText>
        </w:r>
        <w:r w:rsidRPr="007939AB" w:rsidDel="00B7110A">
          <w:rPr>
            <w:highlight w:val="yellow"/>
            <w:rPrChange w:id="1601" w:author="Feifei Gu (顾飞飞)" w:date="2018-07-17T09:08:00Z">
              <w:rPr/>
            </w:rPrChange>
          </w:rPr>
          <w:delText>greenplum</w:delText>
        </w:r>
        <w:r w:rsidDel="00B7110A">
          <w:rPr>
            <w:rFonts w:hint="eastAsia"/>
          </w:rPr>
          <w:delText>需要放进去</w:delText>
        </w:r>
      </w:del>
    </w:p>
    <w:p w14:paraId="0DD238CF" w14:textId="589B1B0F" w:rsidR="00467A39" w:rsidDel="00B7110A" w:rsidRDefault="00467A39" w:rsidP="00467A39">
      <w:pPr>
        <w:rPr>
          <w:del w:id="1602" w:author="宋 玉凝" w:date="2019-12-25T11:20:00Z"/>
        </w:rPr>
      </w:pPr>
      <w:del w:id="1603" w:author="宋 玉凝" w:date="2019-12-25T11:20:00Z">
        <w:r w:rsidDel="00B7110A">
          <w:rPr>
            <w:rFonts w:hint="eastAsia"/>
          </w:rPr>
          <w:delText>（</w:delText>
        </w:r>
        <w:r w:rsidDel="00B7110A">
          <w:rPr>
            <w:rFonts w:hint="eastAsia"/>
          </w:rPr>
          <w:delText>4</w:delText>
        </w:r>
        <w:r w:rsidDel="00B7110A">
          <w:rPr>
            <w:rFonts w:hint="eastAsia"/>
          </w:rPr>
          <w:delText>）</w:delText>
        </w:r>
        <w:r w:rsidDel="00B7110A">
          <w:rPr>
            <w:rFonts w:hint="eastAsia"/>
          </w:rPr>
          <w:delText>solr</w:delText>
        </w:r>
        <w:r w:rsidDel="00B7110A">
          <w:rPr>
            <w:rFonts w:hint="eastAsia"/>
          </w:rPr>
          <w:delText>中修改文件</w:delText>
        </w:r>
      </w:del>
    </w:p>
    <w:p w14:paraId="54DA1C5D" w14:textId="69BE90FF" w:rsidR="00467A39" w:rsidDel="00B7110A" w:rsidRDefault="00467A39" w:rsidP="00467A39">
      <w:pPr>
        <w:rPr>
          <w:del w:id="1604" w:author="宋 玉凝" w:date="2019-12-25T11:20:00Z"/>
        </w:rPr>
      </w:pPr>
      <w:del w:id="1605" w:author="宋 玉凝" w:date="2019-12-25T11:20:00Z">
        <w:r w:rsidDel="00B7110A">
          <w:rPr>
            <w:rFonts w:hint="eastAsia"/>
          </w:rPr>
          <w:delText>./ambari-server/src/main/resources/stacks/HDP/2.5/services/SOLR/package/scripts/params.py</w:delText>
        </w:r>
      </w:del>
    </w:p>
    <w:p w14:paraId="4E7EFA58" w14:textId="403FE2B7" w:rsidR="00467A39" w:rsidDel="00B7110A" w:rsidRDefault="00467A39" w:rsidP="00467A39">
      <w:pPr>
        <w:rPr>
          <w:del w:id="1606" w:author="宋 玉凝" w:date="2019-12-25T11:20:00Z"/>
        </w:rPr>
      </w:pPr>
      <w:del w:id="1607" w:author="宋 玉凝" w:date="2019-12-25T11:20:00Z">
        <w:r w:rsidDel="00B7110A">
          <w:rPr>
            <w:rFonts w:hint="eastAsia"/>
          </w:rPr>
          <w:delText>（</w:delText>
        </w:r>
        <w:r w:rsidDel="00B7110A">
          <w:rPr>
            <w:rFonts w:hint="eastAsia"/>
          </w:rPr>
          <w:delText>5</w:delText>
        </w:r>
        <w:r w:rsidDel="00B7110A">
          <w:rPr>
            <w:rFonts w:hint="eastAsia"/>
          </w:rPr>
          <w:delText>）</w:delText>
        </w:r>
        <w:r w:rsidDel="00B7110A">
          <w:rPr>
            <w:rFonts w:hint="eastAsia"/>
          </w:rPr>
          <w:delText>hue</w:delText>
        </w:r>
        <w:r w:rsidDel="00B7110A">
          <w:rPr>
            <w:rFonts w:hint="eastAsia"/>
          </w:rPr>
          <w:delText>中修改文件</w:delText>
        </w:r>
      </w:del>
    </w:p>
    <w:p w14:paraId="7856E4A5" w14:textId="7772A4D5" w:rsidR="00467A39" w:rsidDel="00B7110A" w:rsidRDefault="00467A39" w:rsidP="00467A39">
      <w:pPr>
        <w:rPr>
          <w:del w:id="1608" w:author="宋 玉凝" w:date="2019-12-25T11:20:00Z"/>
        </w:rPr>
      </w:pPr>
      <w:del w:id="1609" w:author="宋 玉凝" w:date="2019-12-25T11:20:00Z">
        <w:r w:rsidDel="00B7110A">
          <w:rPr>
            <w:rFonts w:hint="eastAsia"/>
          </w:rPr>
          <w:delText>./ambari-server/src/main/resources/stacks/HDP/2.5/services/HUE/package/scripts/params.py</w:delText>
        </w:r>
      </w:del>
    </w:p>
    <w:p w14:paraId="388E969D" w14:textId="1A6F9A73" w:rsidR="00467A39" w:rsidDel="00B7110A" w:rsidRDefault="00467A39" w:rsidP="00467A39">
      <w:pPr>
        <w:rPr>
          <w:del w:id="1610" w:author="宋 玉凝" w:date="2019-12-25T11:20:00Z"/>
        </w:rPr>
      </w:pPr>
      <w:del w:id="1611" w:author="宋 玉凝" w:date="2019-12-25T11:20:00Z">
        <w:r w:rsidDel="00B7110A">
          <w:rPr>
            <w:rFonts w:hint="eastAsia"/>
          </w:rPr>
          <w:delText>（</w:delText>
        </w:r>
        <w:r w:rsidDel="00B7110A">
          <w:rPr>
            <w:rFonts w:hint="eastAsia"/>
          </w:rPr>
          <w:delText>6</w:delText>
        </w:r>
        <w:r w:rsidDel="00B7110A">
          <w:rPr>
            <w:rFonts w:hint="eastAsia"/>
          </w:rPr>
          <w:delText>）</w:delText>
        </w:r>
        <w:r w:rsidDel="00B7110A">
          <w:rPr>
            <w:rFonts w:hint="eastAsia"/>
          </w:rPr>
          <w:delText>dataspace</w:delText>
        </w:r>
        <w:r w:rsidDel="00B7110A">
          <w:rPr>
            <w:rFonts w:hint="eastAsia"/>
          </w:rPr>
          <w:delText>中修改文件</w:delText>
        </w:r>
      </w:del>
    </w:p>
    <w:p w14:paraId="5134C480" w14:textId="774E77E8" w:rsidR="00467A39" w:rsidDel="00B7110A" w:rsidRDefault="00467A39" w:rsidP="00467A39">
      <w:pPr>
        <w:rPr>
          <w:del w:id="1612" w:author="宋 玉凝" w:date="2019-12-25T11:20:00Z"/>
        </w:rPr>
      </w:pPr>
      <w:del w:id="1613" w:author="宋 玉凝" w:date="2019-12-25T11:20:00Z">
        <w:r w:rsidDel="00B7110A">
          <w:rPr>
            <w:rFonts w:hint="eastAsia"/>
          </w:rPr>
          <w:delText>./ambari-server/src/main/resources/stacks/HDP/2.5/services/DATASPACE/package/scripts/params.py</w:delText>
        </w:r>
      </w:del>
    </w:p>
    <w:p w14:paraId="70633691" w14:textId="5774CB1D" w:rsidR="00467A39" w:rsidDel="00B7110A" w:rsidRDefault="00467A39" w:rsidP="00467A39">
      <w:pPr>
        <w:rPr>
          <w:del w:id="1614" w:author="宋 玉凝" w:date="2019-12-25T11:20:00Z"/>
        </w:rPr>
      </w:pPr>
      <w:del w:id="1615" w:author="宋 玉凝" w:date="2019-12-25T11:20:00Z">
        <w:r w:rsidDel="00B7110A">
          <w:rPr>
            <w:rFonts w:hint="eastAsia"/>
          </w:rPr>
          <w:delText>（</w:delText>
        </w:r>
        <w:r w:rsidDel="00B7110A">
          <w:rPr>
            <w:rFonts w:hint="eastAsia"/>
          </w:rPr>
          <w:delText>7</w:delText>
        </w:r>
        <w:r w:rsidDel="00B7110A">
          <w:rPr>
            <w:rFonts w:hint="eastAsia"/>
          </w:rPr>
          <w:delText>）</w:delText>
        </w:r>
        <w:r w:rsidDel="00B7110A">
          <w:rPr>
            <w:rFonts w:hint="eastAsia"/>
          </w:rPr>
          <w:delText>greenplum</w:delText>
        </w:r>
        <w:r w:rsidDel="00B7110A">
          <w:rPr>
            <w:rFonts w:hint="eastAsia"/>
          </w:rPr>
          <w:delText>中修改文件：</w:delText>
        </w:r>
      </w:del>
    </w:p>
    <w:p w14:paraId="2931513D" w14:textId="4BB410A5" w:rsidR="00467A39" w:rsidDel="00B7110A" w:rsidRDefault="00467A39" w:rsidP="00467A39">
      <w:pPr>
        <w:rPr>
          <w:del w:id="1616" w:author="宋 玉凝" w:date="2019-12-25T11:20:00Z"/>
        </w:rPr>
      </w:pPr>
      <w:del w:id="1617" w:author="宋 玉凝" w:date="2019-12-25T11:20:00Z">
        <w:r w:rsidDel="00B7110A">
          <w:rPr>
            <w:rFonts w:hint="eastAsia"/>
          </w:rPr>
          <w:delText>./ambari-server/src/main/resources/stacks/HDP/2.5/services/GREENPLUM/package/scripts/params.py</w:delText>
        </w:r>
      </w:del>
    </w:p>
    <w:p w14:paraId="64064EAD" w14:textId="59C898DD" w:rsidR="00467A39" w:rsidDel="00B7110A" w:rsidRDefault="00467A39" w:rsidP="00467A39">
      <w:pPr>
        <w:rPr>
          <w:del w:id="1618" w:author="宋 玉凝" w:date="2019-12-25T11:20:00Z"/>
        </w:rPr>
      </w:pPr>
      <w:del w:id="1619" w:author="宋 玉凝" w:date="2019-12-25T11:20:00Z">
        <w:r w:rsidDel="00B7110A">
          <w:tab/>
          <w:delText>./ambari-server/src/main/resources/stacks/HDP/2.5/services/GREENPLUM/package/scripts/greenplum.py</w:delText>
        </w:r>
      </w:del>
    </w:p>
    <w:p w14:paraId="6105218E" w14:textId="1B3F60F4" w:rsidR="00467A39" w:rsidRPr="00467A39" w:rsidDel="00B7110A" w:rsidRDefault="00467A39" w:rsidP="00467A39">
      <w:pPr>
        <w:rPr>
          <w:del w:id="1620" w:author="宋 玉凝" w:date="2019-12-25T11:20:00Z"/>
        </w:rPr>
      </w:pPr>
      <w:del w:id="1621" w:author="宋 玉凝" w:date="2019-12-25T11:20:00Z">
        <w:r w:rsidDel="00B7110A">
          <w:rPr>
            <w:rFonts w:hint="eastAsia"/>
          </w:rPr>
          <w:delText>（</w:delText>
        </w:r>
        <w:r w:rsidDel="00B7110A">
          <w:rPr>
            <w:rFonts w:hint="eastAsia"/>
          </w:rPr>
          <w:delText>8</w:delText>
        </w:r>
        <w:r w:rsidDel="00B7110A">
          <w:rPr>
            <w:rFonts w:hint="eastAsia"/>
          </w:rPr>
          <w:delText>）</w:delText>
        </w:r>
        <w:r w:rsidDel="00B7110A">
          <w:rPr>
            <w:rFonts w:hint="eastAsia"/>
          </w:rPr>
          <w:delText>patch</w:delText>
        </w:r>
        <w:r w:rsidDel="00B7110A">
          <w:rPr>
            <w:rFonts w:hint="eastAsia"/>
          </w:rPr>
          <w:delText>修改文件：</w:delText>
        </w:r>
        <w:r w:rsidDel="00B7110A">
          <w:rPr>
            <w:rFonts w:hint="eastAsia"/>
          </w:rPr>
          <w:delText xml:space="preserve">ambari-server/src/main/resources/stacks/HDP/2.0.6/hooks/after-INSTALL/scripts/patch.py </w:delText>
        </w:r>
      </w:del>
    </w:p>
    <w:p w14:paraId="1CE53535" w14:textId="14FE25F1" w:rsidR="00426464" w:rsidDel="00B7110A" w:rsidRDefault="0018796C" w:rsidP="0045354D">
      <w:pPr>
        <w:pStyle w:val="2"/>
        <w:rPr>
          <w:del w:id="1622" w:author="宋 玉凝" w:date="2019-12-25T11:20:00Z"/>
        </w:rPr>
      </w:pPr>
      <w:del w:id="1623" w:author="宋 玉凝" w:date="2019-12-25T11:20:00Z">
        <w:r w:rsidDel="00B7110A">
          <w:delText>3.2</w:delText>
        </w:r>
        <w:r w:rsidR="0045354D" w:rsidDel="00B7110A">
          <w:delText xml:space="preserve"> </w:delText>
        </w:r>
        <w:r w:rsidR="0045354D" w:rsidDel="00B7110A">
          <w:delText>服务新增</w:delText>
        </w:r>
      </w:del>
    </w:p>
    <w:p w14:paraId="2036E5F5" w14:textId="60C0954F" w:rsidR="0018796C" w:rsidDel="00B7110A" w:rsidRDefault="0018796C" w:rsidP="0018796C">
      <w:pPr>
        <w:pStyle w:val="3"/>
        <w:rPr>
          <w:del w:id="1624" w:author="宋 玉凝" w:date="2019-12-25T11:20:00Z"/>
        </w:rPr>
      </w:pPr>
      <w:del w:id="1625" w:author="宋 玉凝" w:date="2019-12-25T11:20:00Z">
        <w:r w:rsidDel="00B7110A">
          <w:rPr>
            <w:rFonts w:hint="eastAsia"/>
          </w:rPr>
          <w:delText>3.2.1</w:delText>
        </w:r>
        <w:r w:rsidDel="00B7110A">
          <w:delText xml:space="preserve"> </w:delText>
        </w:r>
        <w:r w:rsidR="0045354D" w:rsidDel="00B7110A">
          <w:rPr>
            <w:rFonts w:hint="eastAsia"/>
          </w:rPr>
          <w:delText>新增</w:delText>
        </w:r>
        <w:r w:rsidR="0045354D" w:rsidDel="00B7110A">
          <w:rPr>
            <w:rFonts w:hint="eastAsia"/>
          </w:rPr>
          <w:delText>Insight</w:delText>
        </w:r>
        <w:r w:rsidR="0045354D" w:rsidDel="00B7110A">
          <w:delText xml:space="preserve"> MPP</w:delText>
        </w:r>
      </w:del>
    </w:p>
    <w:p w14:paraId="7520A837" w14:textId="28ECB8CA" w:rsidR="0045354D" w:rsidDel="00B7110A" w:rsidRDefault="0045354D" w:rsidP="0018796C">
      <w:pPr>
        <w:ind w:firstLine="420"/>
        <w:rPr>
          <w:del w:id="1626" w:author="宋 玉凝" w:date="2019-12-25T11:20:00Z"/>
        </w:rPr>
      </w:pPr>
      <w:del w:id="1627" w:author="宋 玉凝" w:date="2019-12-25T11:20:00Z">
        <w:r w:rsidDel="00B7110A">
          <w:delText>文档</w:delText>
        </w:r>
        <w:r w:rsidDel="00B7110A">
          <w:rPr>
            <w:rFonts w:hint="eastAsia"/>
          </w:rPr>
          <w:delText>？</w:delText>
        </w:r>
      </w:del>
    </w:p>
    <w:p w14:paraId="00E23960" w14:textId="20EC574E" w:rsidR="005678BF" w:rsidDel="00B7110A" w:rsidRDefault="005678BF" w:rsidP="0045354D">
      <w:pPr>
        <w:rPr>
          <w:del w:id="1628" w:author="宋 玉凝" w:date="2019-12-25T11:20:00Z"/>
        </w:rPr>
      </w:pPr>
      <w:del w:id="1629" w:author="宋 玉凝" w:date="2019-12-25T11:20:00Z">
        <w:r w:rsidDel="00B7110A">
          <w:tab/>
        </w:r>
        <w:r w:rsidRPr="005678BF" w:rsidDel="00B7110A">
          <w:rPr>
            <w:rFonts w:hint="eastAsia"/>
          </w:rPr>
          <w:delText>采用无共享架构的分布式数据库，构建高效大数据处理及分析平台，且性能可随硬件添加呈线性增加，拥有非常良好的可扩展性。</w:delText>
        </w:r>
      </w:del>
    </w:p>
    <w:p w14:paraId="01BFC0DD" w14:textId="1736E116" w:rsidR="00F73F9D" w:rsidDel="00B7110A" w:rsidRDefault="002A5D64" w:rsidP="0045354D">
      <w:pPr>
        <w:rPr>
          <w:del w:id="1630" w:author="宋 玉凝" w:date="2019-12-25T11:20:00Z"/>
        </w:rPr>
      </w:pPr>
      <w:del w:id="1631" w:author="宋 玉凝" w:date="2019-12-25T11:20:00Z">
        <w:r w:rsidDel="00B7110A">
          <w:tab/>
        </w:r>
        <w:r w:rsidR="00F73F9D" w:rsidDel="00B7110A">
          <w:delText>将自研代码</w:delText>
        </w:r>
        <w:r w:rsidR="00F73F9D" w:rsidRPr="00F73F9D" w:rsidDel="00B7110A">
          <w:delText>GREENPLUM</w:delText>
        </w:r>
        <w:r w:rsidR="00F73F9D" w:rsidDel="00B7110A">
          <w:delText xml:space="preserve"> </w:delText>
        </w:r>
        <w:r w:rsidR="00F73F9D" w:rsidDel="00B7110A">
          <w:delText>放到以下目录</w:delText>
        </w:r>
        <w:r w:rsidR="00F73F9D" w:rsidDel="00B7110A">
          <w:rPr>
            <w:rFonts w:hint="eastAsia"/>
          </w:rPr>
          <w:delText>：</w:delText>
        </w:r>
      </w:del>
    </w:p>
    <w:p w14:paraId="34569F7A" w14:textId="6C1063DE" w:rsidR="002A5D64" w:rsidDel="00B7110A" w:rsidRDefault="00F73F9D" w:rsidP="0045354D">
      <w:pPr>
        <w:rPr>
          <w:del w:id="1632" w:author="宋 玉凝" w:date="2019-12-25T11:20:00Z"/>
        </w:rPr>
      </w:pPr>
      <w:del w:id="1633" w:author="宋 玉凝" w:date="2019-12-25T11:20:00Z">
        <w:r w:rsidRPr="00F73F9D" w:rsidDel="00B7110A">
          <w:delText>ambari-server/src/main/resources/stacks/HDP/2.5/services</w:delText>
        </w:r>
      </w:del>
    </w:p>
    <w:p w14:paraId="7A30CB57" w14:textId="120D1EED" w:rsidR="005C6326" w:rsidDel="00B7110A" w:rsidRDefault="005C6326" w:rsidP="0045354D">
      <w:pPr>
        <w:rPr>
          <w:del w:id="1634" w:author="宋 玉凝" w:date="2019-12-25T11:20:00Z"/>
        </w:rPr>
      </w:pPr>
      <w:del w:id="1635" w:author="宋 玉凝" w:date="2019-12-25T11:20:00Z">
        <w:r w:rsidDel="00B7110A">
          <w:tab/>
        </w:r>
        <w:r w:rsidDel="00B7110A">
          <w:delText>同时</w:delText>
        </w:r>
        <w:r w:rsidDel="00B7110A">
          <w:rPr>
            <w:rFonts w:hint="eastAsia"/>
          </w:rPr>
          <w:delText>，</w:delText>
        </w:r>
        <w:r w:rsidDel="00B7110A">
          <w:delText>本地源同步添加</w:delText>
        </w:r>
        <w:r w:rsidDel="00B7110A">
          <w:rPr>
            <w:rFonts w:hint="eastAsia"/>
          </w:rPr>
          <w:delText>。</w:delText>
        </w:r>
      </w:del>
    </w:p>
    <w:p w14:paraId="3CF5CD1E" w14:textId="73FAC88C" w:rsidR="0018796C" w:rsidDel="00B7110A" w:rsidRDefault="0018796C" w:rsidP="0018796C">
      <w:pPr>
        <w:pStyle w:val="3"/>
        <w:rPr>
          <w:del w:id="1636" w:author="宋 玉凝" w:date="2019-12-25T11:20:00Z"/>
        </w:rPr>
      </w:pPr>
      <w:del w:id="1637" w:author="宋 玉凝" w:date="2019-12-25T11:20:00Z">
        <w:r w:rsidDel="00B7110A">
          <w:rPr>
            <w:rFonts w:hint="eastAsia"/>
          </w:rPr>
          <w:delText xml:space="preserve">3.2.2 </w:delText>
        </w:r>
        <w:r w:rsidR="0045354D" w:rsidDel="00B7110A">
          <w:rPr>
            <w:rFonts w:hint="eastAsia"/>
          </w:rPr>
          <w:delText>新增</w:delText>
        </w:r>
        <w:r w:rsidR="0045354D" w:rsidDel="00B7110A">
          <w:rPr>
            <w:rFonts w:hint="eastAsia"/>
          </w:rPr>
          <w:delText>HPP</w:delText>
        </w:r>
        <w:r w:rsidR="0045354D" w:rsidDel="00B7110A">
          <w:rPr>
            <w:rFonts w:hint="eastAsia"/>
          </w:rPr>
          <w:delText>（</w:delText>
        </w:r>
        <w:r w:rsidR="0045354D" w:rsidDel="00B7110A">
          <w:rPr>
            <w:rFonts w:hint="eastAsia"/>
          </w:rPr>
          <w:delText>hawq</w:delText>
        </w:r>
        <w:r w:rsidR="0045354D" w:rsidDel="00B7110A">
          <w:rPr>
            <w:rFonts w:hint="eastAsia"/>
          </w:rPr>
          <w:delText>）服务</w:delText>
        </w:r>
      </w:del>
    </w:p>
    <w:p w14:paraId="3CCAC78C" w14:textId="6EA0157C" w:rsidR="0045354D" w:rsidDel="00B7110A" w:rsidRDefault="0045354D" w:rsidP="0018796C">
      <w:pPr>
        <w:ind w:firstLine="420"/>
        <w:rPr>
          <w:del w:id="1638" w:author="宋 玉凝" w:date="2019-12-25T11:20:00Z"/>
        </w:rPr>
      </w:pPr>
      <w:del w:id="1639" w:author="宋 玉凝" w:date="2019-12-25T11:20:00Z">
        <w:r w:rsidDel="00B7110A">
          <w:rPr>
            <w:rFonts w:hint="eastAsia"/>
          </w:rPr>
          <w:delText>文档？</w:delText>
        </w:r>
      </w:del>
    </w:p>
    <w:p w14:paraId="4A5622EC" w14:textId="3FA80500" w:rsidR="005678BF" w:rsidDel="00B7110A" w:rsidRDefault="005678BF" w:rsidP="0045354D">
      <w:pPr>
        <w:rPr>
          <w:del w:id="1640" w:author="宋 玉凝" w:date="2019-12-25T11:20:00Z"/>
        </w:rPr>
      </w:pPr>
      <w:del w:id="1641" w:author="宋 玉凝" w:date="2019-12-25T11:20:00Z">
        <w:r w:rsidDel="00B7110A">
          <w:tab/>
        </w:r>
        <w:r w:rsidRPr="005678BF" w:rsidDel="00B7110A">
          <w:rPr>
            <w:rFonts w:hint="eastAsia"/>
          </w:rPr>
          <w:delText>基于</w:delText>
        </w:r>
        <w:r w:rsidRPr="005678BF" w:rsidDel="00B7110A">
          <w:rPr>
            <w:rFonts w:hint="eastAsia"/>
          </w:rPr>
          <w:delText>Hadoop</w:delText>
        </w:r>
        <w:r w:rsidRPr="005678BF" w:rsidDel="00B7110A">
          <w:rPr>
            <w:rFonts w:hint="eastAsia"/>
          </w:rPr>
          <w:delText>的高性能</w:delText>
        </w:r>
        <w:r w:rsidRPr="005678BF" w:rsidDel="00B7110A">
          <w:rPr>
            <w:rFonts w:hint="eastAsia"/>
          </w:rPr>
          <w:delText>SQL</w:delText>
        </w:r>
        <w:r w:rsidRPr="005678BF" w:rsidDel="00B7110A">
          <w:rPr>
            <w:rFonts w:hint="eastAsia"/>
          </w:rPr>
          <w:delText>分析引擎。</w:delText>
        </w:r>
      </w:del>
    </w:p>
    <w:p w14:paraId="65868223" w14:textId="40A9768A" w:rsidR="00F73F9D" w:rsidDel="00B7110A" w:rsidRDefault="00F73F9D" w:rsidP="0045354D">
      <w:pPr>
        <w:rPr>
          <w:del w:id="1642" w:author="宋 玉凝" w:date="2019-12-25T11:20:00Z"/>
        </w:rPr>
      </w:pPr>
      <w:del w:id="1643" w:author="宋 玉凝" w:date="2019-12-25T11:20:00Z">
        <w:r w:rsidDel="00B7110A">
          <w:tab/>
        </w:r>
        <w:r w:rsidDel="00B7110A">
          <w:delText>将自研代码</w:delText>
        </w:r>
        <w:r w:rsidRPr="00F73F9D" w:rsidDel="00B7110A">
          <w:delText>HAWQ</w:delText>
        </w:r>
        <w:r w:rsidDel="00B7110A">
          <w:delText>文件夹放到以下目录</w:delText>
        </w:r>
        <w:r w:rsidDel="00B7110A">
          <w:rPr>
            <w:rFonts w:hint="eastAsia"/>
          </w:rPr>
          <w:delText>：</w:delText>
        </w:r>
      </w:del>
    </w:p>
    <w:p w14:paraId="743B60B6" w14:textId="5AAA1DBB" w:rsidR="00F73F9D" w:rsidDel="00B7110A" w:rsidRDefault="00F73F9D" w:rsidP="0045354D">
      <w:pPr>
        <w:rPr>
          <w:del w:id="1644" w:author="宋 玉凝" w:date="2019-12-25T11:20:00Z"/>
        </w:rPr>
      </w:pPr>
      <w:del w:id="1645" w:author="宋 玉凝" w:date="2019-12-25T11:20:00Z">
        <w:r w:rsidRPr="00F73F9D" w:rsidDel="00B7110A">
          <w:delText>ambari-server/src/main/resources/stacks/HDP/2.5/services</w:delText>
        </w:r>
      </w:del>
    </w:p>
    <w:p w14:paraId="24FA2AD1" w14:textId="1C0C1CB2" w:rsidR="00F73F9D" w:rsidDel="00B7110A" w:rsidRDefault="00F73F9D" w:rsidP="0045354D">
      <w:pPr>
        <w:rPr>
          <w:del w:id="1646" w:author="宋 玉凝" w:date="2019-12-25T11:20:00Z"/>
        </w:rPr>
      </w:pPr>
      <w:del w:id="1647" w:author="宋 玉凝" w:date="2019-12-25T11:20:00Z">
        <w:r w:rsidDel="00B7110A">
          <w:delText>同时</w:delText>
        </w:r>
        <w:r w:rsidDel="00B7110A">
          <w:rPr>
            <w:rFonts w:hint="eastAsia"/>
          </w:rPr>
          <w:delText>，</w:delText>
        </w:r>
        <w:r w:rsidRPr="00F73F9D" w:rsidDel="00B7110A">
          <w:delText>ambari-server/src/main/resources/common-services</w:delText>
        </w:r>
        <w:r w:rsidDel="00B7110A">
          <w:delText>目录下的相应文件夹注意修改</w:delText>
        </w:r>
        <w:r w:rsidR="000709EF" w:rsidDel="00B7110A">
          <w:rPr>
            <w:rFonts w:hint="eastAsia"/>
          </w:rPr>
          <w:delText>。</w:delText>
        </w:r>
      </w:del>
    </w:p>
    <w:p w14:paraId="2C4961C7" w14:textId="68DFDEB9" w:rsidR="000709EF" w:rsidDel="00B7110A" w:rsidRDefault="000709EF" w:rsidP="0045354D">
      <w:pPr>
        <w:rPr>
          <w:del w:id="1648" w:author="宋 玉凝" w:date="2019-12-25T11:20:00Z"/>
        </w:rPr>
      </w:pPr>
      <w:del w:id="1649" w:author="宋 玉凝" w:date="2019-12-25T11:20:00Z">
        <w:r w:rsidDel="00B7110A">
          <w:tab/>
        </w:r>
        <w:r w:rsidDel="00B7110A">
          <w:delText>同时</w:delText>
        </w:r>
        <w:r w:rsidDel="00B7110A">
          <w:rPr>
            <w:rFonts w:hint="eastAsia"/>
          </w:rPr>
          <w:delText>，</w:delText>
        </w:r>
        <w:r w:rsidDel="00B7110A">
          <w:delText>本地源同步添加</w:delText>
        </w:r>
        <w:r w:rsidDel="00B7110A">
          <w:rPr>
            <w:rFonts w:hint="eastAsia"/>
          </w:rPr>
          <w:delText>。</w:delText>
        </w:r>
      </w:del>
    </w:p>
    <w:p w14:paraId="1638DE92" w14:textId="0F86CC1D" w:rsidR="0045354D" w:rsidDel="00B7110A" w:rsidRDefault="0018796C" w:rsidP="0018796C">
      <w:pPr>
        <w:pStyle w:val="3"/>
        <w:rPr>
          <w:del w:id="1650" w:author="宋 玉凝" w:date="2019-12-25T11:20:00Z"/>
        </w:rPr>
      </w:pPr>
      <w:del w:id="1651" w:author="宋 玉凝" w:date="2019-12-25T11:20:00Z">
        <w:r w:rsidDel="00B7110A">
          <w:rPr>
            <w:rFonts w:hint="eastAsia"/>
          </w:rPr>
          <w:delText xml:space="preserve">3.2.3 </w:delText>
        </w:r>
        <w:r w:rsidR="0045354D" w:rsidDel="00B7110A">
          <w:rPr>
            <w:rFonts w:hint="eastAsia"/>
          </w:rPr>
          <w:delText>新增</w:delText>
        </w:r>
        <w:r w:rsidR="0045354D" w:rsidDel="00B7110A">
          <w:rPr>
            <w:rFonts w:hint="eastAsia"/>
          </w:rPr>
          <w:delText>PXF</w:delText>
        </w:r>
        <w:r w:rsidR="0045354D" w:rsidDel="00B7110A">
          <w:rPr>
            <w:rFonts w:hint="eastAsia"/>
          </w:rPr>
          <w:delText>服务</w:delText>
        </w:r>
      </w:del>
    </w:p>
    <w:p w14:paraId="1EBF4143" w14:textId="75561269" w:rsidR="005678BF" w:rsidDel="00B7110A" w:rsidRDefault="005678BF" w:rsidP="0045354D">
      <w:pPr>
        <w:rPr>
          <w:del w:id="1652" w:author="宋 玉凝" w:date="2019-12-25T11:20:00Z"/>
        </w:rPr>
      </w:pPr>
      <w:del w:id="1653" w:author="宋 玉凝" w:date="2019-12-25T11:20:00Z">
        <w:r w:rsidDel="00B7110A">
          <w:tab/>
        </w:r>
        <w:r w:rsidRPr="005678BF" w:rsidDel="00B7110A">
          <w:rPr>
            <w:rFonts w:hint="eastAsia"/>
          </w:rPr>
          <w:delText>支持</w:delText>
        </w:r>
        <w:r w:rsidRPr="005678BF" w:rsidDel="00B7110A">
          <w:rPr>
            <w:rFonts w:hint="eastAsia"/>
          </w:rPr>
          <w:delText>HPP</w:delText>
        </w:r>
        <w:r w:rsidRPr="005678BF" w:rsidDel="00B7110A">
          <w:rPr>
            <w:rFonts w:hint="eastAsia"/>
          </w:rPr>
          <w:delText>查询外部数据源</w:delText>
        </w:r>
        <w:r w:rsidRPr="005678BF" w:rsidDel="00B7110A">
          <w:rPr>
            <w:rFonts w:hint="eastAsia"/>
          </w:rPr>
          <w:delText>,</w:delText>
        </w:r>
        <w:r w:rsidRPr="005678BF" w:rsidDel="00B7110A">
          <w:rPr>
            <w:rFonts w:hint="eastAsia"/>
          </w:rPr>
          <w:delText>包括</w:delText>
        </w:r>
        <w:r w:rsidRPr="005678BF" w:rsidDel="00B7110A">
          <w:rPr>
            <w:rFonts w:hint="eastAsia"/>
          </w:rPr>
          <w:delText>HIVE</w:delText>
        </w:r>
        <w:r w:rsidRPr="005678BF" w:rsidDel="00B7110A">
          <w:rPr>
            <w:rFonts w:hint="eastAsia"/>
          </w:rPr>
          <w:delText>、</w:delText>
        </w:r>
        <w:r w:rsidRPr="005678BF" w:rsidDel="00B7110A">
          <w:rPr>
            <w:rFonts w:hint="eastAsia"/>
          </w:rPr>
          <w:delText>HBASE</w:delText>
        </w:r>
        <w:r w:rsidRPr="005678BF" w:rsidDel="00B7110A">
          <w:rPr>
            <w:rFonts w:hint="eastAsia"/>
          </w:rPr>
          <w:delText>、</w:delText>
        </w:r>
        <w:r w:rsidRPr="005678BF" w:rsidDel="00B7110A">
          <w:rPr>
            <w:rFonts w:hint="eastAsia"/>
          </w:rPr>
          <w:delText>HDFS</w:delText>
        </w:r>
        <w:r w:rsidRPr="005678BF" w:rsidDel="00B7110A">
          <w:rPr>
            <w:rFonts w:hint="eastAsia"/>
          </w:rPr>
          <w:delText>和关系型数据库。</w:delText>
        </w:r>
      </w:del>
    </w:p>
    <w:p w14:paraId="2A375FFD" w14:textId="69E2092C" w:rsidR="00A47FCA" w:rsidDel="00B7110A" w:rsidRDefault="00A47FCA" w:rsidP="0045354D">
      <w:pPr>
        <w:rPr>
          <w:del w:id="1654" w:author="宋 玉凝" w:date="2019-12-25T11:20:00Z"/>
        </w:rPr>
      </w:pPr>
      <w:del w:id="1655" w:author="宋 玉凝" w:date="2019-12-25T11:20:00Z">
        <w:r w:rsidDel="00B7110A">
          <w:tab/>
        </w:r>
        <w:r w:rsidDel="00B7110A">
          <w:delText>将自研代码</w:delText>
        </w:r>
        <w:r w:rsidDel="00B7110A">
          <w:delText>PXF</w:delText>
        </w:r>
        <w:r w:rsidDel="00B7110A">
          <w:delText>文件夹放到以下目录</w:delText>
        </w:r>
        <w:r w:rsidDel="00B7110A">
          <w:rPr>
            <w:rFonts w:hint="eastAsia"/>
          </w:rPr>
          <w:delText>：</w:delText>
        </w:r>
      </w:del>
    </w:p>
    <w:p w14:paraId="296A2CAD" w14:textId="01737EDC" w:rsidR="00A47FCA" w:rsidDel="00B7110A" w:rsidRDefault="00A47FCA" w:rsidP="0045354D">
      <w:pPr>
        <w:rPr>
          <w:del w:id="1656" w:author="宋 玉凝" w:date="2019-12-25T11:20:00Z"/>
        </w:rPr>
      </w:pPr>
      <w:del w:id="1657" w:author="宋 玉凝" w:date="2019-12-25T11:20:00Z">
        <w:r w:rsidRPr="00F73F9D" w:rsidDel="00B7110A">
          <w:delText>ambari-server/src/main/resources/stacks/HDP/2.5/service</w:delText>
        </w:r>
        <w:r w:rsidDel="00B7110A">
          <w:delText>s</w:delText>
        </w:r>
      </w:del>
    </w:p>
    <w:p w14:paraId="6940B26D" w14:textId="2179A105" w:rsidR="0048709A" w:rsidDel="00B7110A" w:rsidRDefault="0048709A" w:rsidP="0045354D">
      <w:pPr>
        <w:rPr>
          <w:del w:id="1658" w:author="宋 玉凝" w:date="2019-12-25T11:20:00Z"/>
        </w:rPr>
      </w:pPr>
      <w:del w:id="1659" w:author="宋 玉凝" w:date="2019-12-25T11:20:00Z">
        <w:r w:rsidDel="00B7110A">
          <w:delText>同时注意</w:delText>
        </w:r>
        <w:r w:rsidRPr="00F73F9D" w:rsidDel="00B7110A">
          <w:delText>ambari-server/src/main/resources/common-services</w:delText>
        </w:r>
        <w:r w:rsidDel="00B7110A">
          <w:delText>目录下相应文件夹的修改</w:delText>
        </w:r>
      </w:del>
    </w:p>
    <w:p w14:paraId="7209E7AC" w14:textId="10064C64" w:rsidR="00CC6E80" w:rsidDel="00B7110A" w:rsidRDefault="00CC6E80" w:rsidP="0045354D">
      <w:pPr>
        <w:rPr>
          <w:del w:id="1660" w:author="宋 玉凝" w:date="2019-12-25T11:20:00Z"/>
        </w:rPr>
      </w:pPr>
      <w:del w:id="1661" w:author="宋 玉凝" w:date="2019-12-25T11:20:00Z">
        <w:r w:rsidDel="00B7110A">
          <w:tab/>
        </w:r>
        <w:r w:rsidDel="00B7110A">
          <w:delText>同时</w:delText>
        </w:r>
        <w:r w:rsidDel="00B7110A">
          <w:rPr>
            <w:rFonts w:hint="eastAsia"/>
          </w:rPr>
          <w:delText>，</w:delText>
        </w:r>
        <w:r w:rsidDel="00B7110A">
          <w:delText>本地源同步添加</w:delText>
        </w:r>
        <w:r w:rsidDel="00B7110A">
          <w:rPr>
            <w:rFonts w:hint="eastAsia"/>
          </w:rPr>
          <w:delText>。</w:delText>
        </w:r>
      </w:del>
    </w:p>
    <w:p w14:paraId="010996CB" w14:textId="197C241B" w:rsidR="0045354D" w:rsidDel="00B7110A" w:rsidRDefault="0018796C" w:rsidP="0018796C">
      <w:pPr>
        <w:pStyle w:val="3"/>
        <w:rPr>
          <w:del w:id="1662" w:author="宋 玉凝" w:date="2019-12-25T11:20:00Z"/>
        </w:rPr>
      </w:pPr>
      <w:del w:id="1663" w:author="宋 玉凝" w:date="2019-12-25T11:20:00Z">
        <w:r w:rsidDel="00B7110A">
          <w:rPr>
            <w:rFonts w:hint="eastAsia"/>
          </w:rPr>
          <w:delText xml:space="preserve">3.2.4 </w:delText>
        </w:r>
        <w:r w:rsidR="0045354D" w:rsidDel="00B7110A">
          <w:rPr>
            <w:rFonts w:hint="eastAsia"/>
          </w:rPr>
          <w:delText>新增机器学习服务</w:delText>
        </w:r>
      </w:del>
    </w:p>
    <w:p w14:paraId="67EA8D09" w14:textId="7DA8A573" w:rsidR="005678BF" w:rsidDel="00B7110A" w:rsidRDefault="005678BF" w:rsidP="0045354D">
      <w:pPr>
        <w:rPr>
          <w:del w:id="1664" w:author="宋 玉凝" w:date="2019-12-25T11:20:00Z"/>
        </w:rPr>
      </w:pPr>
      <w:del w:id="1665" w:author="宋 玉凝" w:date="2019-12-25T11:20:00Z">
        <w:r w:rsidDel="00B7110A">
          <w:tab/>
        </w:r>
        <w:r w:rsidRPr="005678BF" w:rsidDel="00B7110A">
          <w:rPr>
            <w:rFonts w:hint="eastAsia"/>
          </w:rPr>
          <w:delText>基于内存计算和迭代计算，可以在分布式集群上对海量数据进行建模的新一代机器学习产品。</w:delText>
        </w:r>
      </w:del>
    </w:p>
    <w:p w14:paraId="2C318151" w14:textId="1F04B673" w:rsidR="0048709A" w:rsidDel="00B7110A" w:rsidRDefault="0048709A" w:rsidP="0045354D">
      <w:pPr>
        <w:rPr>
          <w:del w:id="1666" w:author="宋 玉凝" w:date="2019-12-25T11:20:00Z"/>
        </w:rPr>
      </w:pPr>
      <w:del w:id="1667" w:author="宋 玉凝" w:date="2019-12-25T11:20:00Z">
        <w:r w:rsidDel="00B7110A">
          <w:tab/>
        </w:r>
        <w:r w:rsidDel="00B7110A">
          <w:delText>目前未纳入</w:delText>
        </w:r>
        <w:r w:rsidDel="00B7110A">
          <w:delText>ambari</w:delText>
        </w:r>
        <w:r w:rsidDel="00B7110A">
          <w:delText>管理中</w:delText>
        </w:r>
        <w:r w:rsidR="00C447C2" w:rsidDel="00B7110A">
          <w:rPr>
            <w:rFonts w:hint="eastAsia"/>
          </w:rPr>
          <w:delText>。</w:delText>
        </w:r>
      </w:del>
    </w:p>
    <w:p w14:paraId="023AC6B6" w14:textId="1E1B97BC" w:rsidR="00C447C2" w:rsidDel="00B7110A" w:rsidRDefault="00C447C2" w:rsidP="0045354D">
      <w:pPr>
        <w:rPr>
          <w:del w:id="1668" w:author="宋 玉凝" w:date="2019-12-25T11:20:00Z"/>
        </w:rPr>
      </w:pPr>
      <w:del w:id="1669" w:author="宋 玉凝" w:date="2019-12-25T11:20:00Z">
        <w:r w:rsidDel="00B7110A">
          <w:tab/>
        </w:r>
        <w:r w:rsidDel="00B7110A">
          <w:delText>本地源添加待定</w:delText>
        </w:r>
        <w:r w:rsidDel="00B7110A">
          <w:rPr>
            <w:rFonts w:hint="eastAsia"/>
          </w:rPr>
          <w:delText>。</w:delText>
        </w:r>
      </w:del>
    </w:p>
    <w:p w14:paraId="23E5F622" w14:textId="127A20E6" w:rsidR="0045354D" w:rsidDel="00B7110A" w:rsidRDefault="00316767" w:rsidP="005B25CF">
      <w:pPr>
        <w:pStyle w:val="2"/>
        <w:rPr>
          <w:del w:id="1670" w:author="宋 玉凝" w:date="2019-12-25T11:20:00Z"/>
        </w:rPr>
      </w:pPr>
      <w:del w:id="1671" w:author="宋 玉凝" w:date="2019-12-25T11:20:00Z">
        <w:r w:rsidDel="00B7110A">
          <w:rPr>
            <w:rFonts w:hint="eastAsia"/>
          </w:rPr>
          <w:delText>3.3</w:delText>
        </w:r>
        <w:r w:rsidR="005B25CF" w:rsidDel="00B7110A">
          <w:rPr>
            <w:rFonts w:hint="eastAsia"/>
          </w:rPr>
          <w:delText xml:space="preserve"> </w:delText>
        </w:r>
        <w:r w:rsidR="0045354D" w:rsidDel="00B7110A">
          <w:delText>服务修改</w:delText>
        </w:r>
      </w:del>
    </w:p>
    <w:p w14:paraId="48202ACE" w14:textId="13EC7D9A" w:rsidR="00316767" w:rsidDel="00B7110A" w:rsidRDefault="00316767" w:rsidP="00316767">
      <w:pPr>
        <w:pStyle w:val="3"/>
        <w:rPr>
          <w:del w:id="1672" w:author="宋 玉凝" w:date="2019-12-25T11:20:00Z"/>
        </w:rPr>
      </w:pPr>
      <w:del w:id="1673" w:author="宋 玉凝" w:date="2019-12-25T11:20:00Z">
        <w:r w:rsidDel="00B7110A">
          <w:delText>3.3.1 solr</w:delText>
        </w:r>
        <w:r w:rsidDel="00B7110A">
          <w:rPr>
            <w:rFonts w:hint="eastAsia"/>
          </w:rPr>
          <w:delText>服务升级</w:delText>
        </w:r>
      </w:del>
    </w:p>
    <w:p w14:paraId="1516F103" w14:textId="213DCCF2" w:rsidR="002C7F55" w:rsidDel="00B7110A" w:rsidRDefault="002C7F55" w:rsidP="00316767">
      <w:pPr>
        <w:ind w:firstLine="420"/>
        <w:rPr>
          <w:del w:id="1674" w:author="宋 玉凝" w:date="2019-12-25T11:20:00Z"/>
        </w:rPr>
      </w:pPr>
      <w:del w:id="1675" w:author="宋 玉凝" w:date="2019-12-25T11:20:00Z">
        <w:r w:rsidDel="00B7110A">
          <w:rPr>
            <w:rFonts w:hint="eastAsia"/>
          </w:rPr>
          <w:delText>自研服务</w:delText>
        </w:r>
        <w:r w:rsidDel="00B7110A">
          <w:rPr>
            <w:rFonts w:hint="eastAsia"/>
          </w:rPr>
          <w:delText>solr</w:delText>
        </w:r>
        <w:r w:rsidDel="00B7110A">
          <w:rPr>
            <w:rFonts w:hint="eastAsia"/>
          </w:rPr>
          <w:delText>版本升级至</w:delText>
        </w:r>
        <w:r w:rsidDel="00B7110A">
          <w:rPr>
            <w:rFonts w:hint="eastAsia"/>
          </w:rPr>
          <w:delText>5.3.2</w:delText>
        </w:r>
      </w:del>
    </w:p>
    <w:p w14:paraId="2C28C134" w14:textId="26933A05" w:rsidR="00A572B9" w:rsidDel="00B7110A" w:rsidRDefault="00A572B9" w:rsidP="00F93231">
      <w:pPr>
        <w:ind w:firstLine="420"/>
        <w:rPr>
          <w:del w:id="1676" w:author="宋 玉凝" w:date="2019-12-25T11:20:00Z"/>
        </w:rPr>
      </w:pPr>
      <w:del w:id="1677" w:author="宋 玉凝" w:date="2019-12-25T11:20:00Z">
        <w:r w:rsidDel="00B7110A">
          <w:delText>将升级后的</w:delText>
        </w:r>
        <w:r w:rsidDel="00B7110A">
          <w:delText>SOLR</w:delText>
        </w:r>
        <w:r w:rsidDel="00B7110A">
          <w:delText>源码更新至目录</w:delText>
        </w:r>
        <w:r w:rsidDel="00B7110A">
          <w:rPr>
            <w:rFonts w:hint="eastAsia"/>
          </w:rPr>
          <w:delText>：</w:delText>
        </w:r>
        <w:r w:rsidRPr="00F73F9D" w:rsidDel="00B7110A">
          <w:delText>ambari-server/src/main/resources/stacks/HDP/2.5/service</w:delText>
        </w:r>
        <w:r w:rsidDel="00B7110A">
          <w:delText>s</w:delText>
        </w:r>
      </w:del>
    </w:p>
    <w:p w14:paraId="3288BBD0" w14:textId="37F63AC9" w:rsidR="00A572B9" w:rsidRPr="00A572B9" w:rsidDel="00B7110A" w:rsidRDefault="00A572B9" w:rsidP="00A572B9">
      <w:pPr>
        <w:rPr>
          <w:del w:id="1678" w:author="宋 玉凝" w:date="2019-12-25T11:20:00Z"/>
        </w:rPr>
      </w:pPr>
      <w:del w:id="1679" w:author="宋 玉凝" w:date="2019-12-25T11:20:00Z">
        <w:r w:rsidDel="00B7110A">
          <w:rPr>
            <w:rFonts w:hint="eastAsia"/>
          </w:rPr>
          <w:delText>同时，本地源中</w:delText>
        </w:r>
        <w:r w:rsidDel="00B7110A">
          <w:rPr>
            <w:rFonts w:hint="eastAsia"/>
          </w:rPr>
          <w:delText>tar</w:delText>
        </w:r>
        <w:r w:rsidDel="00B7110A">
          <w:rPr>
            <w:rFonts w:hint="eastAsia"/>
          </w:rPr>
          <w:delText>包同步替换。</w:delText>
        </w:r>
      </w:del>
    </w:p>
    <w:p w14:paraId="4299DED3" w14:textId="5332B531" w:rsidR="00316767" w:rsidDel="00B7110A" w:rsidRDefault="00316767" w:rsidP="00316767">
      <w:pPr>
        <w:pStyle w:val="3"/>
        <w:rPr>
          <w:del w:id="1680" w:author="宋 玉凝" w:date="2019-12-25T11:20:00Z"/>
        </w:rPr>
      </w:pPr>
      <w:del w:id="1681" w:author="宋 玉凝" w:date="2019-12-25T11:20:00Z">
        <w:r w:rsidDel="00B7110A">
          <w:rPr>
            <w:rFonts w:hint="eastAsia"/>
          </w:rPr>
          <w:delText>3.3.2 hue</w:delText>
        </w:r>
        <w:r w:rsidDel="00B7110A">
          <w:rPr>
            <w:rFonts w:hint="eastAsia"/>
          </w:rPr>
          <w:delText>服务升级</w:delText>
        </w:r>
      </w:del>
    </w:p>
    <w:p w14:paraId="24060A56" w14:textId="2D472C18" w:rsidR="002C7F55" w:rsidDel="00B7110A" w:rsidRDefault="002C7F55" w:rsidP="00316767">
      <w:pPr>
        <w:ind w:firstLine="420"/>
        <w:rPr>
          <w:del w:id="1682" w:author="宋 玉凝" w:date="2019-12-25T11:20:00Z"/>
        </w:rPr>
      </w:pPr>
      <w:del w:id="1683" w:author="宋 玉凝" w:date="2019-12-25T11:20:00Z">
        <w:r w:rsidDel="00B7110A">
          <w:rPr>
            <w:rFonts w:hint="eastAsia"/>
          </w:rPr>
          <w:delText>自研服务</w:delText>
        </w:r>
        <w:r w:rsidDel="00B7110A">
          <w:rPr>
            <w:rFonts w:hint="eastAsia"/>
          </w:rPr>
          <w:delText>hue</w:delText>
        </w:r>
        <w:r w:rsidDel="00B7110A">
          <w:rPr>
            <w:rFonts w:hint="eastAsia"/>
          </w:rPr>
          <w:delText>版本升级至</w:delText>
        </w:r>
        <w:r w:rsidR="006929E3" w:rsidDel="00B7110A">
          <w:rPr>
            <w:rFonts w:hint="eastAsia"/>
          </w:rPr>
          <w:delText>3.11.</w:delText>
        </w:r>
        <w:r w:rsidR="006929E3" w:rsidDel="00B7110A">
          <w:delText>0</w:delText>
        </w:r>
      </w:del>
    </w:p>
    <w:p w14:paraId="16C75C3D" w14:textId="3388D7DE" w:rsidR="00F93231" w:rsidDel="00B7110A" w:rsidRDefault="00F93231" w:rsidP="00F93231">
      <w:pPr>
        <w:ind w:firstLine="420"/>
        <w:rPr>
          <w:del w:id="1684" w:author="宋 玉凝" w:date="2019-12-25T11:20:00Z"/>
        </w:rPr>
      </w:pPr>
      <w:del w:id="1685" w:author="宋 玉凝" w:date="2019-12-25T11:20:00Z">
        <w:r w:rsidDel="00B7110A">
          <w:delText>将升级后的</w:delText>
        </w:r>
        <w:r w:rsidDel="00B7110A">
          <w:delText>HUE</w:delText>
        </w:r>
        <w:r w:rsidDel="00B7110A">
          <w:delText>新至目录</w:delText>
        </w:r>
        <w:r w:rsidDel="00B7110A">
          <w:rPr>
            <w:rFonts w:hint="eastAsia"/>
          </w:rPr>
          <w:delText>：</w:delText>
        </w:r>
        <w:r w:rsidRPr="00F73F9D" w:rsidDel="00B7110A">
          <w:delText>ambari-server/src/main/resources/stacks/HDP/2.5/service</w:delText>
        </w:r>
        <w:r w:rsidDel="00B7110A">
          <w:delText>s</w:delText>
        </w:r>
      </w:del>
    </w:p>
    <w:p w14:paraId="792A3F36" w14:textId="04AB25D4" w:rsidR="006929E3" w:rsidRPr="00F93231" w:rsidDel="00B7110A" w:rsidRDefault="00F93231" w:rsidP="00316767">
      <w:pPr>
        <w:ind w:firstLine="420"/>
        <w:rPr>
          <w:del w:id="1686" w:author="宋 玉凝" w:date="2019-12-25T11:20:00Z"/>
        </w:rPr>
      </w:pPr>
      <w:del w:id="1687" w:author="宋 玉凝" w:date="2019-12-25T11:20:00Z">
        <w:r w:rsidDel="00B7110A">
          <w:rPr>
            <w:rFonts w:hint="eastAsia"/>
          </w:rPr>
          <w:delText>同时本地源中</w:delText>
        </w:r>
        <w:r w:rsidDel="00B7110A">
          <w:rPr>
            <w:rFonts w:hint="eastAsia"/>
          </w:rPr>
          <w:delText>tar</w:delText>
        </w:r>
        <w:r w:rsidDel="00B7110A">
          <w:rPr>
            <w:rFonts w:hint="eastAsia"/>
          </w:rPr>
          <w:delText>包同步替换</w:delText>
        </w:r>
      </w:del>
    </w:p>
    <w:p w14:paraId="64C7FD84" w14:textId="6AD03CE6" w:rsidR="00316767" w:rsidDel="00B7110A" w:rsidRDefault="00316767" w:rsidP="00316767">
      <w:pPr>
        <w:pStyle w:val="3"/>
        <w:rPr>
          <w:del w:id="1688" w:author="宋 玉凝" w:date="2019-12-25T11:20:00Z"/>
        </w:rPr>
      </w:pPr>
      <w:del w:id="1689" w:author="宋 玉凝" w:date="2019-12-25T11:20:00Z">
        <w:r w:rsidDel="00B7110A">
          <w:delText>3.3.3 dataspace</w:delText>
        </w:r>
        <w:r w:rsidDel="00B7110A">
          <w:delText>服务改进</w:delText>
        </w:r>
      </w:del>
    </w:p>
    <w:p w14:paraId="67559761" w14:textId="4A8650FF" w:rsidR="00316767" w:rsidDel="00B7110A" w:rsidRDefault="00316767" w:rsidP="002C7F55">
      <w:pPr>
        <w:rPr>
          <w:del w:id="1690" w:author="宋 玉凝" w:date="2019-12-25T11:20:00Z"/>
        </w:rPr>
      </w:pPr>
      <w:del w:id="1691" w:author="宋 玉凝" w:date="2019-12-25T11:20:00Z">
        <w:r w:rsidDel="00B7110A">
          <w:tab/>
        </w:r>
        <w:r w:rsidR="00F93231" w:rsidDel="00B7110A">
          <w:delText>替换本地源中</w:delText>
        </w:r>
        <w:r w:rsidR="00F93231" w:rsidDel="00B7110A">
          <w:delText>tar</w:delText>
        </w:r>
        <w:r w:rsidR="00F93231" w:rsidDel="00B7110A">
          <w:delText>包</w:delText>
        </w:r>
      </w:del>
    </w:p>
    <w:p w14:paraId="599D49B1" w14:textId="7839F027" w:rsidR="003A1B29" w:rsidDel="00B7110A" w:rsidRDefault="003A1B29" w:rsidP="00176582">
      <w:pPr>
        <w:pStyle w:val="2"/>
        <w:rPr>
          <w:del w:id="1692" w:author="宋 玉凝" w:date="2019-12-25T11:20:00Z"/>
        </w:rPr>
      </w:pPr>
      <w:del w:id="1693" w:author="宋 玉凝" w:date="2019-12-25T11:20:00Z">
        <w:r w:rsidDel="00B7110A">
          <w:delText>3.4 patch</w:delText>
        </w:r>
        <w:r w:rsidDel="00B7110A">
          <w:delText>列表</w:delText>
        </w:r>
      </w:del>
    </w:p>
    <w:p w14:paraId="0220E2E5" w14:textId="2CE3F58B" w:rsidR="00880B4B" w:rsidDel="00B7110A" w:rsidRDefault="00880B4B" w:rsidP="00B10DCC">
      <w:pPr>
        <w:pStyle w:val="3"/>
        <w:ind w:firstLine="420"/>
        <w:rPr>
          <w:del w:id="1694" w:author="宋 玉凝" w:date="2019-12-25T11:20:00Z"/>
        </w:rPr>
      </w:pPr>
      <w:del w:id="1695" w:author="宋 玉凝" w:date="2019-12-25T11:20:00Z">
        <w:r w:rsidDel="00B7110A">
          <w:rPr>
            <w:rFonts w:hint="eastAsia"/>
          </w:rPr>
          <w:delText>3</w:delText>
        </w:r>
        <w:r w:rsidDel="00B7110A">
          <w:delText>.4.1 patch-site.xml</w:delText>
        </w:r>
        <w:r w:rsidDel="00B7110A">
          <w:delText>文件</w:delText>
        </w:r>
      </w:del>
    </w:p>
    <w:p w14:paraId="42AD2BA1" w14:textId="47859BC6" w:rsidR="00880B4B" w:rsidDel="00B7110A" w:rsidRDefault="00880B4B" w:rsidP="00880B4B">
      <w:pPr>
        <w:rPr>
          <w:del w:id="1696" w:author="宋 玉凝" w:date="2019-12-25T11:20:00Z"/>
        </w:rPr>
      </w:pPr>
      <w:del w:id="1697" w:author="宋 玉凝" w:date="2019-12-25T11:20:00Z">
        <w:r w:rsidDel="00B7110A">
          <w:delText>&lt;configuration&gt;</w:delText>
        </w:r>
      </w:del>
    </w:p>
    <w:p w14:paraId="086FA16D" w14:textId="3A0F36F9" w:rsidR="00880B4B" w:rsidDel="00B7110A" w:rsidRDefault="00880B4B" w:rsidP="00880B4B">
      <w:pPr>
        <w:rPr>
          <w:del w:id="1698" w:author="宋 玉凝" w:date="2019-12-25T11:20:00Z"/>
        </w:rPr>
      </w:pPr>
      <w:del w:id="1699" w:author="宋 玉凝" w:date="2019-12-25T11:20:00Z">
        <w:r w:rsidDel="00B7110A">
          <w:delText xml:space="preserve">   &lt;service&gt;</w:delText>
        </w:r>
      </w:del>
    </w:p>
    <w:p w14:paraId="3D908639" w14:textId="062C8203" w:rsidR="00880B4B" w:rsidDel="00B7110A" w:rsidRDefault="00880B4B" w:rsidP="00880B4B">
      <w:pPr>
        <w:rPr>
          <w:del w:id="1700" w:author="宋 玉凝" w:date="2019-12-25T11:20:00Z"/>
        </w:rPr>
      </w:pPr>
      <w:del w:id="1701" w:author="宋 玉凝" w:date="2019-12-25T11:20:00Z">
        <w:r w:rsidDel="00B7110A">
          <w:tab/>
          <w:delText>&lt;service_name&gt;SQOOP&lt;/service_name&gt;</w:delText>
        </w:r>
      </w:del>
    </w:p>
    <w:p w14:paraId="6C7A1850" w14:textId="18594B3E" w:rsidR="00880B4B" w:rsidDel="00B7110A" w:rsidRDefault="00880B4B" w:rsidP="00880B4B">
      <w:pPr>
        <w:rPr>
          <w:del w:id="1702" w:author="宋 玉凝" w:date="2019-12-25T11:20:00Z"/>
        </w:rPr>
      </w:pPr>
      <w:del w:id="1703" w:author="宋 玉凝" w:date="2019-12-25T11:20:00Z">
        <w:r w:rsidDel="00B7110A">
          <w:tab/>
          <w:delText>&lt;role&gt;SQOOP&lt;/role&gt;</w:delText>
        </w:r>
      </w:del>
    </w:p>
    <w:p w14:paraId="2303AC93" w14:textId="7345AE51" w:rsidR="00880B4B" w:rsidDel="00B7110A" w:rsidRDefault="00880B4B" w:rsidP="00880B4B">
      <w:pPr>
        <w:rPr>
          <w:del w:id="1704" w:author="宋 玉凝" w:date="2019-12-25T11:20:00Z"/>
        </w:rPr>
      </w:pPr>
      <w:del w:id="1705" w:author="宋 玉凝" w:date="2019-12-25T11:20:00Z">
        <w:r w:rsidDel="00B7110A">
          <w:tab/>
          <w:delText>&lt;stack_current_version&gt;2.5.5.0-157&lt;/stack_current_version&gt;</w:delText>
        </w:r>
      </w:del>
    </w:p>
    <w:p w14:paraId="5F005273" w14:textId="748D1CAF" w:rsidR="00880B4B" w:rsidDel="00B7110A" w:rsidRDefault="00880B4B" w:rsidP="00880B4B">
      <w:pPr>
        <w:rPr>
          <w:del w:id="1706" w:author="宋 玉凝" w:date="2019-12-25T11:20:00Z"/>
        </w:rPr>
      </w:pPr>
      <w:del w:id="1707" w:author="宋 玉凝" w:date="2019-12-25T11:20:00Z">
        <w:r w:rsidDel="00B7110A">
          <w:tab/>
          <w:delText>&lt;patch_type&gt;replace&lt;/patch_type&gt;</w:delText>
        </w:r>
      </w:del>
    </w:p>
    <w:p w14:paraId="2A67F7D2" w14:textId="5B3E2451" w:rsidR="00880B4B" w:rsidDel="00B7110A" w:rsidRDefault="00880B4B" w:rsidP="00880B4B">
      <w:pPr>
        <w:rPr>
          <w:del w:id="1708" w:author="宋 玉凝" w:date="2019-12-25T11:20:00Z"/>
        </w:rPr>
      </w:pPr>
      <w:del w:id="1709" w:author="宋 玉凝" w:date="2019-12-25T11:20:00Z">
        <w:r w:rsidDel="00B7110A">
          <w:tab/>
          <w:delText>&lt;source_dir&gt;/hd-patch/sqoop/sqoop-1.4.6.2.5.5.0-157.jar&lt;/source_dir&gt;</w:delText>
        </w:r>
      </w:del>
    </w:p>
    <w:p w14:paraId="719AF84C" w14:textId="0C502A43" w:rsidR="00880B4B" w:rsidDel="00B7110A" w:rsidRDefault="00880B4B" w:rsidP="00880B4B">
      <w:pPr>
        <w:rPr>
          <w:del w:id="1710" w:author="宋 玉凝" w:date="2019-12-25T11:20:00Z"/>
        </w:rPr>
      </w:pPr>
      <w:del w:id="1711" w:author="宋 玉凝" w:date="2019-12-25T11:20:00Z">
        <w:r w:rsidDel="00B7110A">
          <w:tab/>
          <w:delText>&lt;target_dir&gt;/usr/hdp/2.5.5.0-157/sqoop/sqoop-1.4.6.2.5.5.0-157.jar&lt;/target_dir&gt;</w:delText>
        </w:r>
      </w:del>
    </w:p>
    <w:p w14:paraId="6134609C" w14:textId="035B7BFF" w:rsidR="00880B4B" w:rsidDel="00B7110A" w:rsidRDefault="00880B4B" w:rsidP="00880B4B">
      <w:pPr>
        <w:rPr>
          <w:del w:id="1712" w:author="宋 玉凝" w:date="2019-12-25T11:20:00Z"/>
        </w:rPr>
      </w:pPr>
      <w:del w:id="1713" w:author="宋 玉凝" w:date="2019-12-25T11:20:00Z">
        <w:r w:rsidDel="00B7110A">
          <w:delText xml:space="preserve">   &lt;/service&gt;</w:delText>
        </w:r>
      </w:del>
    </w:p>
    <w:p w14:paraId="316B3B2E" w14:textId="7DF7334E" w:rsidR="00880B4B" w:rsidDel="00B7110A" w:rsidRDefault="00880B4B" w:rsidP="00880B4B">
      <w:pPr>
        <w:rPr>
          <w:del w:id="1714" w:author="宋 玉凝" w:date="2019-12-25T11:20:00Z"/>
        </w:rPr>
      </w:pPr>
      <w:del w:id="1715" w:author="宋 玉凝" w:date="2019-12-25T11:20:00Z">
        <w:r w:rsidDel="00B7110A">
          <w:delText xml:space="preserve">   &lt;service&gt;</w:delText>
        </w:r>
      </w:del>
    </w:p>
    <w:p w14:paraId="79CA2CDF" w14:textId="210C4032" w:rsidR="00880B4B" w:rsidDel="00B7110A" w:rsidRDefault="00880B4B" w:rsidP="00880B4B">
      <w:pPr>
        <w:rPr>
          <w:del w:id="1716" w:author="宋 玉凝" w:date="2019-12-25T11:20:00Z"/>
        </w:rPr>
      </w:pPr>
      <w:del w:id="1717" w:author="宋 玉凝" w:date="2019-12-25T11:20:00Z">
        <w:r w:rsidDel="00B7110A">
          <w:tab/>
          <w:delText>&lt;service_name&gt;SQOOP&lt;/service_name&gt;</w:delText>
        </w:r>
      </w:del>
    </w:p>
    <w:p w14:paraId="5C286D0F" w14:textId="2F4BEA7E" w:rsidR="00880B4B" w:rsidDel="00B7110A" w:rsidRDefault="00880B4B" w:rsidP="00880B4B">
      <w:pPr>
        <w:rPr>
          <w:del w:id="1718" w:author="宋 玉凝" w:date="2019-12-25T11:20:00Z"/>
        </w:rPr>
      </w:pPr>
      <w:del w:id="1719" w:author="宋 玉凝" w:date="2019-12-25T11:20:00Z">
        <w:r w:rsidDel="00B7110A">
          <w:tab/>
          <w:delText>&lt;role&gt;SQOOP&lt;/role&gt;</w:delText>
        </w:r>
      </w:del>
    </w:p>
    <w:p w14:paraId="15ECB0A5" w14:textId="6D2F1FB5" w:rsidR="00880B4B" w:rsidDel="00B7110A" w:rsidRDefault="00880B4B" w:rsidP="00880B4B">
      <w:pPr>
        <w:rPr>
          <w:del w:id="1720" w:author="宋 玉凝" w:date="2019-12-25T11:20:00Z"/>
        </w:rPr>
      </w:pPr>
      <w:del w:id="1721" w:author="宋 玉凝" w:date="2019-12-25T11:20:00Z">
        <w:r w:rsidDel="00B7110A">
          <w:tab/>
          <w:delText>&lt;stack_current_version&gt;2.5.5.0-157&lt;/stack_current_version&gt;</w:delText>
        </w:r>
      </w:del>
    </w:p>
    <w:p w14:paraId="34415567" w14:textId="11BCE8B4" w:rsidR="00880B4B" w:rsidDel="00B7110A" w:rsidRDefault="00880B4B" w:rsidP="00880B4B">
      <w:pPr>
        <w:rPr>
          <w:del w:id="1722" w:author="宋 玉凝" w:date="2019-12-25T11:20:00Z"/>
        </w:rPr>
      </w:pPr>
      <w:del w:id="1723" w:author="宋 玉凝" w:date="2019-12-25T11:20:00Z">
        <w:r w:rsidDel="00B7110A">
          <w:tab/>
          <w:delText>&lt;patch_type&gt;add&lt;/patch_type&gt;</w:delText>
        </w:r>
      </w:del>
    </w:p>
    <w:p w14:paraId="49761161" w14:textId="595D92F3" w:rsidR="00880B4B" w:rsidDel="00B7110A" w:rsidRDefault="00880B4B" w:rsidP="00880B4B">
      <w:pPr>
        <w:rPr>
          <w:del w:id="1724" w:author="宋 玉凝" w:date="2019-12-25T11:20:00Z"/>
        </w:rPr>
      </w:pPr>
      <w:del w:id="1725" w:author="宋 玉凝" w:date="2019-12-25T11:20:00Z">
        <w:r w:rsidDel="00B7110A">
          <w:tab/>
          <w:delText>&lt;source_dir&gt;/hd-patch/sqoop/lib/kafka-clients-0.10.0.2.5.5.0-157.jar&lt;/source_dir&gt;</w:delText>
        </w:r>
      </w:del>
    </w:p>
    <w:p w14:paraId="5185A295" w14:textId="6D187E0C" w:rsidR="00880B4B" w:rsidDel="00B7110A" w:rsidRDefault="00880B4B" w:rsidP="00880B4B">
      <w:pPr>
        <w:rPr>
          <w:del w:id="1726" w:author="宋 玉凝" w:date="2019-12-25T11:20:00Z"/>
        </w:rPr>
      </w:pPr>
      <w:del w:id="1727" w:author="宋 玉凝" w:date="2019-12-25T11:20:00Z">
        <w:r w:rsidDel="00B7110A">
          <w:tab/>
          <w:delText>&lt;target_dir&gt;/usr/hdp/2.5.5.0-157/sqoop/lib/&lt;/target_dir&gt;</w:delText>
        </w:r>
      </w:del>
    </w:p>
    <w:p w14:paraId="0EBB20FF" w14:textId="5C7C6490" w:rsidR="00880B4B" w:rsidDel="00B7110A" w:rsidRDefault="00880B4B" w:rsidP="00880B4B">
      <w:pPr>
        <w:rPr>
          <w:del w:id="1728" w:author="宋 玉凝" w:date="2019-12-25T11:20:00Z"/>
        </w:rPr>
      </w:pPr>
      <w:del w:id="1729" w:author="宋 玉凝" w:date="2019-12-25T11:20:00Z">
        <w:r w:rsidDel="00B7110A">
          <w:delText xml:space="preserve">   &lt;/service&gt;</w:delText>
        </w:r>
      </w:del>
    </w:p>
    <w:p w14:paraId="3BED9B92" w14:textId="26E7CFFB" w:rsidR="00880B4B" w:rsidDel="00B7110A" w:rsidRDefault="00880B4B" w:rsidP="00880B4B">
      <w:pPr>
        <w:rPr>
          <w:del w:id="1730" w:author="宋 玉凝" w:date="2019-12-25T11:20:00Z"/>
        </w:rPr>
      </w:pPr>
      <w:del w:id="1731" w:author="宋 玉凝" w:date="2019-12-25T11:20:00Z">
        <w:r w:rsidDel="00B7110A">
          <w:delText xml:space="preserve">   &lt;service&gt;</w:delText>
        </w:r>
      </w:del>
    </w:p>
    <w:p w14:paraId="25760E13" w14:textId="1A601FAC" w:rsidR="00880B4B" w:rsidDel="00B7110A" w:rsidRDefault="00880B4B" w:rsidP="00880B4B">
      <w:pPr>
        <w:rPr>
          <w:del w:id="1732" w:author="宋 玉凝" w:date="2019-12-25T11:20:00Z"/>
        </w:rPr>
      </w:pPr>
      <w:del w:id="1733" w:author="宋 玉凝" w:date="2019-12-25T11:20:00Z">
        <w:r w:rsidDel="00B7110A">
          <w:tab/>
          <w:delText>&lt;service_name&gt;SQOOP&lt;/service_name&gt;</w:delText>
        </w:r>
      </w:del>
    </w:p>
    <w:p w14:paraId="3D06C72B" w14:textId="00372499" w:rsidR="00880B4B" w:rsidDel="00B7110A" w:rsidRDefault="00880B4B" w:rsidP="00880B4B">
      <w:pPr>
        <w:rPr>
          <w:del w:id="1734" w:author="宋 玉凝" w:date="2019-12-25T11:20:00Z"/>
        </w:rPr>
      </w:pPr>
      <w:del w:id="1735" w:author="宋 玉凝" w:date="2019-12-25T11:20:00Z">
        <w:r w:rsidDel="00B7110A">
          <w:tab/>
          <w:delText>&lt;role&gt;SQOOP&lt;/role&gt;</w:delText>
        </w:r>
      </w:del>
    </w:p>
    <w:p w14:paraId="48139569" w14:textId="7C6CE1A3" w:rsidR="00880B4B" w:rsidDel="00B7110A" w:rsidRDefault="00880B4B" w:rsidP="00880B4B">
      <w:pPr>
        <w:rPr>
          <w:del w:id="1736" w:author="宋 玉凝" w:date="2019-12-25T11:20:00Z"/>
        </w:rPr>
      </w:pPr>
      <w:del w:id="1737" w:author="宋 玉凝" w:date="2019-12-25T11:20:00Z">
        <w:r w:rsidDel="00B7110A">
          <w:tab/>
          <w:delText>&lt;stack_current_version&gt;2.5.5.0-157&lt;/stack_current_version&gt;</w:delText>
        </w:r>
      </w:del>
    </w:p>
    <w:p w14:paraId="3257C05A" w14:textId="79F2CBCD" w:rsidR="00880B4B" w:rsidDel="00B7110A" w:rsidRDefault="00880B4B" w:rsidP="00880B4B">
      <w:pPr>
        <w:rPr>
          <w:del w:id="1738" w:author="宋 玉凝" w:date="2019-12-25T11:20:00Z"/>
        </w:rPr>
      </w:pPr>
      <w:del w:id="1739" w:author="宋 玉凝" w:date="2019-12-25T11:20:00Z">
        <w:r w:rsidDel="00B7110A">
          <w:tab/>
          <w:delText>&lt;patch_type&gt;add&lt;/patch_type&gt;</w:delText>
        </w:r>
      </w:del>
    </w:p>
    <w:p w14:paraId="6B7B030D" w14:textId="2713F510" w:rsidR="00880B4B" w:rsidDel="00B7110A" w:rsidRDefault="00880B4B" w:rsidP="00880B4B">
      <w:pPr>
        <w:rPr>
          <w:del w:id="1740" w:author="宋 玉凝" w:date="2019-12-25T11:20:00Z"/>
        </w:rPr>
      </w:pPr>
      <w:del w:id="1741" w:author="宋 玉凝" w:date="2019-12-25T11:20:00Z">
        <w:r w:rsidDel="00B7110A">
          <w:tab/>
          <w:delText>&lt;source_dir&gt;/hd-patch/sqoop/lib/metrics-core-2.1.2.jar&lt;/source_dir&gt;</w:delText>
        </w:r>
      </w:del>
    </w:p>
    <w:p w14:paraId="6930F910" w14:textId="677C6503" w:rsidR="00880B4B" w:rsidDel="00B7110A" w:rsidRDefault="00880B4B" w:rsidP="00880B4B">
      <w:pPr>
        <w:rPr>
          <w:del w:id="1742" w:author="宋 玉凝" w:date="2019-12-25T11:20:00Z"/>
        </w:rPr>
      </w:pPr>
      <w:del w:id="1743" w:author="宋 玉凝" w:date="2019-12-25T11:20:00Z">
        <w:r w:rsidDel="00B7110A">
          <w:tab/>
          <w:delText>&lt;target_dir&gt;/usr/hdp/2.5.5.0-157/sqoop/lib/&lt;/target_dir&gt;</w:delText>
        </w:r>
      </w:del>
    </w:p>
    <w:p w14:paraId="16CFD805" w14:textId="5D8042FD" w:rsidR="00880B4B" w:rsidDel="00B7110A" w:rsidRDefault="00880B4B" w:rsidP="00880B4B">
      <w:pPr>
        <w:rPr>
          <w:del w:id="1744" w:author="宋 玉凝" w:date="2019-12-25T11:20:00Z"/>
        </w:rPr>
      </w:pPr>
      <w:del w:id="1745" w:author="宋 玉凝" w:date="2019-12-25T11:20:00Z">
        <w:r w:rsidDel="00B7110A">
          <w:delText xml:space="preserve">   &lt;/service&gt;</w:delText>
        </w:r>
      </w:del>
    </w:p>
    <w:p w14:paraId="3E9EFF4C" w14:textId="6197D6C7" w:rsidR="00880B4B" w:rsidDel="00B7110A" w:rsidRDefault="00880B4B" w:rsidP="00880B4B">
      <w:pPr>
        <w:rPr>
          <w:del w:id="1746" w:author="宋 玉凝" w:date="2019-12-25T11:20:00Z"/>
        </w:rPr>
      </w:pPr>
      <w:del w:id="1747" w:author="宋 玉凝" w:date="2019-12-25T11:20:00Z">
        <w:r w:rsidDel="00B7110A">
          <w:delText xml:space="preserve">   &lt;service&gt;</w:delText>
        </w:r>
      </w:del>
    </w:p>
    <w:p w14:paraId="74B4EB63" w14:textId="3499D1A4" w:rsidR="00880B4B" w:rsidDel="00B7110A" w:rsidRDefault="00880B4B" w:rsidP="00880B4B">
      <w:pPr>
        <w:rPr>
          <w:del w:id="1748" w:author="宋 玉凝" w:date="2019-12-25T11:20:00Z"/>
        </w:rPr>
      </w:pPr>
      <w:del w:id="1749" w:author="宋 玉凝" w:date="2019-12-25T11:20:00Z">
        <w:r w:rsidDel="00B7110A">
          <w:tab/>
          <w:delText>&lt;service_name&gt;SQOOP&lt;/service_name&gt;</w:delText>
        </w:r>
      </w:del>
    </w:p>
    <w:p w14:paraId="5BB71A91" w14:textId="5162C7A1" w:rsidR="00880B4B" w:rsidDel="00B7110A" w:rsidRDefault="00880B4B" w:rsidP="00880B4B">
      <w:pPr>
        <w:rPr>
          <w:del w:id="1750" w:author="宋 玉凝" w:date="2019-12-25T11:20:00Z"/>
        </w:rPr>
      </w:pPr>
      <w:del w:id="1751" w:author="宋 玉凝" w:date="2019-12-25T11:20:00Z">
        <w:r w:rsidDel="00B7110A">
          <w:tab/>
          <w:delText>&lt;role&gt;SQOOP&lt;/role&gt;</w:delText>
        </w:r>
      </w:del>
    </w:p>
    <w:p w14:paraId="1A831235" w14:textId="40937F65" w:rsidR="00880B4B" w:rsidDel="00B7110A" w:rsidRDefault="00880B4B" w:rsidP="00880B4B">
      <w:pPr>
        <w:rPr>
          <w:del w:id="1752" w:author="宋 玉凝" w:date="2019-12-25T11:20:00Z"/>
        </w:rPr>
      </w:pPr>
      <w:del w:id="1753" w:author="宋 玉凝" w:date="2019-12-25T11:20:00Z">
        <w:r w:rsidDel="00B7110A">
          <w:tab/>
          <w:delText>&lt;stack_current_version&gt;2.5.5.0-157&lt;/stack_current_version&gt;</w:delText>
        </w:r>
      </w:del>
    </w:p>
    <w:p w14:paraId="315E3374" w14:textId="761A2C81" w:rsidR="00880B4B" w:rsidDel="00B7110A" w:rsidRDefault="00880B4B" w:rsidP="00880B4B">
      <w:pPr>
        <w:rPr>
          <w:del w:id="1754" w:author="宋 玉凝" w:date="2019-12-25T11:20:00Z"/>
        </w:rPr>
      </w:pPr>
      <w:del w:id="1755" w:author="宋 玉凝" w:date="2019-12-25T11:20:00Z">
        <w:r w:rsidDel="00B7110A">
          <w:tab/>
          <w:delText>&lt;patch_type&gt;add&lt;/patch_type&gt;</w:delText>
        </w:r>
      </w:del>
    </w:p>
    <w:p w14:paraId="05E8A576" w14:textId="7019E5E7" w:rsidR="00880B4B" w:rsidDel="00B7110A" w:rsidRDefault="00880B4B" w:rsidP="00880B4B">
      <w:pPr>
        <w:rPr>
          <w:del w:id="1756" w:author="宋 玉凝" w:date="2019-12-25T11:20:00Z"/>
        </w:rPr>
      </w:pPr>
      <w:del w:id="1757" w:author="宋 玉凝" w:date="2019-12-25T11:20:00Z">
        <w:r w:rsidDel="00B7110A">
          <w:tab/>
          <w:delText>&lt;source_dir&gt;/hd-patch/sqoop/lib/scala-library-2.10.1.jar&lt;/source_dir&gt;</w:delText>
        </w:r>
      </w:del>
    </w:p>
    <w:p w14:paraId="49205BCF" w14:textId="08FB783D" w:rsidR="00880B4B" w:rsidDel="00B7110A" w:rsidRDefault="00880B4B" w:rsidP="00880B4B">
      <w:pPr>
        <w:rPr>
          <w:del w:id="1758" w:author="宋 玉凝" w:date="2019-12-25T11:20:00Z"/>
        </w:rPr>
      </w:pPr>
      <w:del w:id="1759" w:author="宋 玉凝" w:date="2019-12-25T11:20:00Z">
        <w:r w:rsidDel="00B7110A">
          <w:tab/>
          <w:delText>&lt;target_dir&gt;/usr/hdp/2.5.5.0-157/sqoop/lib/&lt;/target_dir&gt;</w:delText>
        </w:r>
      </w:del>
    </w:p>
    <w:p w14:paraId="796EFA06" w14:textId="6CF372CA" w:rsidR="00880B4B" w:rsidDel="00B7110A" w:rsidRDefault="00880B4B" w:rsidP="00880B4B">
      <w:pPr>
        <w:rPr>
          <w:del w:id="1760" w:author="宋 玉凝" w:date="2019-12-25T11:20:00Z"/>
        </w:rPr>
      </w:pPr>
      <w:del w:id="1761" w:author="宋 玉凝" w:date="2019-12-25T11:20:00Z">
        <w:r w:rsidDel="00B7110A">
          <w:delText xml:space="preserve">   &lt;/service&gt;</w:delText>
        </w:r>
      </w:del>
    </w:p>
    <w:p w14:paraId="317AB29D" w14:textId="38E99084" w:rsidR="00880B4B" w:rsidDel="00B7110A" w:rsidRDefault="00880B4B" w:rsidP="00880B4B">
      <w:pPr>
        <w:rPr>
          <w:del w:id="1762" w:author="宋 玉凝" w:date="2019-12-25T11:20:00Z"/>
        </w:rPr>
      </w:pPr>
      <w:del w:id="1763" w:author="宋 玉凝" w:date="2019-12-25T11:20:00Z">
        <w:r w:rsidDel="00B7110A">
          <w:delText xml:space="preserve">   &lt;service&gt;</w:delText>
        </w:r>
      </w:del>
    </w:p>
    <w:p w14:paraId="4B230362" w14:textId="5A8A0258" w:rsidR="00880B4B" w:rsidDel="00B7110A" w:rsidRDefault="00880B4B" w:rsidP="00880B4B">
      <w:pPr>
        <w:rPr>
          <w:del w:id="1764" w:author="宋 玉凝" w:date="2019-12-25T11:20:00Z"/>
        </w:rPr>
      </w:pPr>
      <w:del w:id="1765" w:author="宋 玉凝" w:date="2019-12-25T11:20:00Z">
        <w:r w:rsidDel="00B7110A">
          <w:delText xml:space="preserve">        &lt;service_name&gt;HIVE&lt;/service_name&gt;</w:delText>
        </w:r>
      </w:del>
    </w:p>
    <w:p w14:paraId="194591FB" w14:textId="480376EC" w:rsidR="00880B4B" w:rsidDel="00B7110A" w:rsidRDefault="00880B4B" w:rsidP="00880B4B">
      <w:pPr>
        <w:rPr>
          <w:del w:id="1766" w:author="宋 玉凝" w:date="2019-12-25T11:20:00Z"/>
        </w:rPr>
      </w:pPr>
      <w:del w:id="1767" w:author="宋 玉凝" w:date="2019-12-25T11:20:00Z">
        <w:r w:rsidDel="00B7110A">
          <w:delText xml:space="preserve">        &lt;role&gt;HIVE_CLIENT&lt;/role&gt;</w:delText>
        </w:r>
      </w:del>
    </w:p>
    <w:p w14:paraId="1CFE19AF" w14:textId="7B298FDC" w:rsidR="00880B4B" w:rsidDel="00B7110A" w:rsidRDefault="00880B4B" w:rsidP="00880B4B">
      <w:pPr>
        <w:rPr>
          <w:del w:id="1768" w:author="宋 玉凝" w:date="2019-12-25T11:20:00Z"/>
        </w:rPr>
      </w:pPr>
      <w:del w:id="1769" w:author="宋 玉凝" w:date="2019-12-25T11:20:00Z">
        <w:r w:rsidDel="00B7110A">
          <w:delText xml:space="preserve">        &lt;stack_current_version&gt;2.5.5.0-157&lt;/stack_current_version&gt;</w:delText>
        </w:r>
      </w:del>
    </w:p>
    <w:p w14:paraId="5B2C1DB2" w14:textId="6224CCA6" w:rsidR="00880B4B" w:rsidDel="00B7110A" w:rsidRDefault="00880B4B" w:rsidP="00880B4B">
      <w:pPr>
        <w:rPr>
          <w:del w:id="1770" w:author="宋 玉凝" w:date="2019-12-25T11:20:00Z"/>
        </w:rPr>
      </w:pPr>
      <w:del w:id="1771" w:author="宋 玉凝" w:date="2019-12-25T11:20:00Z">
        <w:r w:rsidDel="00B7110A">
          <w:delText xml:space="preserve">        &lt;patch_type&gt;add&lt;/patch_type&gt;</w:delText>
        </w:r>
      </w:del>
    </w:p>
    <w:p w14:paraId="467C2EAC" w14:textId="7ED4BBC2" w:rsidR="00880B4B" w:rsidDel="00B7110A" w:rsidRDefault="00880B4B" w:rsidP="00880B4B">
      <w:pPr>
        <w:rPr>
          <w:del w:id="1772" w:author="宋 玉凝" w:date="2019-12-25T11:20:00Z"/>
        </w:rPr>
      </w:pPr>
      <w:del w:id="1773" w:author="宋 玉凝" w:date="2019-12-25T11:20:00Z">
        <w:r w:rsidDel="00B7110A">
          <w:delText xml:space="preserve">        &lt;source_dir&gt;/hd-patch/hive/lib/com.inspur.hive.serde.jar&lt;/source_dir&gt;</w:delText>
        </w:r>
      </w:del>
    </w:p>
    <w:p w14:paraId="251763BD" w14:textId="5D76C14F" w:rsidR="00880B4B" w:rsidDel="00B7110A" w:rsidRDefault="00880B4B" w:rsidP="00880B4B">
      <w:pPr>
        <w:rPr>
          <w:del w:id="1774" w:author="宋 玉凝" w:date="2019-12-25T11:20:00Z"/>
        </w:rPr>
      </w:pPr>
      <w:del w:id="1775" w:author="宋 玉凝" w:date="2019-12-25T11:20:00Z">
        <w:r w:rsidDel="00B7110A">
          <w:delText xml:space="preserve">        &lt;target_dir&gt;/usr/hdp/2.5.5.0-157/hive/lib/&lt;/target_dir&gt;</w:delText>
        </w:r>
      </w:del>
    </w:p>
    <w:p w14:paraId="0D5A08AE" w14:textId="2B7B12BA" w:rsidR="00880B4B" w:rsidDel="00B7110A" w:rsidRDefault="00880B4B" w:rsidP="00880B4B">
      <w:pPr>
        <w:rPr>
          <w:del w:id="1776" w:author="宋 玉凝" w:date="2019-12-25T11:20:00Z"/>
        </w:rPr>
      </w:pPr>
      <w:del w:id="1777" w:author="宋 玉凝" w:date="2019-12-25T11:20:00Z">
        <w:r w:rsidDel="00B7110A">
          <w:delText xml:space="preserve">   &lt;/service&gt;</w:delText>
        </w:r>
      </w:del>
    </w:p>
    <w:p w14:paraId="520BA578" w14:textId="71EFC8D3" w:rsidR="00880B4B" w:rsidDel="00B7110A" w:rsidRDefault="00880B4B" w:rsidP="00880B4B">
      <w:pPr>
        <w:rPr>
          <w:del w:id="1778" w:author="宋 玉凝" w:date="2019-12-25T11:20:00Z"/>
        </w:rPr>
      </w:pPr>
      <w:del w:id="1779" w:author="宋 玉凝" w:date="2019-12-25T11:20:00Z">
        <w:r w:rsidDel="00B7110A">
          <w:delText xml:space="preserve">   &lt;service&gt;</w:delText>
        </w:r>
      </w:del>
    </w:p>
    <w:p w14:paraId="23D7D785" w14:textId="49D7DE84" w:rsidR="00880B4B" w:rsidDel="00B7110A" w:rsidRDefault="00880B4B" w:rsidP="00880B4B">
      <w:pPr>
        <w:rPr>
          <w:del w:id="1780" w:author="宋 玉凝" w:date="2019-12-25T11:20:00Z"/>
        </w:rPr>
      </w:pPr>
      <w:del w:id="1781" w:author="宋 玉凝" w:date="2019-12-25T11:20:00Z">
        <w:r w:rsidDel="00B7110A">
          <w:delText xml:space="preserve">        &lt;service_name&gt;HIVE&lt;/service_name&gt;</w:delText>
        </w:r>
      </w:del>
    </w:p>
    <w:p w14:paraId="2A73C483" w14:textId="486632E5" w:rsidR="00880B4B" w:rsidDel="00B7110A" w:rsidRDefault="00880B4B" w:rsidP="00880B4B">
      <w:pPr>
        <w:rPr>
          <w:del w:id="1782" w:author="宋 玉凝" w:date="2019-12-25T11:20:00Z"/>
        </w:rPr>
      </w:pPr>
      <w:del w:id="1783" w:author="宋 玉凝" w:date="2019-12-25T11:20:00Z">
        <w:r w:rsidDel="00B7110A">
          <w:delText xml:space="preserve">        &lt;role&gt;HIVE_SERVER&lt;/role&gt;</w:delText>
        </w:r>
      </w:del>
    </w:p>
    <w:p w14:paraId="36469C19" w14:textId="12F3BA04" w:rsidR="00880B4B" w:rsidDel="00B7110A" w:rsidRDefault="00880B4B" w:rsidP="00880B4B">
      <w:pPr>
        <w:rPr>
          <w:del w:id="1784" w:author="宋 玉凝" w:date="2019-12-25T11:20:00Z"/>
        </w:rPr>
      </w:pPr>
      <w:del w:id="1785" w:author="宋 玉凝" w:date="2019-12-25T11:20:00Z">
        <w:r w:rsidDel="00B7110A">
          <w:delText xml:space="preserve">        &lt;stack_current_version&gt;2.5.5.0-157&lt;/stack_current_version&gt;</w:delText>
        </w:r>
      </w:del>
    </w:p>
    <w:p w14:paraId="4DDF4200" w14:textId="693605ED" w:rsidR="00880B4B" w:rsidDel="00B7110A" w:rsidRDefault="00880B4B" w:rsidP="00880B4B">
      <w:pPr>
        <w:rPr>
          <w:del w:id="1786" w:author="宋 玉凝" w:date="2019-12-25T11:20:00Z"/>
        </w:rPr>
      </w:pPr>
      <w:del w:id="1787" w:author="宋 玉凝" w:date="2019-12-25T11:20:00Z">
        <w:r w:rsidDel="00B7110A">
          <w:delText xml:space="preserve">        &lt;patch_type&gt;add&lt;/patch_type&gt;</w:delText>
        </w:r>
      </w:del>
    </w:p>
    <w:p w14:paraId="08F3C874" w14:textId="64911D7E" w:rsidR="00880B4B" w:rsidDel="00B7110A" w:rsidRDefault="00880B4B" w:rsidP="00880B4B">
      <w:pPr>
        <w:rPr>
          <w:del w:id="1788" w:author="宋 玉凝" w:date="2019-12-25T11:20:00Z"/>
        </w:rPr>
      </w:pPr>
      <w:del w:id="1789" w:author="宋 玉凝" w:date="2019-12-25T11:20:00Z">
        <w:r w:rsidDel="00B7110A">
          <w:delText xml:space="preserve">        &lt;source_dir&gt;/hd-patch/hive/lib/com.inspur.hive.serde.jar&lt;/source_dir&gt;</w:delText>
        </w:r>
      </w:del>
    </w:p>
    <w:p w14:paraId="0B5DC470" w14:textId="68587A99" w:rsidR="00880B4B" w:rsidDel="00B7110A" w:rsidRDefault="00880B4B" w:rsidP="00880B4B">
      <w:pPr>
        <w:rPr>
          <w:del w:id="1790" w:author="宋 玉凝" w:date="2019-12-25T11:20:00Z"/>
        </w:rPr>
      </w:pPr>
      <w:del w:id="1791" w:author="宋 玉凝" w:date="2019-12-25T11:20:00Z">
        <w:r w:rsidDel="00B7110A">
          <w:delText xml:space="preserve">        &lt;target_dir&gt;/usr/hdp/2.5.5.0-157/hive/lib/&lt;/target_dir&gt;</w:delText>
        </w:r>
      </w:del>
    </w:p>
    <w:p w14:paraId="2745BC4E" w14:textId="11A5170F" w:rsidR="00880B4B" w:rsidDel="00B7110A" w:rsidRDefault="00880B4B" w:rsidP="00880B4B">
      <w:pPr>
        <w:rPr>
          <w:del w:id="1792" w:author="宋 玉凝" w:date="2019-12-25T11:20:00Z"/>
        </w:rPr>
      </w:pPr>
      <w:del w:id="1793" w:author="宋 玉凝" w:date="2019-12-25T11:20:00Z">
        <w:r w:rsidDel="00B7110A">
          <w:delText xml:space="preserve">   &lt;/service&gt;</w:delText>
        </w:r>
      </w:del>
    </w:p>
    <w:p w14:paraId="3955B7FB" w14:textId="0BE25D42" w:rsidR="00880B4B" w:rsidDel="00B7110A" w:rsidRDefault="00880B4B" w:rsidP="00880B4B">
      <w:pPr>
        <w:rPr>
          <w:del w:id="1794" w:author="宋 玉凝" w:date="2019-12-25T11:20:00Z"/>
        </w:rPr>
      </w:pPr>
      <w:del w:id="1795" w:author="宋 玉凝" w:date="2019-12-25T11:20:00Z">
        <w:r w:rsidDel="00B7110A">
          <w:delText xml:space="preserve">   &lt;service&gt;</w:delText>
        </w:r>
      </w:del>
    </w:p>
    <w:p w14:paraId="287FE224" w14:textId="233DD285" w:rsidR="00880B4B" w:rsidDel="00B7110A" w:rsidRDefault="00880B4B" w:rsidP="00880B4B">
      <w:pPr>
        <w:rPr>
          <w:del w:id="1796" w:author="宋 玉凝" w:date="2019-12-25T11:20:00Z"/>
        </w:rPr>
      </w:pPr>
      <w:del w:id="1797" w:author="宋 玉凝" w:date="2019-12-25T11:20:00Z">
        <w:r w:rsidDel="00B7110A">
          <w:tab/>
          <w:delText>&lt;service_name&gt;HUE&lt;/service_name&gt;</w:delText>
        </w:r>
      </w:del>
    </w:p>
    <w:p w14:paraId="4D133D45" w14:textId="50C0DFE5" w:rsidR="00880B4B" w:rsidDel="00B7110A" w:rsidRDefault="00880B4B" w:rsidP="00880B4B">
      <w:pPr>
        <w:rPr>
          <w:del w:id="1798" w:author="宋 玉凝" w:date="2019-12-25T11:20:00Z"/>
        </w:rPr>
      </w:pPr>
      <w:del w:id="1799" w:author="宋 玉凝" w:date="2019-12-25T11:20:00Z">
        <w:r w:rsidDel="00B7110A">
          <w:tab/>
          <w:delText>&lt;role&gt;HUE_SERVER&lt;/role&gt;</w:delText>
        </w:r>
      </w:del>
    </w:p>
    <w:p w14:paraId="762250C3" w14:textId="6E6E351E" w:rsidR="00880B4B" w:rsidDel="00B7110A" w:rsidRDefault="00880B4B" w:rsidP="00880B4B">
      <w:pPr>
        <w:rPr>
          <w:del w:id="1800" w:author="宋 玉凝" w:date="2019-12-25T11:20:00Z"/>
        </w:rPr>
      </w:pPr>
      <w:del w:id="1801" w:author="宋 玉凝" w:date="2019-12-25T11:20:00Z">
        <w:r w:rsidDel="00B7110A">
          <w:tab/>
          <w:delText>&lt;stack_current_version&gt;2.5.5.0-157&lt;/stack_current_version&gt;</w:delText>
        </w:r>
      </w:del>
    </w:p>
    <w:p w14:paraId="1D813ABC" w14:textId="21BE4782" w:rsidR="00880B4B" w:rsidDel="00B7110A" w:rsidRDefault="00880B4B" w:rsidP="00880B4B">
      <w:pPr>
        <w:rPr>
          <w:del w:id="1802" w:author="宋 玉凝" w:date="2019-12-25T11:20:00Z"/>
        </w:rPr>
      </w:pPr>
      <w:del w:id="1803" w:author="宋 玉凝" w:date="2019-12-25T11:20:00Z">
        <w:r w:rsidDel="00B7110A">
          <w:tab/>
          <w:delText>&lt;patch_type&gt;replace&lt;/patch_type&gt;</w:delText>
        </w:r>
      </w:del>
    </w:p>
    <w:p w14:paraId="01B6F560" w14:textId="30E74442" w:rsidR="00880B4B" w:rsidDel="00B7110A" w:rsidRDefault="00880B4B" w:rsidP="00880B4B">
      <w:pPr>
        <w:rPr>
          <w:del w:id="1804" w:author="宋 玉凝" w:date="2019-12-25T11:20:00Z"/>
        </w:rPr>
      </w:pPr>
      <w:del w:id="1805" w:author="宋 玉凝" w:date="2019-12-25T11:20:00Z">
        <w:r w:rsidDel="00B7110A">
          <w:tab/>
          <w:delText>&lt;source_dir&gt;/hd-patch/hue/gettext.py&lt;/source_dir&gt;</w:delText>
        </w:r>
      </w:del>
    </w:p>
    <w:p w14:paraId="62F00464" w14:textId="30A717B6" w:rsidR="00880B4B" w:rsidDel="00B7110A" w:rsidRDefault="00880B4B" w:rsidP="00880B4B">
      <w:pPr>
        <w:rPr>
          <w:del w:id="1806" w:author="宋 玉凝" w:date="2019-12-25T11:20:00Z"/>
        </w:rPr>
      </w:pPr>
      <w:del w:id="1807" w:author="宋 玉凝" w:date="2019-12-25T11:20:00Z">
        <w:r w:rsidDel="00B7110A">
          <w:tab/>
          <w:delText>&lt;target_dir&gt;/usr/lib64/python2.6/gettext.py&lt;/target_dir&gt;</w:delText>
        </w:r>
      </w:del>
    </w:p>
    <w:p w14:paraId="2CE56A17" w14:textId="24F28188" w:rsidR="00880B4B" w:rsidDel="00B7110A" w:rsidRDefault="00880B4B" w:rsidP="00880B4B">
      <w:pPr>
        <w:rPr>
          <w:del w:id="1808" w:author="宋 玉凝" w:date="2019-12-25T11:20:00Z"/>
        </w:rPr>
      </w:pPr>
      <w:del w:id="1809" w:author="宋 玉凝" w:date="2019-12-25T11:20:00Z">
        <w:r w:rsidDel="00B7110A">
          <w:delText xml:space="preserve">   &lt;/service&gt;</w:delText>
        </w:r>
      </w:del>
    </w:p>
    <w:p w14:paraId="7823C533" w14:textId="2DBA6FA4" w:rsidR="00880B4B" w:rsidDel="00B7110A" w:rsidRDefault="00880B4B" w:rsidP="00880B4B">
      <w:pPr>
        <w:rPr>
          <w:del w:id="1810" w:author="宋 玉凝" w:date="2019-12-25T11:20:00Z"/>
        </w:rPr>
      </w:pPr>
      <w:del w:id="1811" w:author="宋 玉凝" w:date="2019-12-25T11:20:00Z">
        <w:r w:rsidDel="00B7110A">
          <w:delText xml:space="preserve">   &lt;service&gt;</w:delText>
        </w:r>
      </w:del>
    </w:p>
    <w:p w14:paraId="0F51355C" w14:textId="5F54DBC7" w:rsidR="00880B4B" w:rsidDel="00B7110A" w:rsidRDefault="00880B4B" w:rsidP="00880B4B">
      <w:pPr>
        <w:rPr>
          <w:del w:id="1812" w:author="宋 玉凝" w:date="2019-12-25T11:20:00Z"/>
        </w:rPr>
      </w:pPr>
      <w:del w:id="1813" w:author="宋 玉凝" w:date="2019-12-25T11:20:00Z">
        <w:r w:rsidDel="00B7110A">
          <w:tab/>
          <w:delText>&lt;service_name&gt;RANGER&lt;/service_name&gt;</w:delText>
        </w:r>
      </w:del>
    </w:p>
    <w:p w14:paraId="3978B967" w14:textId="4D6D3D39" w:rsidR="00880B4B" w:rsidDel="00B7110A" w:rsidRDefault="00880B4B" w:rsidP="00880B4B">
      <w:pPr>
        <w:rPr>
          <w:del w:id="1814" w:author="宋 玉凝" w:date="2019-12-25T11:20:00Z"/>
        </w:rPr>
      </w:pPr>
      <w:del w:id="1815" w:author="宋 玉凝" w:date="2019-12-25T11:20:00Z">
        <w:r w:rsidDel="00B7110A">
          <w:tab/>
          <w:delText>&lt;role&gt;RANGER_ADMIN&lt;/role&gt;</w:delText>
        </w:r>
      </w:del>
    </w:p>
    <w:p w14:paraId="676D79FC" w14:textId="10AFDB01" w:rsidR="00880B4B" w:rsidDel="00B7110A" w:rsidRDefault="00880B4B" w:rsidP="00880B4B">
      <w:pPr>
        <w:rPr>
          <w:del w:id="1816" w:author="宋 玉凝" w:date="2019-12-25T11:20:00Z"/>
        </w:rPr>
      </w:pPr>
      <w:del w:id="1817" w:author="宋 玉凝" w:date="2019-12-25T11:20:00Z">
        <w:r w:rsidDel="00B7110A">
          <w:tab/>
          <w:delText>&lt;stack_current_version&gt;2.5.5.0-157&lt;/stack_current_version&gt;</w:delText>
        </w:r>
      </w:del>
    </w:p>
    <w:p w14:paraId="6DEDA304" w14:textId="29C75DAD" w:rsidR="00880B4B" w:rsidDel="00B7110A" w:rsidRDefault="00880B4B" w:rsidP="00880B4B">
      <w:pPr>
        <w:rPr>
          <w:del w:id="1818" w:author="宋 玉凝" w:date="2019-12-25T11:20:00Z"/>
        </w:rPr>
      </w:pPr>
      <w:del w:id="1819" w:author="宋 玉凝" w:date="2019-12-25T11:20:00Z">
        <w:r w:rsidDel="00B7110A">
          <w:tab/>
          <w:delText>&lt;patch_type&gt;replace&lt;/patch_type&gt;</w:delText>
        </w:r>
      </w:del>
    </w:p>
    <w:p w14:paraId="5093D4ED" w14:textId="19146D26" w:rsidR="00880B4B" w:rsidDel="00B7110A" w:rsidRDefault="00880B4B" w:rsidP="00880B4B">
      <w:pPr>
        <w:rPr>
          <w:del w:id="1820" w:author="宋 玉凝" w:date="2019-12-25T11:20:00Z"/>
        </w:rPr>
      </w:pPr>
      <w:del w:id="1821" w:author="宋 玉凝" w:date="2019-12-25T11:20:00Z">
        <w:r w:rsidDel="00B7110A">
          <w:tab/>
          <w:delText>&lt;source_dir&gt;/hd-patch/ranger/images/&lt;/source_dir&gt;</w:delText>
        </w:r>
      </w:del>
    </w:p>
    <w:p w14:paraId="525C6755" w14:textId="44B9DCA8" w:rsidR="00880B4B" w:rsidDel="00B7110A" w:rsidRDefault="00880B4B" w:rsidP="00880B4B">
      <w:pPr>
        <w:rPr>
          <w:del w:id="1822" w:author="宋 玉凝" w:date="2019-12-25T11:20:00Z"/>
        </w:rPr>
      </w:pPr>
      <w:del w:id="1823" w:author="宋 玉凝" w:date="2019-12-25T11:20:00Z">
        <w:r w:rsidDel="00B7110A">
          <w:tab/>
          <w:delText>&lt;target_dir&gt;/usr/hdp/2.5.5.0-157/ranger-admin/ews/webapp/images&lt;/target_dir&gt;</w:delText>
        </w:r>
      </w:del>
    </w:p>
    <w:p w14:paraId="3DF4FC8C" w14:textId="052F863E" w:rsidR="00880B4B" w:rsidDel="00B7110A" w:rsidRDefault="00880B4B" w:rsidP="00880B4B">
      <w:pPr>
        <w:rPr>
          <w:del w:id="1824" w:author="宋 玉凝" w:date="2019-12-25T11:20:00Z"/>
        </w:rPr>
      </w:pPr>
      <w:del w:id="1825" w:author="宋 玉凝" w:date="2019-12-25T11:20:00Z">
        <w:r w:rsidDel="00B7110A">
          <w:delText xml:space="preserve">   &lt;/service&gt;</w:delText>
        </w:r>
      </w:del>
    </w:p>
    <w:p w14:paraId="7A896A70" w14:textId="58E24353" w:rsidR="00880B4B" w:rsidDel="00B7110A" w:rsidRDefault="00880B4B" w:rsidP="00880B4B">
      <w:pPr>
        <w:rPr>
          <w:del w:id="1826" w:author="宋 玉凝" w:date="2019-12-25T11:20:00Z"/>
        </w:rPr>
      </w:pPr>
      <w:del w:id="1827" w:author="宋 玉凝" w:date="2019-12-25T11:20:00Z">
        <w:r w:rsidDel="00B7110A">
          <w:delText xml:space="preserve">   &lt;service&gt;</w:delText>
        </w:r>
      </w:del>
    </w:p>
    <w:p w14:paraId="04C533E4" w14:textId="089AA7D3" w:rsidR="00880B4B" w:rsidDel="00B7110A" w:rsidRDefault="00880B4B" w:rsidP="00880B4B">
      <w:pPr>
        <w:rPr>
          <w:del w:id="1828" w:author="宋 玉凝" w:date="2019-12-25T11:20:00Z"/>
        </w:rPr>
      </w:pPr>
      <w:del w:id="1829" w:author="宋 玉凝" w:date="2019-12-25T11:20:00Z">
        <w:r w:rsidDel="00B7110A">
          <w:tab/>
          <w:delText>&lt;service_name&gt;RANGER&lt;/service_name&gt;</w:delText>
        </w:r>
      </w:del>
    </w:p>
    <w:p w14:paraId="1C646635" w14:textId="17B91986" w:rsidR="00880B4B" w:rsidDel="00B7110A" w:rsidRDefault="00880B4B" w:rsidP="00880B4B">
      <w:pPr>
        <w:rPr>
          <w:del w:id="1830" w:author="宋 玉凝" w:date="2019-12-25T11:20:00Z"/>
        </w:rPr>
      </w:pPr>
      <w:del w:id="1831" w:author="宋 玉凝" w:date="2019-12-25T11:20:00Z">
        <w:r w:rsidDel="00B7110A">
          <w:tab/>
          <w:delText>&lt;role&gt;RANGER_ADMIN&lt;/role&gt;</w:delText>
        </w:r>
      </w:del>
    </w:p>
    <w:p w14:paraId="52B1B174" w14:textId="42F95341" w:rsidR="00880B4B" w:rsidDel="00B7110A" w:rsidRDefault="00880B4B" w:rsidP="00880B4B">
      <w:pPr>
        <w:rPr>
          <w:del w:id="1832" w:author="宋 玉凝" w:date="2019-12-25T11:20:00Z"/>
        </w:rPr>
      </w:pPr>
      <w:del w:id="1833" w:author="宋 玉凝" w:date="2019-12-25T11:20:00Z">
        <w:r w:rsidDel="00B7110A">
          <w:tab/>
          <w:delText>&lt;stack_current_version&gt;2.5.5.0-157&lt;/stack_current_version&gt;</w:delText>
        </w:r>
      </w:del>
    </w:p>
    <w:p w14:paraId="05F1A3CF" w14:textId="620B36B5" w:rsidR="00880B4B" w:rsidDel="00B7110A" w:rsidRDefault="00880B4B" w:rsidP="00880B4B">
      <w:pPr>
        <w:rPr>
          <w:del w:id="1834" w:author="宋 玉凝" w:date="2019-12-25T11:20:00Z"/>
        </w:rPr>
      </w:pPr>
      <w:del w:id="1835" w:author="宋 玉凝" w:date="2019-12-25T11:20:00Z">
        <w:r w:rsidDel="00B7110A">
          <w:tab/>
          <w:delText>&lt;patch_type&gt;replace&lt;/patch_type&gt;</w:delText>
        </w:r>
      </w:del>
    </w:p>
    <w:p w14:paraId="2225E88F" w14:textId="5C9C7C09" w:rsidR="00880B4B" w:rsidDel="00B7110A" w:rsidRDefault="00880B4B" w:rsidP="00880B4B">
      <w:pPr>
        <w:rPr>
          <w:del w:id="1836" w:author="宋 玉凝" w:date="2019-12-25T11:20:00Z"/>
        </w:rPr>
      </w:pPr>
      <w:del w:id="1837" w:author="宋 玉凝" w:date="2019-12-25T11:20:00Z">
        <w:r w:rsidDel="00B7110A">
          <w:tab/>
          <w:delText>&lt;source_dir&gt;/hd-patch/ranger/styles/&lt;/source_dir&gt;</w:delText>
        </w:r>
      </w:del>
    </w:p>
    <w:p w14:paraId="23577DCF" w14:textId="51A173E3" w:rsidR="00880B4B" w:rsidDel="00B7110A" w:rsidRDefault="00880B4B" w:rsidP="00880B4B">
      <w:pPr>
        <w:rPr>
          <w:del w:id="1838" w:author="宋 玉凝" w:date="2019-12-25T11:20:00Z"/>
        </w:rPr>
      </w:pPr>
      <w:del w:id="1839" w:author="宋 玉凝" w:date="2019-12-25T11:20:00Z">
        <w:r w:rsidDel="00B7110A">
          <w:tab/>
          <w:delText>&lt;target_dir&gt;/usr/hdp/2.5.5.0-157/ranger-admin/ews/webapp/styles&lt;/target_dir&gt;</w:delText>
        </w:r>
      </w:del>
    </w:p>
    <w:p w14:paraId="6E822917" w14:textId="0A8EC70A" w:rsidR="00880B4B" w:rsidDel="00B7110A" w:rsidRDefault="00880B4B" w:rsidP="00880B4B">
      <w:pPr>
        <w:rPr>
          <w:del w:id="1840" w:author="宋 玉凝" w:date="2019-12-25T11:20:00Z"/>
        </w:rPr>
      </w:pPr>
      <w:del w:id="1841" w:author="宋 玉凝" w:date="2019-12-25T11:20:00Z">
        <w:r w:rsidDel="00B7110A">
          <w:delText xml:space="preserve">   &lt;/service&gt;</w:delText>
        </w:r>
      </w:del>
    </w:p>
    <w:p w14:paraId="126F4EB8" w14:textId="397CEB11" w:rsidR="00880B4B" w:rsidDel="00B7110A" w:rsidRDefault="00880B4B" w:rsidP="00880B4B">
      <w:pPr>
        <w:rPr>
          <w:del w:id="1842" w:author="宋 玉凝" w:date="2019-12-25T11:20:00Z"/>
        </w:rPr>
      </w:pPr>
      <w:del w:id="1843" w:author="宋 玉凝" w:date="2019-12-25T11:20:00Z">
        <w:r w:rsidDel="00B7110A">
          <w:delText xml:space="preserve">   &lt;service&gt;</w:delText>
        </w:r>
      </w:del>
    </w:p>
    <w:p w14:paraId="532BA9F5" w14:textId="670A2267" w:rsidR="00880B4B" w:rsidDel="00B7110A" w:rsidRDefault="00880B4B" w:rsidP="00880B4B">
      <w:pPr>
        <w:rPr>
          <w:del w:id="1844" w:author="宋 玉凝" w:date="2019-12-25T11:20:00Z"/>
        </w:rPr>
      </w:pPr>
      <w:del w:id="1845" w:author="宋 玉凝" w:date="2019-12-25T11:20:00Z">
        <w:r w:rsidDel="00B7110A">
          <w:tab/>
          <w:delText>&lt;service_name&gt;RANGER&lt;/service_name&gt;</w:delText>
        </w:r>
      </w:del>
    </w:p>
    <w:p w14:paraId="4D23EFEC" w14:textId="6BC578A8" w:rsidR="00880B4B" w:rsidDel="00B7110A" w:rsidRDefault="00880B4B" w:rsidP="00880B4B">
      <w:pPr>
        <w:rPr>
          <w:del w:id="1846" w:author="宋 玉凝" w:date="2019-12-25T11:20:00Z"/>
        </w:rPr>
      </w:pPr>
      <w:del w:id="1847" w:author="宋 玉凝" w:date="2019-12-25T11:20:00Z">
        <w:r w:rsidDel="00B7110A">
          <w:tab/>
          <w:delText>&lt;role&gt;RANGER_ADMIN&lt;/role&gt;</w:delText>
        </w:r>
      </w:del>
    </w:p>
    <w:p w14:paraId="76B81B5B" w14:textId="771437C9" w:rsidR="00880B4B" w:rsidDel="00B7110A" w:rsidRDefault="00880B4B" w:rsidP="00880B4B">
      <w:pPr>
        <w:rPr>
          <w:del w:id="1848" w:author="宋 玉凝" w:date="2019-12-25T11:20:00Z"/>
        </w:rPr>
      </w:pPr>
      <w:del w:id="1849" w:author="宋 玉凝" w:date="2019-12-25T11:20:00Z">
        <w:r w:rsidDel="00B7110A">
          <w:tab/>
          <w:delText>&lt;stack_current_version&gt;2.5.5.0-157&lt;/stack_current_version&gt;</w:delText>
        </w:r>
      </w:del>
    </w:p>
    <w:p w14:paraId="0FFE5E1C" w14:textId="529AA80F" w:rsidR="00880B4B" w:rsidDel="00B7110A" w:rsidRDefault="00880B4B" w:rsidP="00880B4B">
      <w:pPr>
        <w:rPr>
          <w:del w:id="1850" w:author="宋 玉凝" w:date="2019-12-25T11:20:00Z"/>
        </w:rPr>
      </w:pPr>
      <w:del w:id="1851" w:author="宋 玉凝" w:date="2019-12-25T11:20:00Z">
        <w:r w:rsidDel="00B7110A">
          <w:tab/>
          <w:delText>&lt;patch_type&gt;replace&lt;/patch_type&gt;</w:delText>
        </w:r>
      </w:del>
    </w:p>
    <w:p w14:paraId="2C6D08F4" w14:textId="1146A876" w:rsidR="00880B4B" w:rsidDel="00B7110A" w:rsidRDefault="00880B4B" w:rsidP="00880B4B">
      <w:pPr>
        <w:rPr>
          <w:del w:id="1852" w:author="宋 玉凝" w:date="2019-12-25T11:20:00Z"/>
        </w:rPr>
      </w:pPr>
      <w:del w:id="1853" w:author="宋 玉凝" w:date="2019-12-25T11:20:00Z">
        <w:r w:rsidDel="00B7110A">
          <w:tab/>
          <w:delText>&lt;source_dir&gt;/hd-patch/ranger/templates/&lt;/source_dir&gt;</w:delText>
        </w:r>
      </w:del>
    </w:p>
    <w:p w14:paraId="6DFD35A1" w14:textId="09262FAC" w:rsidR="00880B4B" w:rsidDel="00B7110A" w:rsidRDefault="00880B4B" w:rsidP="00880B4B">
      <w:pPr>
        <w:rPr>
          <w:del w:id="1854" w:author="宋 玉凝" w:date="2019-12-25T11:20:00Z"/>
        </w:rPr>
      </w:pPr>
      <w:del w:id="1855" w:author="宋 玉凝" w:date="2019-12-25T11:20:00Z">
        <w:r w:rsidDel="00B7110A">
          <w:tab/>
          <w:delText>&lt;target_dir&gt;/usr/hdp/2.5.5.0-157/ranger-admin/ews/webapp/templates&lt;/target_dir&gt;</w:delText>
        </w:r>
      </w:del>
    </w:p>
    <w:p w14:paraId="25FF5C26" w14:textId="1EAFEC77" w:rsidR="00880B4B" w:rsidDel="00B7110A" w:rsidRDefault="00880B4B" w:rsidP="00880B4B">
      <w:pPr>
        <w:rPr>
          <w:del w:id="1856" w:author="宋 玉凝" w:date="2019-12-25T11:20:00Z"/>
        </w:rPr>
      </w:pPr>
      <w:del w:id="1857" w:author="宋 玉凝" w:date="2019-12-25T11:20:00Z">
        <w:r w:rsidDel="00B7110A">
          <w:delText xml:space="preserve">   &lt;/service&gt;</w:delText>
        </w:r>
      </w:del>
    </w:p>
    <w:p w14:paraId="507EDE9E" w14:textId="0BC5BA2E" w:rsidR="00880B4B" w:rsidDel="00B7110A" w:rsidRDefault="00880B4B" w:rsidP="00880B4B">
      <w:pPr>
        <w:rPr>
          <w:del w:id="1858" w:author="宋 玉凝" w:date="2019-12-25T11:20:00Z"/>
        </w:rPr>
      </w:pPr>
      <w:del w:id="1859" w:author="宋 玉凝" w:date="2019-12-25T11:20:00Z">
        <w:r w:rsidDel="00B7110A">
          <w:delText xml:space="preserve">   &lt;service&gt;</w:delText>
        </w:r>
      </w:del>
    </w:p>
    <w:p w14:paraId="2E2F31CF" w14:textId="56453CC6" w:rsidR="00880B4B" w:rsidDel="00B7110A" w:rsidRDefault="00880B4B" w:rsidP="00880B4B">
      <w:pPr>
        <w:rPr>
          <w:del w:id="1860" w:author="宋 玉凝" w:date="2019-12-25T11:20:00Z"/>
        </w:rPr>
      </w:pPr>
      <w:del w:id="1861" w:author="宋 玉凝" w:date="2019-12-25T11:20:00Z">
        <w:r w:rsidDel="00B7110A">
          <w:tab/>
          <w:delText>&lt;service_name&gt;RANGER&lt;/service_name&gt;</w:delText>
        </w:r>
      </w:del>
    </w:p>
    <w:p w14:paraId="6396A6F1" w14:textId="6ABA396E" w:rsidR="00880B4B" w:rsidDel="00B7110A" w:rsidRDefault="00880B4B" w:rsidP="00880B4B">
      <w:pPr>
        <w:rPr>
          <w:del w:id="1862" w:author="宋 玉凝" w:date="2019-12-25T11:20:00Z"/>
        </w:rPr>
      </w:pPr>
      <w:del w:id="1863" w:author="宋 玉凝" w:date="2019-12-25T11:20:00Z">
        <w:r w:rsidDel="00B7110A">
          <w:tab/>
          <w:delText>&lt;role&gt;RANGER_ADMIN&lt;/role&gt;</w:delText>
        </w:r>
      </w:del>
    </w:p>
    <w:p w14:paraId="258F561A" w14:textId="21386F91" w:rsidR="00880B4B" w:rsidDel="00B7110A" w:rsidRDefault="00880B4B" w:rsidP="00880B4B">
      <w:pPr>
        <w:rPr>
          <w:del w:id="1864" w:author="宋 玉凝" w:date="2019-12-25T11:20:00Z"/>
        </w:rPr>
      </w:pPr>
      <w:del w:id="1865" w:author="宋 玉凝" w:date="2019-12-25T11:20:00Z">
        <w:r w:rsidDel="00B7110A">
          <w:tab/>
          <w:delText>&lt;stack_current_version&gt;2.5.5.0-157&lt;/stack_current_version&gt;</w:delText>
        </w:r>
      </w:del>
    </w:p>
    <w:p w14:paraId="06E6E22A" w14:textId="2497D66B" w:rsidR="00880B4B" w:rsidDel="00B7110A" w:rsidRDefault="00880B4B" w:rsidP="00880B4B">
      <w:pPr>
        <w:rPr>
          <w:del w:id="1866" w:author="宋 玉凝" w:date="2019-12-25T11:20:00Z"/>
        </w:rPr>
      </w:pPr>
      <w:del w:id="1867" w:author="宋 玉凝" w:date="2019-12-25T11:20:00Z">
        <w:r w:rsidDel="00B7110A">
          <w:tab/>
          <w:delText>&lt;patch_type&gt;replace&lt;/patch_type&gt;</w:delText>
        </w:r>
      </w:del>
    </w:p>
    <w:p w14:paraId="627F1A01" w14:textId="38A4431D" w:rsidR="00880B4B" w:rsidDel="00B7110A" w:rsidRDefault="00880B4B" w:rsidP="00880B4B">
      <w:pPr>
        <w:rPr>
          <w:del w:id="1868" w:author="宋 玉凝" w:date="2019-12-25T11:20:00Z"/>
        </w:rPr>
      </w:pPr>
      <w:del w:id="1869" w:author="宋 玉凝" w:date="2019-12-25T11:20:00Z">
        <w:r w:rsidDel="00B7110A">
          <w:tab/>
          <w:delText>&lt;source_dir&gt;/hd-patch/ranger/en.js&lt;/source_dir&gt;</w:delText>
        </w:r>
      </w:del>
    </w:p>
    <w:p w14:paraId="411593C5" w14:textId="3B665290" w:rsidR="00880B4B" w:rsidDel="00B7110A" w:rsidRDefault="00880B4B" w:rsidP="00880B4B">
      <w:pPr>
        <w:rPr>
          <w:del w:id="1870" w:author="宋 玉凝" w:date="2019-12-25T11:20:00Z"/>
        </w:rPr>
      </w:pPr>
      <w:del w:id="1871" w:author="宋 玉凝" w:date="2019-12-25T11:20:00Z">
        <w:r w:rsidDel="00B7110A">
          <w:tab/>
          <w:delText>&lt;target_dir&gt;/usr/hdp/2.5.5.0-157/ranger-admin/ews/webapp/scripts/modules/globalize/message/en.js&lt;/target_dir&gt;</w:delText>
        </w:r>
      </w:del>
    </w:p>
    <w:p w14:paraId="73D2CC9F" w14:textId="6C5EFDA4" w:rsidR="00880B4B" w:rsidDel="00B7110A" w:rsidRDefault="00880B4B" w:rsidP="00880B4B">
      <w:pPr>
        <w:rPr>
          <w:del w:id="1872" w:author="宋 玉凝" w:date="2019-12-25T11:20:00Z"/>
        </w:rPr>
      </w:pPr>
      <w:del w:id="1873" w:author="宋 玉凝" w:date="2019-12-25T11:20:00Z">
        <w:r w:rsidDel="00B7110A">
          <w:delText xml:space="preserve">   &lt;/service&gt;</w:delText>
        </w:r>
      </w:del>
    </w:p>
    <w:p w14:paraId="7900EAB7" w14:textId="067C70EC" w:rsidR="00880B4B" w:rsidDel="00B7110A" w:rsidRDefault="00880B4B" w:rsidP="00880B4B">
      <w:pPr>
        <w:rPr>
          <w:del w:id="1874" w:author="宋 玉凝" w:date="2019-12-25T11:20:00Z"/>
        </w:rPr>
      </w:pPr>
      <w:del w:id="1875" w:author="宋 玉凝" w:date="2019-12-25T11:20:00Z">
        <w:r w:rsidDel="00B7110A">
          <w:delText xml:space="preserve">   &lt;service&gt;</w:delText>
        </w:r>
      </w:del>
    </w:p>
    <w:p w14:paraId="33397188" w14:textId="22EB3802" w:rsidR="00880B4B" w:rsidDel="00B7110A" w:rsidRDefault="00880B4B" w:rsidP="00880B4B">
      <w:pPr>
        <w:rPr>
          <w:del w:id="1876" w:author="宋 玉凝" w:date="2019-12-25T11:20:00Z"/>
        </w:rPr>
      </w:pPr>
      <w:del w:id="1877" w:author="宋 玉凝" w:date="2019-12-25T11:20:00Z">
        <w:r w:rsidDel="00B7110A">
          <w:tab/>
          <w:delText>&lt;service_name&gt;RANGER&lt;/service_name&gt;</w:delText>
        </w:r>
      </w:del>
    </w:p>
    <w:p w14:paraId="3DC53C68" w14:textId="3BE525BF" w:rsidR="00880B4B" w:rsidDel="00B7110A" w:rsidRDefault="00880B4B" w:rsidP="00880B4B">
      <w:pPr>
        <w:rPr>
          <w:del w:id="1878" w:author="宋 玉凝" w:date="2019-12-25T11:20:00Z"/>
        </w:rPr>
      </w:pPr>
      <w:del w:id="1879" w:author="宋 玉凝" w:date="2019-12-25T11:20:00Z">
        <w:r w:rsidDel="00B7110A">
          <w:tab/>
          <w:delText>&lt;role&gt;RANGER_ADMIN&lt;/role&gt;</w:delText>
        </w:r>
      </w:del>
    </w:p>
    <w:p w14:paraId="52AB3EFE" w14:textId="6FECFE04" w:rsidR="00880B4B" w:rsidDel="00B7110A" w:rsidRDefault="00880B4B" w:rsidP="00880B4B">
      <w:pPr>
        <w:rPr>
          <w:del w:id="1880" w:author="宋 玉凝" w:date="2019-12-25T11:20:00Z"/>
        </w:rPr>
      </w:pPr>
      <w:del w:id="1881" w:author="宋 玉凝" w:date="2019-12-25T11:20:00Z">
        <w:r w:rsidDel="00B7110A">
          <w:tab/>
          <w:delText>&lt;stack_current_version&gt;2.5.5.0-157&lt;/stack_current_version&gt;</w:delText>
        </w:r>
      </w:del>
    </w:p>
    <w:p w14:paraId="0E9C6E9E" w14:textId="4AF6695A" w:rsidR="00880B4B" w:rsidDel="00B7110A" w:rsidRDefault="00880B4B" w:rsidP="00880B4B">
      <w:pPr>
        <w:rPr>
          <w:del w:id="1882" w:author="宋 玉凝" w:date="2019-12-25T11:20:00Z"/>
        </w:rPr>
      </w:pPr>
      <w:del w:id="1883" w:author="宋 玉凝" w:date="2019-12-25T11:20:00Z">
        <w:r w:rsidDel="00B7110A">
          <w:tab/>
          <w:delText>&lt;patch_type&gt;replace&lt;/patch_type&gt;</w:delText>
        </w:r>
      </w:del>
    </w:p>
    <w:p w14:paraId="224C5CCC" w14:textId="4A81CA09" w:rsidR="00880B4B" w:rsidDel="00B7110A" w:rsidRDefault="00880B4B" w:rsidP="00880B4B">
      <w:pPr>
        <w:rPr>
          <w:del w:id="1884" w:author="宋 玉凝" w:date="2019-12-25T11:20:00Z"/>
        </w:rPr>
      </w:pPr>
      <w:del w:id="1885" w:author="宋 玉凝" w:date="2019-12-25T11:20:00Z">
        <w:r w:rsidDel="00B7110A">
          <w:tab/>
          <w:delText>&lt;source_dir&gt;/hd-patch/ranger/login.jsp&lt;/source_dir&gt;</w:delText>
        </w:r>
      </w:del>
    </w:p>
    <w:p w14:paraId="6690B6D4" w14:textId="1256AA8A" w:rsidR="00880B4B" w:rsidDel="00B7110A" w:rsidRDefault="00880B4B" w:rsidP="00880B4B">
      <w:pPr>
        <w:rPr>
          <w:del w:id="1886" w:author="宋 玉凝" w:date="2019-12-25T11:20:00Z"/>
        </w:rPr>
      </w:pPr>
      <w:del w:id="1887" w:author="宋 玉凝" w:date="2019-12-25T11:20:00Z">
        <w:r w:rsidDel="00B7110A">
          <w:tab/>
          <w:delText>&lt;target_dir&gt;/usr/hdp/2.5.5.0-157/ranger-admin/ews/webapp/login.jsp&lt;/target_dir&gt;</w:delText>
        </w:r>
      </w:del>
    </w:p>
    <w:p w14:paraId="58C2D01C" w14:textId="2099FBF8" w:rsidR="00880B4B" w:rsidDel="00B7110A" w:rsidRDefault="00880B4B" w:rsidP="00880B4B">
      <w:pPr>
        <w:rPr>
          <w:del w:id="1888" w:author="宋 玉凝" w:date="2019-12-25T11:20:00Z"/>
        </w:rPr>
      </w:pPr>
      <w:del w:id="1889" w:author="宋 玉凝" w:date="2019-12-25T11:20:00Z">
        <w:r w:rsidDel="00B7110A">
          <w:delText xml:space="preserve">   &lt;/service&gt;</w:delText>
        </w:r>
      </w:del>
    </w:p>
    <w:p w14:paraId="44B6ADFE" w14:textId="71E3B072" w:rsidR="00880B4B" w:rsidDel="00B7110A" w:rsidRDefault="00880B4B" w:rsidP="00880B4B">
      <w:pPr>
        <w:rPr>
          <w:del w:id="1890" w:author="宋 玉凝" w:date="2019-12-25T11:20:00Z"/>
        </w:rPr>
      </w:pPr>
      <w:del w:id="1891" w:author="宋 玉凝" w:date="2019-12-25T11:20:00Z">
        <w:r w:rsidDel="00B7110A">
          <w:delText xml:space="preserve">   &lt;service&gt;</w:delText>
        </w:r>
      </w:del>
    </w:p>
    <w:p w14:paraId="2F3DD1BA" w14:textId="400AD9F9" w:rsidR="00880B4B" w:rsidDel="00B7110A" w:rsidRDefault="00880B4B" w:rsidP="00880B4B">
      <w:pPr>
        <w:rPr>
          <w:del w:id="1892" w:author="宋 玉凝" w:date="2019-12-25T11:20:00Z"/>
        </w:rPr>
      </w:pPr>
      <w:del w:id="1893" w:author="宋 玉凝" w:date="2019-12-25T11:20:00Z">
        <w:r w:rsidDel="00B7110A">
          <w:tab/>
          <w:delText>&lt;service_name&gt;PXF&lt;/service_name&gt;</w:delText>
        </w:r>
      </w:del>
    </w:p>
    <w:p w14:paraId="71A387FC" w14:textId="2232622B" w:rsidR="00880B4B" w:rsidDel="00B7110A" w:rsidRDefault="00880B4B" w:rsidP="00880B4B">
      <w:pPr>
        <w:rPr>
          <w:del w:id="1894" w:author="宋 玉凝" w:date="2019-12-25T11:20:00Z"/>
        </w:rPr>
      </w:pPr>
      <w:del w:id="1895" w:author="宋 玉凝" w:date="2019-12-25T11:20:00Z">
        <w:r w:rsidDel="00B7110A">
          <w:tab/>
          <w:delText>&lt;role&gt;SLAVE&lt;/role&gt;</w:delText>
        </w:r>
      </w:del>
    </w:p>
    <w:p w14:paraId="29A4D053" w14:textId="2DEA95BD" w:rsidR="00880B4B" w:rsidDel="00B7110A" w:rsidRDefault="00880B4B" w:rsidP="00880B4B">
      <w:pPr>
        <w:rPr>
          <w:del w:id="1896" w:author="宋 玉凝" w:date="2019-12-25T11:20:00Z"/>
        </w:rPr>
      </w:pPr>
      <w:del w:id="1897" w:author="宋 玉凝" w:date="2019-12-25T11:20:00Z">
        <w:r w:rsidDel="00B7110A">
          <w:tab/>
          <w:delText>&lt;stack_current_version&gt;2.5.5.0-157&lt;/stack_current_version&gt;</w:delText>
        </w:r>
      </w:del>
    </w:p>
    <w:p w14:paraId="32D8CAB5" w14:textId="7A5D60BE" w:rsidR="00880B4B" w:rsidDel="00B7110A" w:rsidRDefault="00880B4B" w:rsidP="00880B4B">
      <w:pPr>
        <w:rPr>
          <w:del w:id="1898" w:author="宋 玉凝" w:date="2019-12-25T11:20:00Z"/>
        </w:rPr>
      </w:pPr>
      <w:del w:id="1899" w:author="宋 玉凝" w:date="2019-12-25T11:20:00Z">
        <w:r w:rsidDel="00B7110A">
          <w:tab/>
          <w:delText>&lt;patch_type&gt;replace&lt;/patch_type&gt;</w:delText>
        </w:r>
      </w:del>
    </w:p>
    <w:p w14:paraId="41E55154" w14:textId="437DE121" w:rsidR="00880B4B" w:rsidDel="00B7110A" w:rsidRDefault="00880B4B" w:rsidP="00880B4B">
      <w:pPr>
        <w:rPr>
          <w:del w:id="1900" w:author="宋 玉凝" w:date="2019-12-25T11:20:00Z"/>
        </w:rPr>
      </w:pPr>
      <w:del w:id="1901" w:author="宋 玉凝" w:date="2019-12-25T11:20:00Z">
        <w:r w:rsidDel="00B7110A">
          <w:tab/>
          <w:delText>&lt;source_dir&gt;/hd-patch/pxf/pxf-private.classpath&lt;/source_dir&gt;</w:delText>
        </w:r>
      </w:del>
    </w:p>
    <w:p w14:paraId="156DD99C" w14:textId="602E04E5" w:rsidR="00880B4B" w:rsidDel="00B7110A" w:rsidRDefault="00880B4B" w:rsidP="00880B4B">
      <w:pPr>
        <w:rPr>
          <w:del w:id="1902" w:author="宋 玉凝" w:date="2019-12-25T11:20:00Z"/>
        </w:rPr>
      </w:pPr>
      <w:del w:id="1903" w:author="宋 玉凝" w:date="2019-12-25T11:20:00Z">
        <w:r w:rsidDel="00B7110A">
          <w:tab/>
          <w:delText>&lt;target_dir&gt;/etc/pxf/conf/&lt;/target_dir&gt;</w:delText>
        </w:r>
      </w:del>
    </w:p>
    <w:p w14:paraId="32420433" w14:textId="757C7E01" w:rsidR="00880B4B" w:rsidDel="00B7110A" w:rsidRDefault="00880B4B" w:rsidP="00880B4B">
      <w:pPr>
        <w:rPr>
          <w:del w:id="1904" w:author="宋 玉凝" w:date="2019-12-25T11:20:00Z"/>
        </w:rPr>
      </w:pPr>
      <w:del w:id="1905" w:author="宋 玉凝" w:date="2019-12-25T11:20:00Z">
        <w:r w:rsidDel="00B7110A">
          <w:delText xml:space="preserve">   &lt;/service&gt;</w:delText>
        </w:r>
      </w:del>
    </w:p>
    <w:p w14:paraId="29A7D9CB" w14:textId="0C8BC5D7" w:rsidR="00880B4B" w:rsidDel="00B7110A" w:rsidRDefault="00880B4B" w:rsidP="00880B4B">
      <w:pPr>
        <w:rPr>
          <w:del w:id="1906" w:author="宋 玉凝" w:date="2019-12-25T11:20:00Z"/>
        </w:rPr>
      </w:pPr>
      <w:del w:id="1907" w:author="宋 玉凝" w:date="2019-12-25T11:20:00Z">
        <w:r w:rsidDel="00B7110A">
          <w:delText xml:space="preserve">   &lt;service&gt;</w:delText>
        </w:r>
      </w:del>
    </w:p>
    <w:p w14:paraId="275AFC3E" w14:textId="2AA4D061" w:rsidR="00880B4B" w:rsidDel="00B7110A" w:rsidRDefault="00880B4B" w:rsidP="00880B4B">
      <w:pPr>
        <w:rPr>
          <w:del w:id="1908" w:author="宋 玉凝" w:date="2019-12-25T11:20:00Z"/>
        </w:rPr>
      </w:pPr>
      <w:del w:id="1909" w:author="宋 玉凝" w:date="2019-12-25T11:20:00Z">
        <w:r w:rsidDel="00B7110A">
          <w:tab/>
          <w:delText>&lt;service_name&gt;PXF&lt;/service_name&gt;</w:delText>
        </w:r>
      </w:del>
    </w:p>
    <w:p w14:paraId="688B928A" w14:textId="5C8F84BD" w:rsidR="00880B4B" w:rsidDel="00B7110A" w:rsidRDefault="00880B4B" w:rsidP="00880B4B">
      <w:pPr>
        <w:rPr>
          <w:del w:id="1910" w:author="宋 玉凝" w:date="2019-12-25T11:20:00Z"/>
        </w:rPr>
      </w:pPr>
      <w:del w:id="1911" w:author="宋 玉凝" w:date="2019-12-25T11:20:00Z">
        <w:r w:rsidDel="00B7110A">
          <w:tab/>
          <w:delText>&lt;role&gt;SLAVE&lt;/role&gt;</w:delText>
        </w:r>
      </w:del>
    </w:p>
    <w:p w14:paraId="4D81A4EE" w14:textId="365496EB" w:rsidR="00880B4B" w:rsidDel="00B7110A" w:rsidRDefault="00880B4B" w:rsidP="00880B4B">
      <w:pPr>
        <w:rPr>
          <w:del w:id="1912" w:author="宋 玉凝" w:date="2019-12-25T11:20:00Z"/>
        </w:rPr>
      </w:pPr>
      <w:del w:id="1913" w:author="宋 玉凝" w:date="2019-12-25T11:20:00Z">
        <w:r w:rsidDel="00B7110A">
          <w:tab/>
          <w:delText>&lt;stack_current_version&gt;2.5.5.0-157&lt;/stack_current_version&gt;</w:delText>
        </w:r>
      </w:del>
    </w:p>
    <w:p w14:paraId="01A10E6A" w14:textId="219DCEC9" w:rsidR="00880B4B" w:rsidDel="00B7110A" w:rsidRDefault="00880B4B" w:rsidP="00880B4B">
      <w:pPr>
        <w:rPr>
          <w:del w:id="1914" w:author="宋 玉凝" w:date="2019-12-25T11:20:00Z"/>
        </w:rPr>
      </w:pPr>
      <w:del w:id="1915" w:author="宋 玉凝" w:date="2019-12-25T11:20:00Z">
        <w:r w:rsidDel="00B7110A">
          <w:tab/>
          <w:delText>&lt;patch_type&gt;replace&lt;/patch_type&gt;</w:delText>
        </w:r>
      </w:del>
    </w:p>
    <w:p w14:paraId="1AB2A4B8" w14:textId="6ED96AA8" w:rsidR="00880B4B" w:rsidDel="00B7110A" w:rsidRDefault="00880B4B" w:rsidP="00880B4B">
      <w:pPr>
        <w:rPr>
          <w:del w:id="1916" w:author="宋 玉凝" w:date="2019-12-25T11:20:00Z"/>
        </w:rPr>
      </w:pPr>
      <w:del w:id="1917" w:author="宋 玉凝" w:date="2019-12-25T11:20:00Z">
        <w:r w:rsidDel="00B7110A">
          <w:tab/>
          <w:delText>&lt;source_dir&gt;/hd-patch/pxf/pxf-privatehdp.classpath&lt;/source_dir&gt;</w:delText>
        </w:r>
      </w:del>
    </w:p>
    <w:p w14:paraId="5265E0C4" w14:textId="4336D260" w:rsidR="00880B4B" w:rsidDel="00B7110A" w:rsidRDefault="00880B4B" w:rsidP="00880B4B">
      <w:pPr>
        <w:rPr>
          <w:del w:id="1918" w:author="宋 玉凝" w:date="2019-12-25T11:20:00Z"/>
        </w:rPr>
      </w:pPr>
      <w:del w:id="1919" w:author="宋 玉凝" w:date="2019-12-25T11:20:00Z">
        <w:r w:rsidDel="00B7110A">
          <w:tab/>
          <w:delText>&lt;target_dir&gt;/etc/pxf/conf/&lt;/target_dir&gt;</w:delText>
        </w:r>
      </w:del>
    </w:p>
    <w:p w14:paraId="296C8DD8" w14:textId="6D31FED4" w:rsidR="00880B4B" w:rsidDel="00B7110A" w:rsidRDefault="00880B4B" w:rsidP="00880B4B">
      <w:pPr>
        <w:rPr>
          <w:del w:id="1920" w:author="宋 玉凝" w:date="2019-12-25T11:20:00Z"/>
        </w:rPr>
      </w:pPr>
      <w:del w:id="1921" w:author="宋 玉凝" w:date="2019-12-25T11:20:00Z">
        <w:r w:rsidDel="00B7110A">
          <w:delText xml:space="preserve">   &lt;/service&gt;</w:delText>
        </w:r>
      </w:del>
    </w:p>
    <w:p w14:paraId="448A4FF7" w14:textId="45ED1A0F" w:rsidR="00880B4B" w:rsidDel="00B7110A" w:rsidRDefault="00880B4B" w:rsidP="00880B4B">
      <w:pPr>
        <w:rPr>
          <w:del w:id="1922" w:author="宋 玉凝" w:date="2019-12-25T11:20:00Z"/>
        </w:rPr>
      </w:pPr>
      <w:del w:id="1923" w:author="宋 玉凝" w:date="2019-12-25T11:20:00Z">
        <w:r w:rsidDel="00B7110A">
          <w:delText xml:space="preserve">   &lt;service&gt;</w:delText>
        </w:r>
      </w:del>
    </w:p>
    <w:p w14:paraId="092A8EED" w14:textId="458A3007" w:rsidR="00880B4B" w:rsidDel="00B7110A" w:rsidRDefault="00880B4B" w:rsidP="00880B4B">
      <w:pPr>
        <w:rPr>
          <w:del w:id="1924" w:author="宋 玉凝" w:date="2019-12-25T11:20:00Z"/>
        </w:rPr>
      </w:pPr>
      <w:del w:id="1925" w:author="宋 玉凝" w:date="2019-12-25T11:20:00Z">
        <w:r w:rsidDel="00B7110A">
          <w:tab/>
          <w:delText>&lt;service_name&gt;PXF&lt;/service_name&gt;</w:delText>
        </w:r>
      </w:del>
    </w:p>
    <w:p w14:paraId="40B9C58E" w14:textId="6BDA5AB0" w:rsidR="00880B4B" w:rsidDel="00B7110A" w:rsidRDefault="00880B4B" w:rsidP="00880B4B">
      <w:pPr>
        <w:rPr>
          <w:del w:id="1926" w:author="宋 玉凝" w:date="2019-12-25T11:20:00Z"/>
        </w:rPr>
      </w:pPr>
      <w:del w:id="1927" w:author="宋 玉凝" w:date="2019-12-25T11:20:00Z">
        <w:r w:rsidDel="00B7110A">
          <w:tab/>
          <w:delText>&lt;role&gt;SLAVE&lt;/role&gt;</w:delText>
        </w:r>
      </w:del>
    </w:p>
    <w:p w14:paraId="31DCBFEA" w14:textId="5824109A" w:rsidR="00880B4B" w:rsidDel="00B7110A" w:rsidRDefault="00880B4B" w:rsidP="00880B4B">
      <w:pPr>
        <w:rPr>
          <w:del w:id="1928" w:author="宋 玉凝" w:date="2019-12-25T11:20:00Z"/>
        </w:rPr>
      </w:pPr>
      <w:del w:id="1929" w:author="宋 玉凝" w:date="2019-12-25T11:20:00Z">
        <w:r w:rsidDel="00B7110A">
          <w:tab/>
          <w:delText>&lt;stack_current_version&gt;2.5.5.0-157&lt;/stack_current_version&gt;</w:delText>
        </w:r>
      </w:del>
    </w:p>
    <w:p w14:paraId="7CBB39FD" w14:textId="121BE776" w:rsidR="00880B4B" w:rsidDel="00B7110A" w:rsidRDefault="00880B4B" w:rsidP="00880B4B">
      <w:pPr>
        <w:rPr>
          <w:del w:id="1930" w:author="宋 玉凝" w:date="2019-12-25T11:20:00Z"/>
        </w:rPr>
      </w:pPr>
      <w:del w:id="1931" w:author="宋 玉凝" w:date="2019-12-25T11:20:00Z">
        <w:r w:rsidDel="00B7110A">
          <w:tab/>
          <w:delText>&lt;patch_type&gt;replace&lt;/patch_type&gt;</w:delText>
        </w:r>
      </w:del>
    </w:p>
    <w:p w14:paraId="35AC91C7" w14:textId="213D04FD" w:rsidR="00880B4B" w:rsidDel="00B7110A" w:rsidRDefault="00880B4B" w:rsidP="00880B4B">
      <w:pPr>
        <w:rPr>
          <w:del w:id="1932" w:author="宋 玉凝" w:date="2019-12-25T11:20:00Z"/>
        </w:rPr>
      </w:pPr>
      <w:del w:id="1933" w:author="宋 玉凝" w:date="2019-12-25T11:20:00Z">
        <w:r w:rsidDel="00B7110A">
          <w:tab/>
          <w:delText>&lt;source_dir&gt;/hd-patch/pxf/pxf-jdbc-3.2.1.0.jar&lt;/source_dir&gt;</w:delText>
        </w:r>
      </w:del>
    </w:p>
    <w:p w14:paraId="3861444D" w14:textId="24016E19" w:rsidR="00880B4B" w:rsidDel="00B7110A" w:rsidRDefault="00880B4B" w:rsidP="00880B4B">
      <w:pPr>
        <w:rPr>
          <w:del w:id="1934" w:author="宋 玉凝" w:date="2019-12-25T11:20:00Z"/>
        </w:rPr>
      </w:pPr>
      <w:del w:id="1935" w:author="宋 玉凝" w:date="2019-12-25T11:20:00Z">
        <w:r w:rsidDel="00B7110A">
          <w:tab/>
          <w:delText>&lt;target_dir&gt;/usr/lib/pxf/&lt;/target_dir&gt;</w:delText>
        </w:r>
      </w:del>
    </w:p>
    <w:p w14:paraId="068622FB" w14:textId="4BFA46F5" w:rsidR="00880B4B" w:rsidDel="00B7110A" w:rsidRDefault="00880B4B" w:rsidP="00880B4B">
      <w:pPr>
        <w:rPr>
          <w:del w:id="1936" w:author="宋 玉凝" w:date="2019-12-25T11:20:00Z"/>
        </w:rPr>
      </w:pPr>
      <w:del w:id="1937" w:author="宋 玉凝" w:date="2019-12-25T11:20:00Z">
        <w:r w:rsidDel="00B7110A">
          <w:delText xml:space="preserve">   &lt;/service&gt;</w:delText>
        </w:r>
      </w:del>
    </w:p>
    <w:p w14:paraId="62F8A4F7" w14:textId="7078D8F0" w:rsidR="00880B4B" w:rsidDel="00B7110A" w:rsidRDefault="00880B4B" w:rsidP="00880B4B">
      <w:pPr>
        <w:rPr>
          <w:del w:id="1938" w:author="宋 玉凝" w:date="2019-12-25T11:20:00Z"/>
        </w:rPr>
      </w:pPr>
      <w:del w:id="1939" w:author="宋 玉凝" w:date="2019-12-25T11:20:00Z">
        <w:r w:rsidDel="00B7110A">
          <w:delText>&lt;/configuration&gt;</w:delText>
        </w:r>
      </w:del>
    </w:p>
    <w:p w14:paraId="77DD70E4" w14:textId="4A17CF23" w:rsidR="00880B4B" w:rsidDel="00B7110A" w:rsidRDefault="00880B4B" w:rsidP="00941747">
      <w:pPr>
        <w:pStyle w:val="3"/>
        <w:rPr>
          <w:del w:id="1940" w:author="宋 玉凝" w:date="2019-12-25T11:20:00Z"/>
        </w:rPr>
      </w:pPr>
      <w:del w:id="1941" w:author="宋 玉凝" w:date="2019-12-25T11:20:00Z">
        <w:r w:rsidDel="00B7110A">
          <w:rPr>
            <w:rFonts w:hint="eastAsia"/>
          </w:rPr>
          <w:delText>3</w:delText>
        </w:r>
        <w:r w:rsidDel="00B7110A">
          <w:delText xml:space="preserve">.4.2 </w:delText>
        </w:r>
        <w:r w:rsidR="00941747" w:rsidDel="00B7110A">
          <w:delText>sqoop patch</w:delText>
        </w:r>
        <w:r w:rsidR="00941747" w:rsidDel="00B7110A">
          <w:delText>说明</w:delText>
        </w:r>
      </w:del>
    </w:p>
    <w:p w14:paraId="0540E0E1" w14:textId="4531BB35" w:rsidR="00135359" w:rsidDel="00B7110A" w:rsidRDefault="00941747" w:rsidP="00A956A0">
      <w:pPr>
        <w:ind w:left="630" w:hangingChars="300" w:hanging="630"/>
        <w:rPr>
          <w:del w:id="1942" w:author="宋 玉凝" w:date="2019-12-25T11:20:00Z"/>
        </w:rPr>
      </w:pPr>
      <w:del w:id="1943" w:author="宋 玉凝" w:date="2019-12-25T11:20:00Z">
        <w:r w:rsidDel="00B7110A">
          <w:delText>（</w:delText>
        </w:r>
        <w:r w:rsidDel="00B7110A">
          <w:rPr>
            <w:rFonts w:hint="eastAsia"/>
          </w:rPr>
          <w:delText>1</w:delText>
        </w:r>
        <w:r w:rsidDel="00B7110A">
          <w:rPr>
            <w:rFonts w:hint="eastAsia"/>
          </w:rPr>
          <w:delText>）</w:delText>
        </w:r>
        <w:r w:rsidR="00135359" w:rsidDel="00B7110A">
          <w:rPr>
            <w:rFonts w:hint="eastAsia"/>
          </w:rPr>
          <w:delText xml:space="preserve"> </w:delText>
        </w:r>
        <w:r w:rsidR="00135359" w:rsidDel="00B7110A">
          <w:rPr>
            <w:rFonts w:hint="eastAsia"/>
          </w:rPr>
          <w:delText>新增功能：</w:delText>
        </w:r>
      </w:del>
    </w:p>
    <w:p w14:paraId="24FFC991" w14:textId="4E4B723C" w:rsidR="00135359" w:rsidDel="00B7110A" w:rsidRDefault="00135359" w:rsidP="00135359">
      <w:pPr>
        <w:ind w:left="420" w:firstLine="210"/>
        <w:rPr>
          <w:del w:id="1944" w:author="宋 玉凝" w:date="2019-12-25T11:20:00Z"/>
        </w:rPr>
      </w:pPr>
      <w:del w:id="1945" w:author="宋 玉凝" w:date="2019-12-25T11:20:00Z">
        <w:r w:rsidDel="00B7110A">
          <w:delText>sq</w:delText>
        </w:r>
        <w:r w:rsidRPr="006F32E7" w:rsidDel="00B7110A">
          <w:rPr>
            <w:rFonts w:hint="eastAsia"/>
          </w:rPr>
          <w:delText>oop</w:delText>
        </w:r>
        <w:r w:rsidRPr="006F32E7" w:rsidDel="00B7110A">
          <w:rPr>
            <w:rFonts w:hint="eastAsia"/>
          </w:rPr>
          <w:delText>是</w:delText>
        </w:r>
        <w:r w:rsidRPr="006F32E7" w:rsidDel="00B7110A">
          <w:rPr>
            <w:rFonts w:hint="eastAsia"/>
          </w:rPr>
          <w:delText>Hadoop</w:delText>
        </w:r>
        <w:r w:rsidRPr="00F5311F" w:rsidDel="00B7110A">
          <w:rPr>
            <w:rFonts w:asciiTheme="minorEastAsia" w:hAnsiTheme="minorEastAsia" w:hint="eastAsia"/>
          </w:rPr>
          <w:delText>和关系数据库服务</w:delText>
        </w:r>
        <w:r w:rsidRPr="006F32E7" w:rsidDel="00B7110A">
          <w:rPr>
            <w:rFonts w:hint="eastAsia"/>
          </w:rPr>
          <w:delText>器之间转移数据的一种工具。</w:delText>
        </w:r>
        <w:r w:rsidRPr="006F32E7" w:rsidDel="00B7110A">
          <w:rPr>
            <w:rFonts w:hint="eastAsia"/>
          </w:rPr>
          <w:delText>Sqoop</w:delText>
        </w:r>
        <w:r w:rsidRPr="006F32E7" w:rsidDel="00B7110A">
          <w:rPr>
            <w:rFonts w:hint="eastAsia"/>
          </w:rPr>
          <w:delText>工具目前支持数据在关系型数据库和</w:delText>
        </w:r>
        <w:r w:rsidRPr="006F32E7" w:rsidDel="00B7110A">
          <w:rPr>
            <w:rFonts w:hint="eastAsia"/>
          </w:rPr>
          <w:delText>hdfs</w:delText>
        </w:r>
        <w:r w:rsidRPr="006F32E7" w:rsidDel="00B7110A">
          <w:rPr>
            <w:rFonts w:hint="eastAsia"/>
          </w:rPr>
          <w:delText>、</w:delText>
        </w:r>
        <w:r w:rsidRPr="006F32E7" w:rsidDel="00B7110A">
          <w:rPr>
            <w:rFonts w:hint="eastAsia"/>
          </w:rPr>
          <w:delText>hive</w:delText>
        </w:r>
        <w:r w:rsidRPr="006F32E7" w:rsidDel="00B7110A">
          <w:rPr>
            <w:rFonts w:hint="eastAsia"/>
          </w:rPr>
          <w:delText>、</w:delText>
        </w:r>
        <w:r w:rsidRPr="006F32E7" w:rsidDel="00B7110A">
          <w:rPr>
            <w:rFonts w:hint="eastAsia"/>
          </w:rPr>
          <w:delText>hbase</w:delText>
        </w:r>
        <w:r w:rsidRPr="006F32E7" w:rsidDel="00B7110A">
          <w:rPr>
            <w:rFonts w:hint="eastAsia"/>
          </w:rPr>
          <w:delText>之间的导入导出，但是实际上有些场景需要将数据导入到</w:delText>
        </w:r>
        <w:r w:rsidRPr="006F32E7" w:rsidDel="00B7110A">
          <w:rPr>
            <w:rFonts w:hint="eastAsia"/>
          </w:rPr>
          <w:delText>kafka</w:delText>
        </w:r>
        <w:r w:rsidRPr="006F32E7" w:rsidDel="00B7110A">
          <w:rPr>
            <w:rFonts w:hint="eastAsia"/>
          </w:rPr>
          <w:delText>，为此，我们对</w:delText>
        </w:r>
        <w:r w:rsidRPr="006F32E7" w:rsidDel="00B7110A">
          <w:rPr>
            <w:rFonts w:hint="eastAsia"/>
          </w:rPr>
          <w:delText>sqoop</w:delText>
        </w:r>
        <w:r w:rsidDel="00B7110A">
          <w:rPr>
            <w:rFonts w:hint="eastAsia"/>
          </w:rPr>
          <w:delText>1</w:delText>
        </w:r>
        <w:r w:rsidRPr="006F32E7" w:rsidDel="00B7110A">
          <w:rPr>
            <w:rFonts w:hint="eastAsia"/>
          </w:rPr>
          <w:delText>源码进行改造，使其支持将数据从</w:delText>
        </w:r>
        <w:r w:rsidDel="00B7110A">
          <w:rPr>
            <w:rFonts w:hint="eastAsia"/>
          </w:rPr>
          <w:delText>关系型数据库</w:delText>
        </w:r>
        <w:r w:rsidRPr="006F32E7" w:rsidDel="00B7110A">
          <w:rPr>
            <w:rFonts w:hint="eastAsia"/>
          </w:rPr>
          <w:delText>导入到</w:delText>
        </w:r>
        <w:r w:rsidRPr="006F32E7" w:rsidDel="00B7110A">
          <w:rPr>
            <w:rFonts w:hint="eastAsia"/>
          </w:rPr>
          <w:delText>kafka</w:delText>
        </w:r>
        <w:r w:rsidRPr="006F32E7" w:rsidDel="00B7110A">
          <w:rPr>
            <w:rFonts w:hint="eastAsia"/>
          </w:rPr>
          <w:delText>。</w:delText>
        </w:r>
        <w:r w:rsidDel="00B7110A">
          <w:rPr>
            <w:rFonts w:hint="eastAsia"/>
          </w:rPr>
          <w:delText>此外，本次改进还修复了源码中的两个</w:delText>
        </w:r>
        <w:r w:rsidDel="00B7110A">
          <w:rPr>
            <w:rFonts w:hint="eastAsia"/>
          </w:rPr>
          <w:delText>bug</w:delText>
        </w:r>
        <w:r w:rsidDel="00B7110A">
          <w:rPr>
            <w:rFonts w:hint="eastAsia"/>
          </w:rPr>
          <w:delText>。</w:delText>
        </w:r>
      </w:del>
    </w:p>
    <w:p w14:paraId="03E49180" w14:textId="5D61F385" w:rsidR="00135359" w:rsidDel="00B7110A" w:rsidRDefault="00135359" w:rsidP="00135359">
      <w:pPr>
        <w:ind w:left="420" w:firstLine="210"/>
        <w:rPr>
          <w:del w:id="1946" w:author="宋 玉凝" w:date="2019-12-25T11:20:00Z"/>
        </w:rPr>
      </w:pPr>
      <w:del w:id="1947" w:author="宋 玉凝" w:date="2019-12-25T11:20:00Z">
        <w:r w:rsidDel="00B7110A">
          <w:rPr>
            <w:rFonts w:hint="eastAsia"/>
          </w:rPr>
          <w:delText>有些实际场景需要将关系型数据库中的数据导入到</w:delText>
        </w:r>
        <w:r w:rsidDel="00B7110A">
          <w:rPr>
            <w:rFonts w:hint="eastAsia"/>
          </w:rPr>
          <w:delText>Kafka</w:delText>
        </w:r>
        <w:r w:rsidDel="00B7110A">
          <w:rPr>
            <w:rFonts w:hint="eastAsia"/>
          </w:rPr>
          <w:delText>中，</w:delText>
        </w:r>
        <w:r w:rsidDel="00B7110A">
          <w:rPr>
            <w:rFonts w:hint="eastAsia"/>
          </w:rPr>
          <w:delText>sqoop1</w:delText>
        </w:r>
        <w:r w:rsidDel="00B7110A">
          <w:rPr>
            <w:rFonts w:hint="eastAsia"/>
          </w:rPr>
          <w:delText>作为数据转移工具，没有提供这方面功能，为此我们对</w:delText>
        </w:r>
        <w:r w:rsidDel="00B7110A">
          <w:rPr>
            <w:rFonts w:hint="eastAsia"/>
          </w:rPr>
          <w:delText>sqoop</w:delText>
        </w:r>
        <w:r w:rsidDel="00B7110A">
          <w:rPr>
            <w:rFonts w:hint="eastAsia"/>
          </w:rPr>
          <w:delText>源码进行改进，增加此功能。</w:delText>
        </w:r>
      </w:del>
    </w:p>
    <w:p w14:paraId="72AE9C76" w14:textId="5BB43939" w:rsidR="00135359" w:rsidDel="00B7110A" w:rsidRDefault="00135359" w:rsidP="00135359">
      <w:pPr>
        <w:ind w:left="630" w:hangingChars="300" w:hanging="630"/>
        <w:rPr>
          <w:del w:id="1948" w:author="宋 玉凝" w:date="2019-12-25T11:20:00Z"/>
        </w:rPr>
      </w:pPr>
      <w:del w:id="1949" w:author="宋 玉凝" w:date="2019-12-25T11:20:00Z">
        <w:r w:rsidDel="00B7110A">
          <w:rPr>
            <w:rFonts w:hint="eastAsia"/>
          </w:rPr>
          <w:delText>（</w:delText>
        </w:r>
        <w:r w:rsidDel="00B7110A">
          <w:rPr>
            <w:rFonts w:hint="eastAsia"/>
          </w:rPr>
          <w:delText>2</w:delText>
        </w:r>
        <w:r w:rsidDel="00B7110A">
          <w:rPr>
            <w:rFonts w:hint="eastAsia"/>
          </w:rPr>
          <w:delText>）修复</w:delText>
        </w:r>
        <w:r w:rsidDel="00B7110A">
          <w:rPr>
            <w:rFonts w:hint="eastAsia"/>
          </w:rPr>
          <w:delText>bug</w:delText>
        </w:r>
        <w:r w:rsidDel="00B7110A">
          <w:rPr>
            <w:rFonts w:hint="eastAsia"/>
          </w:rPr>
          <w:delText>：</w:delText>
        </w:r>
      </w:del>
    </w:p>
    <w:p w14:paraId="2FB54737" w14:textId="2D7F6A7F" w:rsidR="00135359" w:rsidDel="00B7110A" w:rsidRDefault="00A956A0" w:rsidP="00135359">
      <w:pPr>
        <w:ind w:left="630" w:hangingChars="300" w:hanging="630"/>
        <w:rPr>
          <w:del w:id="1950" w:author="宋 玉凝" w:date="2019-12-25T11:20:00Z"/>
        </w:rPr>
      </w:pPr>
      <w:del w:id="1951" w:author="宋 玉凝" w:date="2019-12-25T11:20:00Z">
        <w:r w:rsidDel="00B7110A">
          <w:delText>Bug1</w:delText>
        </w:r>
        <w:r w:rsidDel="00B7110A">
          <w:rPr>
            <w:rFonts w:hint="eastAsia"/>
          </w:rPr>
          <w:delText>：用户在使用</w:delText>
        </w:r>
        <w:r w:rsidDel="00B7110A">
          <w:rPr>
            <w:rFonts w:hint="eastAsia"/>
          </w:rPr>
          <w:delText>sqoop</w:delText>
        </w:r>
        <w:r w:rsidDel="00B7110A">
          <w:rPr>
            <w:rFonts w:hint="eastAsia"/>
          </w:rPr>
          <w:delText>的</w:delText>
        </w:r>
        <w:r w:rsidDel="00B7110A">
          <w:rPr>
            <w:rFonts w:hint="eastAsia"/>
          </w:rPr>
          <w:delText>lastmodified</w:delText>
        </w:r>
        <w:r w:rsidDel="00B7110A">
          <w:rPr>
            <w:rFonts w:hint="eastAsia"/>
          </w:rPr>
          <w:delText>类型的增量导入时，在如下情况会可能会出现错误：参数中指定了</w:delText>
        </w:r>
        <w:r w:rsidDel="00B7110A">
          <w:delText>—</w:delText>
        </w:r>
        <w:r w:rsidDel="00B7110A">
          <w:rPr>
            <w:rFonts w:hint="eastAsia"/>
          </w:rPr>
          <w:delText>dirver</w:delText>
        </w:r>
        <w:r w:rsidDel="00B7110A">
          <w:rPr>
            <w:rFonts w:hint="eastAsia"/>
          </w:rPr>
          <w:delText>，但是没有指定</w:delText>
        </w:r>
        <w:r w:rsidDel="00B7110A">
          <w:delText>—</w:delText>
        </w:r>
        <w:r w:rsidDel="00B7110A">
          <w:rPr>
            <w:rFonts w:hint="eastAsia"/>
          </w:rPr>
          <w:delText>connection-manager</w:delText>
        </w:r>
        <w:r w:rsidDel="00B7110A">
          <w:rPr>
            <w:rFonts w:hint="eastAsia"/>
          </w:rPr>
          <w:delText>。</w:delText>
        </w:r>
      </w:del>
    </w:p>
    <w:p w14:paraId="5879D5A2" w14:textId="3C112973" w:rsidR="00A956A0" w:rsidRPr="009D7D8C" w:rsidDel="00B7110A" w:rsidRDefault="00A956A0" w:rsidP="00A956A0">
      <w:pPr>
        <w:rPr>
          <w:del w:id="1952" w:author="宋 玉凝" w:date="2019-12-25T11:20:00Z"/>
        </w:rPr>
      </w:pPr>
      <w:del w:id="1953" w:author="宋 玉凝" w:date="2019-12-25T11:20:00Z">
        <w:r w:rsidDel="00B7110A">
          <w:delText>Bug</w:delText>
        </w:r>
        <w:r w:rsidDel="00B7110A">
          <w:rPr>
            <w:rFonts w:hint="eastAsia"/>
          </w:rPr>
          <w:delText>2</w:delText>
        </w:r>
        <w:r w:rsidDel="00B7110A">
          <w:rPr>
            <w:rFonts w:hint="eastAsia"/>
          </w:rPr>
          <w:delText>：在使用</w:delText>
        </w:r>
        <w:r w:rsidDel="00B7110A">
          <w:rPr>
            <w:rFonts w:hint="eastAsia"/>
          </w:rPr>
          <w:delText>sqoop</w:delText>
        </w:r>
        <w:r w:rsidDel="00B7110A">
          <w:rPr>
            <w:rFonts w:hint="eastAsia"/>
          </w:rPr>
          <w:delText>的</w:delText>
        </w:r>
        <w:r w:rsidDel="00B7110A">
          <w:rPr>
            <w:rFonts w:hint="eastAsia"/>
          </w:rPr>
          <w:delText>lastmodified</w:delText>
        </w:r>
        <w:r w:rsidDel="00B7110A">
          <w:rPr>
            <w:rFonts w:hint="eastAsia"/>
          </w:rPr>
          <w:delText>类型的增量导入方式向</w:delText>
        </w:r>
        <w:r w:rsidDel="00B7110A">
          <w:rPr>
            <w:rFonts w:hint="eastAsia"/>
          </w:rPr>
          <w:delText>hbase</w:delText>
        </w:r>
        <w:r w:rsidDel="00B7110A">
          <w:rPr>
            <w:rFonts w:hint="eastAsia"/>
          </w:rPr>
          <w:delText>导入时，会产生错误。</w:delText>
        </w:r>
      </w:del>
    </w:p>
    <w:p w14:paraId="55057AB9" w14:textId="3E43E835" w:rsidR="00A956A0" w:rsidDel="00B7110A" w:rsidRDefault="00336137" w:rsidP="00A956A0">
      <w:pPr>
        <w:rPr>
          <w:del w:id="1954" w:author="宋 玉凝" w:date="2019-12-25T11:20:00Z"/>
        </w:rPr>
      </w:pPr>
      <w:del w:id="1955" w:author="宋 玉凝" w:date="2019-12-25T11:20:00Z">
        <w:r w:rsidDel="00B7110A">
          <w:delText>（</w:delText>
        </w:r>
        <w:r w:rsidDel="00B7110A">
          <w:rPr>
            <w:rFonts w:hint="eastAsia"/>
          </w:rPr>
          <w:delText>3</w:delText>
        </w:r>
        <w:r w:rsidDel="00B7110A">
          <w:delText>）</w:delText>
        </w:r>
        <w:r w:rsidR="00A956A0" w:rsidDel="00B7110A">
          <w:delText>patch</w:delText>
        </w:r>
        <w:r w:rsidR="00A956A0" w:rsidDel="00B7110A">
          <w:delText>操作</w:delText>
        </w:r>
        <w:r w:rsidR="00A956A0" w:rsidDel="00B7110A">
          <w:rPr>
            <w:rFonts w:hint="eastAsia"/>
          </w:rPr>
          <w:delText>：</w:delText>
        </w:r>
      </w:del>
    </w:p>
    <w:p w14:paraId="4E41E100" w14:textId="5080904A" w:rsidR="00A956A0" w:rsidDel="00B7110A" w:rsidRDefault="00A956A0" w:rsidP="00A956A0">
      <w:pPr>
        <w:ind w:firstLine="420"/>
        <w:rPr>
          <w:del w:id="1956" w:author="宋 玉凝" w:date="2019-12-25T11:20:00Z"/>
        </w:rPr>
      </w:pPr>
      <w:del w:id="1957" w:author="宋 玉凝" w:date="2019-12-25T11:20:00Z">
        <w:r w:rsidDel="00B7110A">
          <w:delText>替换</w:delText>
        </w:r>
        <w:r w:rsidDel="00B7110A">
          <w:delText>jar</w:delText>
        </w:r>
        <w:r w:rsidDel="00B7110A">
          <w:delText>包</w:delText>
        </w:r>
        <w:r w:rsidDel="00B7110A">
          <w:rPr>
            <w:rFonts w:hint="eastAsia"/>
          </w:rPr>
          <w:delText>：</w:delText>
        </w:r>
        <w:r w:rsidRPr="00135359" w:rsidDel="00B7110A">
          <w:delText>sqoop-1.4.6.2.5.5.0-157.jar</w:delText>
        </w:r>
      </w:del>
    </w:p>
    <w:p w14:paraId="50619604" w14:textId="585DC361" w:rsidR="00A956A0" w:rsidDel="00B7110A" w:rsidRDefault="00A956A0" w:rsidP="00A956A0">
      <w:pPr>
        <w:ind w:firstLine="420"/>
        <w:rPr>
          <w:del w:id="1958" w:author="宋 玉凝" w:date="2019-12-25T11:20:00Z"/>
        </w:rPr>
      </w:pPr>
      <w:del w:id="1959" w:author="宋 玉凝" w:date="2019-12-25T11:20:00Z">
        <w:r w:rsidDel="00B7110A">
          <w:delText>增加</w:delText>
        </w:r>
        <w:r w:rsidDel="00B7110A">
          <w:delText>jar</w:delText>
        </w:r>
        <w:r w:rsidDel="00B7110A">
          <w:delText>包</w:delText>
        </w:r>
        <w:r w:rsidDel="00B7110A">
          <w:rPr>
            <w:rFonts w:hint="eastAsia"/>
          </w:rPr>
          <w:delText>：</w:delText>
        </w:r>
        <w:r w:rsidRPr="00A956A0" w:rsidDel="00B7110A">
          <w:delText>kafka-clients-0.10.0.2.5.5.0-157.jar</w:delText>
        </w:r>
      </w:del>
    </w:p>
    <w:p w14:paraId="4AC4E933" w14:textId="165C3D2A" w:rsidR="00A956A0" w:rsidDel="00B7110A" w:rsidRDefault="00A956A0" w:rsidP="00A956A0">
      <w:pPr>
        <w:ind w:firstLine="420"/>
        <w:rPr>
          <w:del w:id="1960" w:author="宋 玉凝" w:date="2019-12-25T11:20:00Z"/>
        </w:rPr>
      </w:pPr>
      <w:del w:id="1961" w:author="宋 玉凝" w:date="2019-12-25T11:20:00Z">
        <w:r w:rsidDel="00B7110A">
          <w:tab/>
        </w:r>
        <w:r w:rsidDel="00B7110A">
          <w:tab/>
        </w:r>
        <w:r w:rsidDel="00B7110A">
          <w:tab/>
        </w:r>
        <w:r w:rsidRPr="00A956A0" w:rsidDel="00B7110A">
          <w:delText>metrics-core-2.1.2.jar</w:delText>
        </w:r>
      </w:del>
    </w:p>
    <w:p w14:paraId="7F3329E2" w14:textId="7CFC4353" w:rsidR="00A956A0" w:rsidDel="00B7110A" w:rsidRDefault="00A956A0" w:rsidP="00A956A0">
      <w:pPr>
        <w:ind w:firstLine="420"/>
        <w:rPr>
          <w:del w:id="1962" w:author="宋 玉凝" w:date="2019-12-25T11:20:00Z"/>
        </w:rPr>
      </w:pPr>
      <w:del w:id="1963" w:author="宋 玉凝" w:date="2019-12-25T11:20:00Z">
        <w:r w:rsidDel="00B7110A">
          <w:tab/>
        </w:r>
        <w:r w:rsidDel="00B7110A">
          <w:tab/>
        </w:r>
        <w:r w:rsidDel="00B7110A">
          <w:tab/>
        </w:r>
        <w:r w:rsidRPr="00A956A0" w:rsidDel="00B7110A">
          <w:delText>scala-library-2.10.1.jar</w:delText>
        </w:r>
      </w:del>
    </w:p>
    <w:p w14:paraId="68DAB391" w14:textId="3D70A6A8" w:rsidR="00A956A0" w:rsidDel="00B7110A" w:rsidRDefault="00A956A0" w:rsidP="00A956A0">
      <w:pPr>
        <w:ind w:firstLine="420"/>
        <w:rPr>
          <w:del w:id="1964" w:author="宋 玉凝" w:date="2019-12-25T11:20:00Z"/>
        </w:rPr>
      </w:pPr>
      <w:del w:id="1965" w:author="宋 玉凝" w:date="2019-12-25T11:20:00Z">
        <w:r w:rsidDel="00B7110A">
          <w:delText>注意</w:delText>
        </w:r>
        <w:r w:rsidDel="00B7110A">
          <w:rPr>
            <w:rFonts w:hint="eastAsia"/>
          </w:rPr>
          <w:delText>：</w:delText>
        </w:r>
        <w:r w:rsidDel="00B7110A">
          <w:delText>修改</w:delText>
        </w:r>
        <w:r w:rsidDel="00B7110A">
          <w:delText>patch-site.xml</w:delText>
        </w:r>
        <w:r w:rsidDel="00B7110A">
          <w:rPr>
            <w:rFonts w:hint="eastAsia"/>
          </w:rPr>
          <w:delText>，</w:delText>
        </w:r>
        <w:r w:rsidDel="00B7110A">
          <w:delText>添加相应模块</w:delText>
        </w:r>
        <w:r w:rsidDel="00B7110A">
          <w:rPr>
            <w:rFonts w:hint="eastAsia"/>
          </w:rPr>
          <w:delText>，</w:delText>
        </w:r>
        <w:r w:rsidDel="00B7110A">
          <w:delText>同时注意</w:delText>
        </w:r>
        <w:r w:rsidDel="00B7110A">
          <w:delText>jar</w:delText>
        </w:r>
        <w:r w:rsidDel="00B7110A">
          <w:delText>包与集群版本号对应关系</w:delText>
        </w:r>
      </w:del>
    </w:p>
    <w:p w14:paraId="2927B43E" w14:textId="743C2CEE" w:rsidR="00336137" w:rsidDel="00B7110A" w:rsidRDefault="00336137" w:rsidP="00336137">
      <w:pPr>
        <w:pStyle w:val="3"/>
        <w:rPr>
          <w:del w:id="1966" w:author="宋 玉凝" w:date="2019-12-25T11:20:00Z"/>
        </w:rPr>
      </w:pPr>
      <w:del w:id="1967" w:author="宋 玉凝" w:date="2019-12-25T11:20:00Z">
        <w:r w:rsidDel="00B7110A">
          <w:rPr>
            <w:rFonts w:hint="eastAsia"/>
          </w:rPr>
          <w:delText>3</w:delText>
        </w:r>
        <w:r w:rsidDel="00B7110A">
          <w:delText xml:space="preserve">.4.3 hive patch </w:delText>
        </w:r>
        <w:r w:rsidDel="00B7110A">
          <w:delText>说明</w:delText>
        </w:r>
      </w:del>
    </w:p>
    <w:p w14:paraId="733A7DF2" w14:textId="6D43A78F" w:rsidR="004B3170" w:rsidDel="00B7110A" w:rsidRDefault="00EE04C5" w:rsidP="00336137">
      <w:pPr>
        <w:rPr>
          <w:del w:id="1968" w:author="宋 玉凝" w:date="2019-12-25T11:20:00Z"/>
        </w:rPr>
      </w:pPr>
      <w:del w:id="1969" w:author="宋 玉凝" w:date="2019-12-25T11:20:00Z">
        <w:r w:rsidDel="00B7110A">
          <w:delText>（</w:delText>
        </w:r>
        <w:r w:rsidDel="00B7110A">
          <w:rPr>
            <w:rFonts w:hint="eastAsia"/>
          </w:rPr>
          <w:delText>1</w:delText>
        </w:r>
        <w:r w:rsidDel="00B7110A">
          <w:rPr>
            <w:rFonts w:hint="eastAsia"/>
          </w:rPr>
          <w:delText>）</w:delText>
        </w:r>
        <w:r w:rsidR="005371AA" w:rsidDel="00B7110A">
          <w:rPr>
            <w:rFonts w:hint="eastAsia"/>
          </w:rPr>
          <w:delText>新增功能</w:delText>
        </w:r>
        <w:r w:rsidR="004B3170" w:rsidDel="00B7110A">
          <w:rPr>
            <w:rFonts w:hint="eastAsia"/>
          </w:rPr>
          <w:delText>：</w:delText>
        </w:r>
      </w:del>
    </w:p>
    <w:p w14:paraId="25FE9B6F" w14:textId="68A23B4B" w:rsidR="005371AA" w:rsidDel="00B7110A" w:rsidRDefault="005371AA" w:rsidP="005371AA">
      <w:pPr>
        <w:ind w:firstLine="420"/>
        <w:rPr>
          <w:del w:id="1970" w:author="宋 玉凝" w:date="2019-12-25T11:20:00Z"/>
        </w:rPr>
      </w:pPr>
      <w:del w:id="1971" w:author="宋 玉凝" w:date="2019-12-25T11:20:00Z">
        <w:r w:rsidDel="00B7110A">
          <w:rPr>
            <w:rFonts w:hint="eastAsia"/>
          </w:rPr>
          <w:delText>添加对多字符分隔符的支持</w:delText>
        </w:r>
      </w:del>
    </w:p>
    <w:p w14:paraId="339DC82B" w14:textId="62BE0ADC" w:rsidR="005371AA" w:rsidDel="00B7110A" w:rsidRDefault="005371AA" w:rsidP="00336137">
      <w:pPr>
        <w:rPr>
          <w:del w:id="1972" w:author="宋 玉凝" w:date="2019-12-25T11:20:00Z"/>
        </w:rPr>
      </w:pPr>
      <w:del w:id="1973" w:author="宋 玉凝" w:date="2019-12-25T11:20:00Z">
        <w:r w:rsidDel="00B7110A">
          <w:tab/>
        </w:r>
        <w:r w:rsidDel="00B7110A">
          <w:delText>实现方法</w:delText>
        </w:r>
        <w:r w:rsidDel="00B7110A">
          <w:rPr>
            <w:rFonts w:hint="eastAsia"/>
          </w:rPr>
          <w:delText>：</w:delText>
        </w:r>
      </w:del>
    </w:p>
    <w:p w14:paraId="4714E11A" w14:textId="15AF298F" w:rsidR="005371AA" w:rsidDel="00B7110A" w:rsidRDefault="005371AA" w:rsidP="005371AA">
      <w:pPr>
        <w:rPr>
          <w:del w:id="1974" w:author="宋 玉凝" w:date="2019-12-25T11:20:00Z"/>
        </w:rPr>
      </w:pPr>
      <w:del w:id="1975" w:author="宋 玉凝" w:date="2019-12-25T11:20:00Z">
        <w:r w:rsidDel="00B7110A">
          <w:tab/>
        </w:r>
        <w:r w:rsidDel="00B7110A">
          <w:rPr>
            <w:rFonts w:hint="eastAsia"/>
          </w:rPr>
          <w:delText>继承</w:delText>
        </w:r>
        <w:r w:rsidDel="00B7110A">
          <w:rPr>
            <w:rFonts w:hint="eastAsia"/>
          </w:rPr>
          <w:delText>AbstractSerde</w:delText>
        </w:r>
        <w:r w:rsidDel="00B7110A">
          <w:rPr>
            <w:rFonts w:hint="eastAsia"/>
          </w:rPr>
          <w:delText>类，实现序列化和反序列化等函数，由于目的是读取自己的数据格式，而不是写特定数据格式，所以主要是实现反序列化函数。</w:delText>
        </w:r>
      </w:del>
    </w:p>
    <w:p w14:paraId="070C873A" w14:textId="519BE424" w:rsidR="005371AA" w:rsidRPr="005371AA" w:rsidDel="00B7110A" w:rsidRDefault="005371AA" w:rsidP="005371AA">
      <w:pPr>
        <w:ind w:firstLine="420"/>
        <w:rPr>
          <w:del w:id="1976" w:author="宋 玉凝" w:date="2019-12-25T11:20:00Z"/>
        </w:rPr>
      </w:pPr>
      <w:del w:id="1977" w:author="宋 玉凝" w:date="2019-12-25T11:20:00Z">
        <w:r w:rsidDel="00B7110A">
          <w:rPr>
            <w:rFonts w:hint="eastAsia"/>
          </w:rPr>
          <w:delText>主要方法就是利用输入的分隔符参数，对行数据进行分割。</w:delText>
        </w:r>
      </w:del>
    </w:p>
    <w:p w14:paraId="06AC7B50" w14:textId="0D67A554" w:rsidR="004B3170" w:rsidDel="00B7110A" w:rsidRDefault="005371AA" w:rsidP="005371AA">
      <w:pPr>
        <w:rPr>
          <w:del w:id="1978" w:author="宋 玉凝" w:date="2019-12-25T11:20:00Z"/>
        </w:rPr>
      </w:pPr>
      <w:del w:id="1979" w:author="宋 玉凝" w:date="2019-12-25T11:20:00Z">
        <w:r w:rsidDel="00B7110A">
          <w:rPr>
            <w:rFonts w:hint="eastAsia"/>
          </w:rPr>
          <w:delText>（</w:delText>
        </w:r>
        <w:r w:rsidDel="00B7110A">
          <w:rPr>
            <w:rFonts w:hint="eastAsia"/>
          </w:rPr>
          <w:delText>2</w:delText>
        </w:r>
        <w:r w:rsidDel="00B7110A">
          <w:rPr>
            <w:rFonts w:hint="eastAsia"/>
          </w:rPr>
          <w:delText>）使用示例：</w:delText>
        </w:r>
      </w:del>
    </w:p>
    <w:p w14:paraId="22036B3B" w14:textId="787E90B9" w:rsidR="005371AA" w:rsidRPr="005371AA" w:rsidDel="00B7110A" w:rsidRDefault="005371AA" w:rsidP="005371AA">
      <w:pPr>
        <w:rPr>
          <w:del w:id="1980" w:author="宋 玉凝" w:date="2019-12-25T11:20:00Z"/>
        </w:rPr>
      </w:pPr>
      <w:del w:id="1981" w:author="宋 玉凝" w:date="2019-12-25T11:20:00Z">
        <w:r w:rsidDel="00B7110A">
          <w:tab/>
          <w:delText>CREATE external TABLE y1_ex (C1 INT, C2 INT, C3 INT, C4 STRING) row format serde 'com.inspur</w:delText>
        </w:r>
        <w:r w:rsidDel="00B7110A">
          <w:rPr>
            <w:rFonts w:hint="eastAsia"/>
          </w:rPr>
          <w:delText>.hive.serde2.MultiCharDelimitedSerde</w:delText>
        </w:r>
        <w:r w:rsidDel="00B7110A">
          <w:delText>’</w:delText>
        </w:r>
        <w:r w:rsidDel="00B7110A">
          <w:rPr>
            <w:rFonts w:hint="eastAsia"/>
          </w:rPr>
          <w:delText xml:space="preserve"> </w:delText>
        </w:r>
        <w:r w:rsidDel="00B7110A">
          <w:delText>WITH SERDEPROPERTIES('field_delimited' =  '|++|')stored as textfile location '/hive-ex/y1';</w:delText>
        </w:r>
      </w:del>
    </w:p>
    <w:p w14:paraId="78356EA0" w14:textId="6F86A8A0" w:rsidR="00EE04C5" w:rsidDel="00B7110A" w:rsidRDefault="00EE04C5" w:rsidP="005371AA">
      <w:pPr>
        <w:rPr>
          <w:del w:id="1982" w:author="宋 玉凝" w:date="2019-12-25T11:20:00Z"/>
        </w:rPr>
      </w:pPr>
      <w:del w:id="1983" w:author="宋 玉凝" w:date="2019-12-25T11:20:00Z">
        <w:r w:rsidDel="00B7110A">
          <w:delText>（</w:delText>
        </w:r>
        <w:r w:rsidR="005371AA" w:rsidDel="00B7110A">
          <w:rPr>
            <w:rFonts w:hint="eastAsia"/>
          </w:rPr>
          <w:delText>3</w:delText>
        </w:r>
        <w:r w:rsidDel="00B7110A">
          <w:rPr>
            <w:rFonts w:hint="eastAsia"/>
          </w:rPr>
          <w:delText>）</w:delText>
        </w:r>
        <w:r w:rsidR="004B3170" w:rsidDel="00B7110A">
          <w:rPr>
            <w:rFonts w:hint="eastAsia"/>
          </w:rPr>
          <w:delText>patch</w:delText>
        </w:r>
        <w:r w:rsidR="004B3170" w:rsidDel="00B7110A">
          <w:rPr>
            <w:rFonts w:hint="eastAsia"/>
          </w:rPr>
          <w:delText>操作：</w:delText>
        </w:r>
      </w:del>
    </w:p>
    <w:p w14:paraId="34E1F92B" w14:textId="6922F350" w:rsidR="000F57AD" w:rsidDel="00B7110A" w:rsidRDefault="000F57AD" w:rsidP="005371AA">
      <w:pPr>
        <w:ind w:firstLine="420"/>
        <w:rPr>
          <w:del w:id="1984" w:author="宋 玉凝" w:date="2019-12-25T11:20:00Z"/>
        </w:rPr>
      </w:pPr>
      <w:del w:id="1985" w:author="宋 玉凝" w:date="2019-12-25T11:20:00Z">
        <w:r w:rsidDel="00B7110A">
          <w:rPr>
            <w:rFonts w:hint="eastAsia"/>
          </w:rPr>
          <w:delText>本地源上传</w:delText>
        </w:r>
        <w:r w:rsidDel="00B7110A">
          <w:rPr>
            <w:rFonts w:hint="eastAsia"/>
          </w:rPr>
          <w:delText>jar</w:delText>
        </w:r>
        <w:r w:rsidDel="00B7110A">
          <w:rPr>
            <w:rFonts w:hint="eastAsia"/>
          </w:rPr>
          <w:delText>包</w:delText>
        </w:r>
        <w:r w:rsidR="005371AA" w:rsidDel="00B7110A">
          <w:rPr>
            <w:rFonts w:hint="eastAsia"/>
          </w:rPr>
          <w:delText>：</w:delText>
        </w:r>
        <w:r w:rsidR="005371AA" w:rsidRPr="005371AA" w:rsidDel="00B7110A">
          <w:delText>com.inspur.hive.serde.jar</w:delText>
        </w:r>
      </w:del>
    </w:p>
    <w:p w14:paraId="5C20C900" w14:textId="37671BE6" w:rsidR="005371AA" w:rsidRPr="00336137" w:rsidDel="00B7110A" w:rsidRDefault="005371AA" w:rsidP="005371AA">
      <w:pPr>
        <w:ind w:firstLine="420"/>
        <w:rPr>
          <w:del w:id="1986" w:author="宋 玉凝" w:date="2019-12-25T11:20:00Z"/>
        </w:rPr>
      </w:pPr>
      <w:del w:id="1987" w:author="宋 玉凝" w:date="2019-12-25T11:20:00Z">
        <w:r w:rsidDel="00B7110A">
          <w:delText>修改</w:delText>
        </w:r>
        <w:r w:rsidDel="00B7110A">
          <w:delText>patch-site.xml</w:delText>
        </w:r>
        <w:r w:rsidDel="00B7110A">
          <w:delText>文件添加该模块</w:delText>
        </w:r>
        <w:r w:rsidDel="00B7110A">
          <w:rPr>
            <w:rFonts w:hint="eastAsia"/>
          </w:rPr>
          <w:delText>。</w:delText>
        </w:r>
      </w:del>
    </w:p>
    <w:p w14:paraId="70CBF1CB" w14:textId="41D11688" w:rsidR="00336137" w:rsidDel="00B7110A" w:rsidRDefault="00336137" w:rsidP="00336137">
      <w:pPr>
        <w:pStyle w:val="3"/>
        <w:rPr>
          <w:del w:id="1988" w:author="宋 玉凝" w:date="2019-12-25T11:20:00Z"/>
        </w:rPr>
      </w:pPr>
      <w:del w:id="1989" w:author="宋 玉凝" w:date="2019-12-25T11:20:00Z">
        <w:r w:rsidDel="00B7110A">
          <w:rPr>
            <w:rFonts w:hint="eastAsia"/>
          </w:rPr>
          <w:delText>3</w:delText>
        </w:r>
        <w:r w:rsidDel="00B7110A">
          <w:delText xml:space="preserve">.4.4 hue patch </w:delText>
        </w:r>
        <w:r w:rsidDel="00B7110A">
          <w:delText>说明</w:delText>
        </w:r>
      </w:del>
    </w:p>
    <w:p w14:paraId="5B07EF0E" w14:textId="14C71ADA" w:rsidR="003B5656" w:rsidDel="00B7110A" w:rsidRDefault="003B5656" w:rsidP="00AB70F8">
      <w:pPr>
        <w:rPr>
          <w:del w:id="1990" w:author="宋 玉凝" w:date="2019-12-25T11:20:00Z"/>
        </w:rPr>
      </w:pPr>
      <w:del w:id="1991" w:author="宋 玉凝" w:date="2019-12-25T11:20:00Z">
        <w:r w:rsidDel="00B7110A">
          <w:delText>（</w:delText>
        </w:r>
        <w:r w:rsidDel="00B7110A">
          <w:rPr>
            <w:rFonts w:hint="eastAsia"/>
          </w:rPr>
          <w:delText>1</w:delText>
        </w:r>
        <w:r w:rsidDel="00B7110A">
          <w:rPr>
            <w:rFonts w:hint="eastAsia"/>
          </w:rPr>
          <w:delText>）</w:delText>
        </w:r>
        <w:r w:rsidR="00686C1A" w:rsidDel="00B7110A">
          <w:rPr>
            <w:rFonts w:hint="eastAsia"/>
          </w:rPr>
          <w:delText>汉化增强：</w:delText>
        </w:r>
      </w:del>
    </w:p>
    <w:p w14:paraId="5A6AE518" w14:textId="09842362" w:rsidR="00AB70F8" w:rsidDel="00B7110A" w:rsidRDefault="00AB70F8" w:rsidP="00686C1A">
      <w:pPr>
        <w:ind w:firstLine="420"/>
        <w:rPr>
          <w:del w:id="1992" w:author="宋 玉凝" w:date="2019-12-25T11:20:00Z"/>
        </w:rPr>
      </w:pPr>
      <w:del w:id="1993" w:author="宋 玉凝" w:date="2019-12-25T11:20:00Z">
        <w:r w:rsidDel="00B7110A">
          <w:rPr>
            <w:rFonts w:hint="eastAsia"/>
          </w:rPr>
          <w:delText>新版</w:delText>
        </w:r>
        <w:r w:rsidDel="00B7110A">
          <w:rPr>
            <w:rFonts w:hint="eastAsia"/>
          </w:rPr>
          <w:delText>hue</w:delText>
        </w:r>
        <w:r w:rsidDel="00B7110A">
          <w:rPr>
            <w:rFonts w:hint="eastAsia"/>
          </w:rPr>
          <w:delText>经过汉化</w:delText>
        </w:r>
        <w:r w:rsidR="008F5DE7" w:rsidDel="00B7110A">
          <w:rPr>
            <w:rFonts w:hint="eastAsia"/>
          </w:rPr>
          <w:delText>与替换</w:delText>
        </w:r>
        <w:r w:rsidR="008F5DE7" w:rsidDel="00B7110A">
          <w:rPr>
            <w:rFonts w:hint="eastAsia"/>
          </w:rPr>
          <w:delText>logo</w:delText>
        </w:r>
        <w:r w:rsidR="008F5DE7" w:rsidDel="00B7110A">
          <w:rPr>
            <w:rFonts w:hint="eastAsia"/>
          </w:rPr>
          <w:delText>文件等操作</w:delText>
        </w:r>
        <w:r w:rsidDel="00B7110A">
          <w:rPr>
            <w:rFonts w:hint="eastAsia"/>
          </w:rPr>
          <w:delText>，需要指定</w:delText>
        </w:r>
        <w:r w:rsidDel="00B7110A">
          <w:rPr>
            <w:rFonts w:hint="eastAsia"/>
          </w:rPr>
          <w:delText>utf-</w:delText>
        </w:r>
        <w:r w:rsidDel="00B7110A">
          <w:delText>8</w:delText>
        </w:r>
        <w:r w:rsidDel="00B7110A">
          <w:delText>编码格式</w:delText>
        </w:r>
        <w:r w:rsidDel="00B7110A">
          <w:rPr>
            <w:rFonts w:hint="eastAsia"/>
          </w:rPr>
          <w:delText>。</w:delText>
        </w:r>
      </w:del>
    </w:p>
    <w:p w14:paraId="51E3B0F8" w14:textId="5E4C2FC5" w:rsidR="003B5656" w:rsidDel="00B7110A" w:rsidRDefault="003B5656" w:rsidP="00AB70F8">
      <w:pPr>
        <w:rPr>
          <w:del w:id="1994" w:author="宋 玉凝" w:date="2019-12-25T11:20:00Z"/>
        </w:rPr>
      </w:pPr>
      <w:del w:id="1995" w:author="宋 玉凝" w:date="2019-12-25T11:20:00Z">
        <w:r w:rsidDel="00B7110A">
          <w:delText>（</w:delText>
        </w:r>
        <w:r w:rsidDel="00B7110A">
          <w:rPr>
            <w:rFonts w:hint="eastAsia"/>
          </w:rPr>
          <w:delText>2</w:delText>
        </w:r>
        <w:r w:rsidDel="00B7110A">
          <w:rPr>
            <w:rFonts w:hint="eastAsia"/>
          </w:rPr>
          <w:delText>）</w:delText>
        </w:r>
        <w:r w:rsidR="00AB70F8" w:rsidDel="00B7110A">
          <w:rPr>
            <w:rFonts w:hint="eastAsia"/>
          </w:rPr>
          <w:delText>patch</w:delText>
        </w:r>
        <w:r w:rsidR="00AB70F8" w:rsidDel="00B7110A">
          <w:rPr>
            <w:rFonts w:hint="eastAsia"/>
          </w:rPr>
          <w:delText>操作：</w:delText>
        </w:r>
      </w:del>
    </w:p>
    <w:p w14:paraId="2708FF79" w14:textId="6D3C2468" w:rsidR="00AB70F8" w:rsidDel="00B7110A" w:rsidRDefault="00AB70F8" w:rsidP="00AB70F8">
      <w:pPr>
        <w:rPr>
          <w:del w:id="1996" w:author="宋 玉凝" w:date="2019-12-25T11:20:00Z"/>
        </w:rPr>
      </w:pPr>
      <w:del w:id="1997" w:author="宋 玉凝" w:date="2019-12-25T11:20:00Z">
        <w:r w:rsidDel="00B7110A">
          <w:tab/>
        </w:r>
        <w:r w:rsidDel="00B7110A">
          <w:delText>本地源上传文件</w:delText>
        </w:r>
        <w:r w:rsidDel="00B7110A">
          <w:rPr>
            <w:rFonts w:hint="eastAsia"/>
          </w:rPr>
          <w:delText>：</w:delText>
        </w:r>
        <w:r w:rsidRPr="00AB70F8" w:rsidDel="00B7110A">
          <w:delText>gettext.py</w:delText>
        </w:r>
      </w:del>
    </w:p>
    <w:p w14:paraId="1F3D9595" w14:textId="07CA1CD1" w:rsidR="003B5656" w:rsidRPr="003B5656" w:rsidDel="00B7110A" w:rsidRDefault="00AB70F8" w:rsidP="003B5656">
      <w:pPr>
        <w:rPr>
          <w:del w:id="1998" w:author="宋 玉凝" w:date="2019-12-25T11:20:00Z"/>
        </w:rPr>
      </w:pPr>
      <w:del w:id="1999" w:author="宋 玉凝" w:date="2019-12-25T11:20:00Z">
        <w:r w:rsidDel="00B7110A">
          <w:tab/>
        </w:r>
        <w:r w:rsidDel="00B7110A">
          <w:delText>同时</w:delText>
        </w:r>
        <w:r w:rsidDel="00B7110A">
          <w:rPr>
            <w:rFonts w:hint="eastAsia"/>
          </w:rPr>
          <w:delText>，</w:delText>
        </w:r>
        <w:r w:rsidDel="00B7110A">
          <w:delText>修改</w:delText>
        </w:r>
        <w:r w:rsidDel="00B7110A">
          <w:delText>patch-site.xml</w:delText>
        </w:r>
        <w:r w:rsidDel="00B7110A">
          <w:delText>文件</w:delText>
        </w:r>
        <w:r w:rsidDel="00B7110A">
          <w:rPr>
            <w:rFonts w:hint="eastAsia"/>
          </w:rPr>
          <w:delText>，</w:delText>
        </w:r>
        <w:r w:rsidDel="00B7110A">
          <w:delText>添加替换该文件模块</w:delText>
        </w:r>
        <w:r w:rsidDel="00B7110A">
          <w:rPr>
            <w:rFonts w:hint="eastAsia"/>
          </w:rPr>
          <w:delText>。</w:delText>
        </w:r>
      </w:del>
    </w:p>
    <w:p w14:paraId="18A039B1" w14:textId="15D3308D" w:rsidR="00336137" w:rsidDel="00B7110A" w:rsidRDefault="00336137" w:rsidP="00336137">
      <w:pPr>
        <w:pStyle w:val="3"/>
        <w:rPr>
          <w:del w:id="2000" w:author="宋 玉凝" w:date="2019-12-25T11:20:00Z"/>
        </w:rPr>
      </w:pPr>
      <w:del w:id="2001" w:author="宋 玉凝" w:date="2019-12-25T11:20:00Z">
        <w:r w:rsidDel="00B7110A">
          <w:rPr>
            <w:rFonts w:hint="eastAsia"/>
          </w:rPr>
          <w:delText>3</w:delText>
        </w:r>
        <w:r w:rsidDel="00B7110A">
          <w:delText xml:space="preserve">.4.5 ranger patch </w:delText>
        </w:r>
        <w:r w:rsidDel="00B7110A">
          <w:delText>说明</w:delText>
        </w:r>
      </w:del>
    </w:p>
    <w:p w14:paraId="55D1F67E" w14:textId="56B48243" w:rsidR="00C8144B" w:rsidDel="00B7110A" w:rsidRDefault="003B5656" w:rsidP="003B5656">
      <w:pPr>
        <w:rPr>
          <w:del w:id="2002" w:author="宋 玉凝" w:date="2019-12-25T11:20:00Z"/>
        </w:rPr>
      </w:pPr>
      <w:del w:id="2003" w:author="宋 玉凝" w:date="2019-12-25T11:20:00Z">
        <w:r w:rsidDel="00B7110A">
          <w:delText>（</w:delText>
        </w:r>
        <w:r w:rsidDel="00B7110A">
          <w:rPr>
            <w:rFonts w:hint="eastAsia"/>
          </w:rPr>
          <w:delText>1</w:delText>
        </w:r>
        <w:r w:rsidDel="00B7110A">
          <w:rPr>
            <w:rFonts w:hint="eastAsia"/>
          </w:rPr>
          <w:delText>）</w:delText>
        </w:r>
        <w:r w:rsidR="00C8144B" w:rsidDel="00B7110A">
          <w:rPr>
            <w:rFonts w:hint="eastAsia"/>
          </w:rPr>
          <w:delText>汉化增强：</w:delText>
        </w:r>
      </w:del>
    </w:p>
    <w:p w14:paraId="72EA2CA4" w14:textId="03654A0F" w:rsidR="00C8144B" w:rsidDel="00B7110A" w:rsidRDefault="00C8144B" w:rsidP="003B5656">
      <w:pPr>
        <w:rPr>
          <w:del w:id="2004" w:author="宋 玉凝" w:date="2019-12-25T11:20:00Z"/>
        </w:rPr>
      </w:pPr>
      <w:del w:id="2005" w:author="宋 玉凝" w:date="2019-12-25T11:20:00Z">
        <w:r w:rsidDel="00B7110A">
          <w:tab/>
        </w:r>
        <w:r w:rsidDel="00B7110A">
          <w:delText>新版</w:delText>
        </w:r>
        <w:r w:rsidDel="00B7110A">
          <w:delText>ranger</w:delText>
        </w:r>
        <w:r w:rsidDel="00B7110A">
          <w:delText>经过全面汉化</w:delText>
        </w:r>
        <w:r w:rsidDel="00B7110A">
          <w:rPr>
            <w:rFonts w:hint="eastAsia"/>
          </w:rPr>
          <w:delText>，</w:delText>
        </w:r>
        <w:r w:rsidDel="00B7110A">
          <w:delText>需要替换相应前台文件才能生效</w:delText>
        </w:r>
      </w:del>
    </w:p>
    <w:p w14:paraId="1CBF8CDC" w14:textId="64F04F26" w:rsidR="003B5656" w:rsidDel="00B7110A" w:rsidRDefault="00C8144B" w:rsidP="003B5656">
      <w:pPr>
        <w:rPr>
          <w:del w:id="2006" w:author="宋 玉凝" w:date="2019-12-25T11:20:00Z"/>
        </w:rPr>
      </w:pPr>
      <w:del w:id="2007" w:author="宋 玉凝" w:date="2019-12-25T11:20:00Z">
        <w:r w:rsidDel="00B7110A">
          <w:rPr>
            <w:rFonts w:hint="eastAsia"/>
          </w:rPr>
          <w:delText>（</w:delText>
        </w:r>
        <w:r w:rsidDel="00B7110A">
          <w:rPr>
            <w:rFonts w:hint="eastAsia"/>
          </w:rPr>
          <w:delText>2</w:delText>
        </w:r>
        <w:r w:rsidDel="00B7110A">
          <w:rPr>
            <w:rFonts w:hint="eastAsia"/>
          </w:rPr>
          <w:delText>）</w:delText>
        </w:r>
        <w:r w:rsidR="003B5656" w:rsidDel="00B7110A">
          <w:rPr>
            <w:rFonts w:hint="eastAsia"/>
          </w:rPr>
          <w:delText>patch</w:delText>
        </w:r>
        <w:r w:rsidR="003B5656" w:rsidDel="00B7110A">
          <w:rPr>
            <w:rFonts w:hint="eastAsia"/>
          </w:rPr>
          <w:delText>操作：</w:delText>
        </w:r>
      </w:del>
    </w:p>
    <w:p w14:paraId="7B8BA25E" w14:textId="30F5C01D" w:rsidR="005A5C6C" w:rsidDel="00B7110A" w:rsidRDefault="005A5C6C" w:rsidP="003B5656">
      <w:pPr>
        <w:rPr>
          <w:del w:id="2008" w:author="宋 玉凝" w:date="2019-12-25T11:20:00Z"/>
        </w:rPr>
      </w:pPr>
      <w:del w:id="2009" w:author="宋 玉凝" w:date="2019-12-25T11:20:00Z">
        <w:r w:rsidDel="00B7110A">
          <w:tab/>
        </w:r>
        <w:r w:rsidDel="00B7110A">
          <w:delText>上传文件与文件夹</w:delText>
        </w:r>
        <w:r w:rsidDel="00B7110A">
          <w:rPr>
            <w:rFonts w:hint="eastAsia"/>
          </w:rPr>
          <w:delText>：</w:delText>
        </w:r>
        <w:r w:rsidRPr="005A5C6C" w:rsidDel="00B7110A">
          <w:delText>en.js</w:delText>
        </w:r>
        <w:r w:rsidDel="00B7110A">
          <w:rPr>
            <w:rFonts w:hint="eastAsia"/>
          </w:rPr>
          <w:delText>、</w:delText>
        </w:r>
        <w:r w:rsidRPr="005A5C6C" w:rsidDel="00B7110A">
          <w:delText>login.jsp</w:delText>
        </w:r>
        <w:r w:rsidDel="00B7110A">
          <w:rPr>
            <w:rFonts w:hint="eastAsia"/>
          </w:rPr>
          <w:delText>、</w:delText>
        </w:r>
        <w:r w:rsidRPr="005A5C6C" w:rsidDel="00B7110A">
          <w:delText>templates</w:delText>
        </w:r>
        <w:r w:rsidDel="00B7110A">
          <w:delText>/</w:delText>
        </w:r>
        <w:r w:rsidDel="00B7110A">
          <w:rPr>
            <w:rFonts w:hint="eastAsia"/>
          </w:rPr>
          <w:delText>、</w:delText>
        </w:r>
        <w:r w:rsidRPr="005A5C6C" w:rsidDel="00B7110A">
          <w:delText>images</w:delText>
        </w:r>
        <w:r w:rsidDel="00B7110A">
          <w:rPr>
            <w:rFonts w:hint="eastAsia"/>
          </w:rPr>
          <w:delText>/</w:delText>
        </w:r>
        <w:r w:rsidDel="00B7110A">
          <w:rPr>
            <w:rFonts w:hint="eastAsia"/>
          </w:rPr>
          <w:delText>、</w:delText>
        </w:r>
        <w:r w:rsidRPr="005A5C6C" w:rsidDel="00B7110A">
          <w:delText>styles</w:delText>
        </w:r>
        <w:r w:rsidDel="00B7110A">
          <w:delText>/</w:delText>
        </w:r>
      </w:del>
    </w:p>
    <w:p w14:paraId="36E0F72C" w14:textId="4429C2B6" w:rsidR="005A5C6C" w:rsidRPr="003B5656" w:rsidDel="00B7110A" w:rsidRDefault="005A5C6C" w:rsidP="003B5656">
      <w:pPr>
        <w:rPr>
          <w:del w:id="2010" w:author="宋 玉凝" w:date="2019-12-25T11:20:00Z"/>
        </w:rPr>
      </w:pPr>
      <w:del w:id="2011" w:author="宋 玉凝" w:date="2019-12-25T11:20:00Z">
        <w:r w:rsidDel="00B7110A">
          <w:tab/>
        </w:r>
        <w:r w:rsidDel="00B7110A">
          <w:delText>同时修改</w:delText>
        </w:r>
        <w:r w:rsidDel="00B7110A">
          <w:delText>patch-site.xml</w:delText>
        </w:r>
        <w:r w:rsidDel="00B7110A">
          <w:delText>文件</w:delText>
        </w:r>
        <w:r w:rsidDel="00B7110A">
          <w:rPr>
            <w:rFonts w:hint="eastAsia"/>
          </w:rPr>
          <w:delText>，</w:delText>
        </w:r>
        <w:r w:rsidDel="00B7110A">
          <w:delText>增加替换模块相应代码</w:delText>
        </w:r>
        <w:r w:rsidDel="00B7110A">
          <w:rPr>
            <w:rFonts w:hint="eastAsia"/>
          </w:rPr>
          <w:delText>。</w:delText>
        </w:r>
      </w:del>
    </w:p>
    <w:p w14:paraId="6F7712BF" w14:textId="708638D0" w:rsidR="00336137" w:rsidDel="00B7110A" w:rsidRDefault="00336137" w:rsidP="00336137">
      <w:pPr>
        <w:pStyle w:val="3"/>
        <w:rPr>
          <w:del w:id="2012" w:author="宋 玉凝" w:date="2019-12-25T11:20:00Z"/>
        </w:rPr>
      </w:pPr>
      <w:del w:id="2013" w:author="宋 玉凝" w:date="2019-12-25T11:20:00Z">
        <w:r w:rsidDel="00B7110A">
          <w:rPr>
            <w:rFonts w:hint="eastAsia"/>
          </w:rPr>
          <w:delText>3</w:delText>
        </w:r>
        <w:r w:rsidDel="00B7110A">
          <w:delText xml:space="preserve">.4.6 pxf patch </w:delText>
        </w:r>
        <w:r w:rsidDel="00B7110A">
          <w:delText>说明</w:delText>
        </w:r>
      </w:del>
    </w:p>
    <w:p w14:paraId="46171954" w14:textId="7A04F229" w:rsidR="000157F1" w:rsidDel="00B7110A" w:rsidRDefault="000157F1" w:rsidP="000157F1">
      <w:pPr>
        <w:rPr>
          <w:del w:id="2014" w:author="宋 玉凝" w:date="2019-12-25T11:20:00Z"/>
        </w:rPr>
      </w:pPr>
      <w:del w:id="2015" w:author="宋 玉凝" w:date="2019-12-25T11:20:00Z">
        <w:r w:rsidDel="00B7110A">
          <w:rPr>
            <w:rFonts w:hint="eastAsia"/>
          </w:rPr>
          <w:delText>（</w:delText>
        </w:r>
        <w:r w:rsidDel="00B7110A">
          <w:rPr>
            <w:rFonts w:hint="eastAsia"/>
          </w:rPr>
          <w:delText>1</w:delText>
        </w:r>
        <w:r w:rsidDel="00B7110A">
          <w:rPr>
            <w:rFonts w:hint="eastAsia"/>
          </w:rPr>
          <w:delText>）新增组件自研功能增强</w:delText>
        </w:r>
      </w:del>
    </w:p>
    <w:p w14:paraId="7F3393BD" w14:textId="39AAE5A4" w:rsidR="000157F1" w:rsidDel="00B7110A" w:rsidRDefault="000157F1" w:rsidP="000157F1">
      <w:pPr>
        <w:rPr>
          <w:del w:id="2016" w:author="宋 玉凝" w:date="2019-12-25T11:20:00Z"/>
        </w:rPr>
      </w:pPr>
      <w:del w:id="2017" w:author="宋 玉凝" w:date="2019-12-25T11:20:00Z">
        <w:r w:rsidDel="00B7110A">
          <w:rPr>
            <w:rFonts w:hint="eastAsia"/>
          </w:rPr>
          <w:delText>（</w:delText>
        </w:r>
        <w:r w:rsidDel="00B7110A">
          <w:rPr>
            <w:rFonts w:hint="eastAsia"/>
          </w:rPr>
          <w:delText>2</w:delText>
        </w:r>
        <w:r w:rsidDel="00B7110A">
          <w:rPr>
            <w:rFonts w:hint="eastAsia"/>
          </w:rPr>
          <w:delText>）</w:delText>
        </w:r>
        <w:r w:rsidDel="00B7110A">
          <w:rPr>
            <w:rFonts w:hint="eastAsia"/>
          </w:rPr>
          <w:delText>patch</w:delText>
        </w:r>
        <w:r w:rsidDel="00B7110A">
          <w:delText xml:space="preserve"> </w:delText>
        </w:r>
        <w:r w:rsidDel="00B7110A">
          <w:delText>操作</w:delText>
        </w:r>
      </w:del>
    </w:p>
    <w:p w14:paraId="78B7ACE6" w14:textId="13BAF38B" w:rsidR="000157F1" w:rsidDel="00B7110A" w:rsidRDefault="000157F1" w:rsidP="000157F1">
      <w:pPr>
        <w:rPr>
          <w:del w:id="2018" w:author="宋 玉凝" w:date="2019-12-25T11:20:00Z"/>
        </w:rPr>
      </w:pPr>
      <w:del w:id="2019" w:author="宋 玉凝" w:date="2019-12-25T11:20:00Z">
        <w:r w:rsidDel="00B7110A">
          <w:tab/>
        </w:r>
        <w:r w:rsidDel="00B7110A">
          <w:delText>本地源上传文件</w:delText>
        </w:r>
        <w:r w:rsidDel="00B7110A">
          <w:rPr>
            <w:rFonts w:hint="eastAsia"/>
          </w:rPr>
          <w:delText>：</w:delText>
        </w:r>
        <w:r w:rsidRPr="000157F1" w:rsidDel="00B7110A">
          <w:delText>pxf-jdbc-3.2.1.0.jar</w:delText>
        </w:r>
        <w:r w:rsidDel="00B7110A">
          <w:rPr>
            <w:rFonts w:hint="eastAsia"/>
          </w:rPr>
          <w:delText>、</w:delText>
        </w:r>
        <w:r w:rsidRPr="000157F1" w:rsidDel="00B7110A">
          <w:delText>pxf-private.classpath</w:delText>
        </w:r>
        <w:r w:rsidDel="00B7110A">
          <w:rPr>
            <w:rFonts w:hint="eastAsia"/>
          </w:rPr>
          <w:delText>、</w:delText>
        </w:r>
        <w:r w:rsidRPr="000157F1" w:rsidDel="00B7110A">
          <w:delText>pxf-privatehdp.classpath</w:delText>
        </w:r>
      </w:del>
    </w:p>
    <w:p w14:paraId="3970DB7B" w14:textId="0B567281" w:rsidR="000157F1" w:rsidRPr="000157F1" w:rsidDel="00B7110A" w:rsidRDefault="000157F1" w:rsidP="000157F1">
      <w:pPr>
        <w:rPr>
          <w:del w:id="2020" w:author="宋 玉凝" w:date="2019-12-25T11:20:00Z"/>
        </w:rPr>
      </w:pPr>
      <w:del w:id="2021" w:author="宋 玉凝" w:date="2019-12-25T11:20:00Z">
        <w:r w:rsidDel="00B7110A">
          <w:tab/>
        </w:r>
        <w:r w:rsidDel="00B7110A">
          <w:delText>修改</w:delText>
        </w:r>
        <w:r w:rsidDel="00B7110A">
          <w:delText>patch-site.xml</w:delText>
        </w:r>
        <w:r w:rsidDel="00B7110A">
          <w:delText>文件添加相应模块</w:delText>
        </w:r>
      </w:del>
    </w:p>
    <w:p w14:paraId="39A0D520" w14:textId="0B33B810" w:rsidR="002C7F55" w:rsidDel="00B7110A" w:rsidRDefault="00721D1E" w:rsidP="00721D1E">
      <w:pPr>
        <w:pStyle w:val="2"/>
        <w:rPr>
          <w:del w:id="2022" w:author="宋 玉凝" w:date="2019-12-25T11:20:00Z"/>
        </w:rPr>
      </w:pPr>
      <w:del w:id="2023" w:author="宋 玉凝" w:date="2019-12-25T11:20:00Z">
        <w:r w:rsidDel="00B7110A">
          <w:delText>3.5 HDP</w:delText>
        </w:r>
        <w:r w:rsidDel="00B7110A">
          <w:delText>升级</w:delText>
        </w:r>
      </w:del>
    </w:p>
    <w:p w14:paraId="6A1D057D" w14:textId="0D093BAC" w:rsidR="00721D1E" w:rsidRPr="00721D1E" w:rsidDel="00B7110A" w:rsidRDefault="00721D1E" w:rsidP="00721D1E">
      <w:pPr>
        <w:rPr>
          <w:del w:id="2024" w:author="宋 玉凝" w:date="2019-12-25T11:20:00Z"/>
        </w:rPr>
      </w:pPr>
      <w:del w:id="2025" w:author="宋 玉凝" w:date="2019-12-25T11:20:00Z">
        <w:r w:rsidDel="00B7110A">
          <w:delText>支持</w:delText>
        </w:r>
        <w:r w:rsidDel="00B7110A">
          <w:delText>HDP</w:delText>
        </w:r>
        <w:r w:rsidDel="00B7110A">
          <w:delText>快速升级与滚动升级</w:delText>
        </w:r>
      </w:del>
    </w:p>
    <w:p w14:paraId="76687695" w14:textId="745179DD" w:rsidR="00426464" w:rsidDel="00B7110A" w:rsidRDefault="00D01B0D" w:rsidP="00D01B0D">
      <w:pPr>
        <w:pStyle w:val="3"/>
        <w:rPr>
          <w:del w:id="2026" w:author="宋 玉凝" w:date="2019-12-25T11:20:00Z"/>
        </w:rPr>
      </w:pPr>
      <w:del w:id="2027" w:author="宋 玉凝" w:date="2019-12-25T11:20:00Z">
        <w:r w:rsidDel="00B7110A">
          <w:delText xml:space="preserve">3.5.1 </w:delText>
        </w:r>
        <w:r w:rsidDel="00B7110A">
          <w:delText>大前提</w:delText>
        </w:r>
        <w:r w:rsidDel="00B7110A">
          <w:rPr>
            <w:rFonts w:hint="eastAsia"/>
          </w:rPr>
          <w:delText>：</w:delText>
        </w:r>
        <w:r w:rsidDel="00B7110A">
          <w:delText>ambari</w:delText>
        </w:r>
        <w:r w:rsidDel="00B7110A">
          <w:delText>升级</w:delText>
        </w:r>
      </w:del>
    </w:p>
    <w:p w14:paraId="209A1ABB" w14:textId="16C3912B" w:rsidR="00825B94" w:rsidDel="00B7110A" w:rsidRDefault="00825B94" w:rsidP="00825B94">
      <w:pPr>
        <w:rPr>
          <w:del w:id="2028" w:author="宋 玉凝" w:date="2019-12-25T11:20:00Z"/>
        </w:rPr>
      </w:pPr>
      <w:del w:id="2029" w:author="宋 玉凝" w:date="2019-12-25T11:20:00Z">
        <w:r w:rsidDel="00B7110A">
          <w:tab/>
        </w:r>
        <w:r w:rsidRPr="00825B94" w:rsidDel="00B7110A">
          <w:rPr>
            <w:rFonts w:hint="eastAsia"/>
          </w:rPr>
          <w:delText>Insight HD Manager v2.3</w:delText>
        </w:r>
        <w:r w:rsidRPr="00825B94" w:rsidDel="00B7110A">
          <w:rPr>
            <w:rFonts w:hint="eastAsia"/>
          </w:rPr>
          <w:delText>版本对应</w:delText>
        </w:r>
        <w:r w:rsidRPr="00825B94" w:rsidDel="00B7110A">
          <w:rPr>
            <w:rFonts w:hint="eastAsia"/>
          </w:rPr>
          <w:delText>Ambari</w:delText>
        </w:r>
        <w:r w:rsidRPr="00825B94" w:rsidDel="00B7110A">
          <w:rPr>
            <w:rFonts w:hint="eastAsia"/>
          </w:rPr>
          <w:delText>开源版本</w:delText>
        </w:r>
        <w:r w:rsidRPr="00825B94" w:rsidDel="00B7110A">
          <w:rPr>
            <w:rFonts w:hint="eastAsia"/>
          </w:rPr>
          <w:delText>2.2.2</w:delText>
        </w:r>
        <w:r w:rsidRPr="00825B94" w:rsidDel="00B7110A">
          <w:rPr>
            <w:rFonts w:hint="eastAsia"/>
          </w:rPr>
          <w:delText>，汉化过程中对</w:delText>
        </w:r>
        <w:r w:rsidRPr="00825B94" w:rsidDel="00B7110A">
          <w:rPr>
            <w:rFonts w:hint="eastAsia"/>
          </w:rPr>
          <w:delText>HDP</w:delText>
        </w:r>
        <w:r w:rsidRPr="00825B94" w:rsidDel="00B7110A">
          <w:rPr>
            <w:rFonts w:hint="eastAsia"/>
          </w:rPr>
          <w:delText>升级进行了限制，目前只能支持安装</w:delText>
        </w:r>
        <w:r w:rsidRPr="00825B94" w:rsidDel="00B7110A">
          <w:rPr>
            <w:rFonts w:hint="eastAsia"/>
          </w:rPr>
          <w:delText>HDPv2.3.4.7</w:delText>
        </w:r>
        <w:r w:rsidRPr="00825B94" w:rsidDel="00B7110A">
          <w:rPr>
            <w:rFonts w:hint="eastAsia"/>
          </w:rPr>
          <w:delText>版本，因此后续</w:delText>
        </w:r>
        <w:r w:rsidRPr="00825B94" w:rsidDel="00B7110A">
          <w:rPr>
            <w:rFonts w:hint="eastAsia"/>
          </w:rPr>
          <w:delText>HDP</w:delText>
        </w:r>
        <w:r w:rsidRPr="00825B94" w:rsidDel="00B7110A">
          <w:rPr>
            <w:rFonts w:hint="eastAsia"/>
          </w:rPr>
          <w:delText>升级至</w:delText>
        </w:r>
        <w:r w:rsidRPr="00825B94" w:rsidDel="00B7110A">
          <w:rPr>
            <w:rFonts w:hint="eastAsia"/>
          </w:rPr>
          <w:delText>2.4</w:delText>
        </w:r>
        <w:r w:rsidRPr="00825B94" w:rsidDel="00B7110A">
          <w:rPr>
            <w:rFonts w:hint="eastAsia"/>
          </w:rPr>
          <w:delText>或</w:delText>
        </w:r>
        <w:r w:rsidRPr="00825B94" w:rsidDel="00B7110A">
          <w:rPr>
            <w:rFonts w:hint="eastAsia"/>
          </w:rPr>
          <w:delText>2.5</w:delText>
        </w:r>
        <w:r w:rsidRPr="00825B94" w:rsidDel="00B7110A">
          <w:rPr>
            <w:rFonts w:hint="eastAsia"/>
          </w:rPr>
          <w:delText>需要首先升级</w:delText>
        </w:r>
        <w:r w:rsidRPr="00825B94" w:rsidDel="00B7110A">
          <w:rPr>
            <w:rFonts w:hint="eastAsia"/>
          </w:rPr>
          <w:delText>Manager</w:delText>
        </w:r>
        <w:r w:rsidRPr="00825B94" w:rsidDel="00B7110A">
          <w:rPr>
            <w:rFonts w:hint="eastAsia"/>
          </w:rPr>
          <w:delText>。</w:delText>
        </w:r>
      </w:del>
    </w:p>
    <w:p w14:paraId="5300414A" w14:textId="6F11EB8C" w:rsidR="00EF63A0" w:rsidRPr="00825B94" w:rsidDel="00B7110A" w:rsidRDefault="00EF63A0" w:rsidP="00825B94">
      <w:pPr>
        <w:rPr>
          <w:del w:id="2030" w:author="宋 玉凝" w:date="2019-12-25T11:20:00Z"/>
        </w:rPr>
      </w:pPr>
      <w:del w:id="2031" w:author="宋 玉凝" w:date="2019-12-25T11:20:00Z">
        <w:r w:rsidDel="00B7110A">
          <w:tab/>
        </w:r>
        <w:r w:rsidDel="00B7110A">
          <w:delText>具体升级步骤请参考</w:delText>
        </w:r>
        <w:r w:rsidDel="00B7110A">
          <w:delText>manager</w:delText>
        </w:r>
        <w:r w:rsidDel="00B7110A">
          <w:delText>升级文档</w:delText>
        </w:r>
        <w:r w:rsidDel="00B7110A">
          <w:rPr>
            <w:rFonts w:hint="eastAsia"/>
          </w:rPr>
          <w:delText>。</w:delText>
        </w:r>
      </w:del>
    </w:p>
    <w:p w14:paraId="4BD5870E" w14:textId="52B5CC81" w:rsidR="00D01B0D" w:rsidDel="00B7110A" w:rsidRDefault="00D01B0D" w:rsidP="00D01B0D">
      <w:pPr>
        <w:pStyle w:val="3"/>
        <w:rPr>
          <w:del w:id="2032" w:author="宋 玉凝" w:date="2019-12-25T11:20:00Z"/>
        </w:rPr>
      </w:pPr>
      <w:del w:id="2033" w:author="宋 玉凝" w:date="2019-12-25T11:20:00Z">
        <w:r w:rsidDel="00B7110A">
          <w:rPr>
            <w:rFonts w:hint="eastAsia"/>
          </w:rPr>
          <w:delText xml:space="preserve">3.5.2 </w:delText>
        </w:r>
        <w:r w:rsidDel="00B7110A">
          <w:rPr>
            <w:rFonts w:hint="eastAsia"/>
          </w:rPr>
          <w:delText>快速升级</w:delText>
        </w:r>
      </w:del>
    </w:p>
    <w:p w14:paraId="59AAEF63" w14:textId="75D4FA17" w:rsidR="00EF63A0" w:rsidDel="00B7110A" w:rsidRDefault="00EF63A0" w:rsidP="00EF63A0">
      <w:pPr>
        <w:rPr>
          <w:del w:id="2034" w:author="宋 玉凝" w:date="2019-12-25T11:20:00Z"/>
        </w:rPr>
      </w:pPr>
      <w:del w:id="2035" w:author="宋 玉凝" w:date="2019-12-25T11:20:00Z">
        <w:r w:rsidDel="00B7110A">
          <w:tab/>
        </w:r>
        <w:r w:rsidRPr="00EF63A0" w:rsidDel="00B7110A">
          <w:rPr>
            <w:rFonts w:hint="eastAsia"/>
          </w:rPr>
          <w:delText>快速升级按照将导致集群停机，但具有较不严格的先决条件的顺序编排</w:delText>
        </w:r>
        <w:r w:rsidRPr="00EF63A0" w:rsidDel="00B7110A">
          <w:rPr>
            <w:rFonts w:hint="eastAsia"/>
          </w:rPr>
          <w:delText>HDP</w:delText>
        </w:r>
        <w:r w:rsidRPr="00EF63A0" w:rsidDel="00B7110A">
          <w:rPr>
            <w:rFonts w:hint="eastAsia"/>
          </w:rPr>
          <w:delText>升级。</w:delText>
        </w:r>
      </w:del>
    </w:p>
    <w:p w14:paraId="0DAE97DD" w14:textId="4C8451B7" w:rsidR="00EF63A0" w:rsidRPr="00EF63A0" w:rsidDel="00B7110A" w:rsidRDefault="00EF63A0" w:rsidP="00EF63A0">
      <w:pPr>
        <w:rPr>
          <w:del w:id="2036" w:author="宋 玉凝" w:date="2019-12-25T11:20:00Z"/>
        </w:rPr>
      </w:pPr>
      <w:del w:id="2037" w:author="宋 玉凝" w:date="2019-12-25T11:20:00Z">
        <w:r w:rsidDel="00B7110A">
          <w:tab/>
        </w:r>
        <w:r w:rsidDel="00B7110A">
          <w:delText>具体升级步骤请参考</w:delText>
        </w:r>
        <w:r w:rsidDel="00B7110A">
          <w:delText>HDP</w:delText>
        </w:r>
        <w:r w:rsidDel="00B7110A">
          <w:delText>升级文档</w:delText>
        </w:r>
        <w:r w:rsidDel="00B7110A">
          <w:rPr>
            <w:rFonts w:hint="eastAsia"/>
          </w:rPr>
          <w:delText>。</w:delText>
        </w:r>
      </w:del>
    </w:p>
    <w:p w14:paraId="7E04A62A" w14:textId="2087E81D" w:rsidR="00D01B0D" w:rsidDel="00B7110A" w:rsidRDefault="00D01B0D" w:rsidP="00D01B0D">
      <w:pPr>
        <w:pStyle w:val="3"/>
        <w:rPr>
          <w:del w:id="2038" w:author="宋 玉凝" w:date="2019-12-25T11:20:00Z"/>
        </w:rPr>
      </w:pPr>
      <w:del w:id="2039" w:author="宋 玉凝" w:date="2019-12-25T11:20:00Z">
        <w:r w:rsidDel="00B7110A">
          <w:rPr>
            <w:rFonts w:hint="eastAsia"/>
          </w:rPr>
          <w:delText xml:space="preserve">3.5.3 </w:delText>
        </w:r>
        <w:r w:rsidDel="00B7110A">
          <w:rPr>
            <w:rFonts w:hint="eastAsia"/>
          </w:rPr>
          <w:delText>滚动升级</w:delText>
        </w:r>
      </w:del>
    </w:p>
    <w:p w14:paraId="136791E5" w14:textId="268512FC" w:rsidR="00EF63A0" w:rsidDel="00B7110A" w:rsidRDefault="00EF63A0" w:rsidP="00EF63A0">
      <w:pPr>
        <w:rPr>
          <w:del w:id="2040" w:author="宋 玉凝" w:date="2019-12-25T11:20:00Z"/>
        </w:rPr>
      </w:pPr>
      <w:del w:id="2041" w:author="宋 玉凝" w:date="2019-12-25T11:20:00Z">
        <w:r w:rsidDel="00B7110A">
          <w:tab/>
        </w:r>
        <w:r w:rsidRPr="00EF63A0" w:rsidDel="00B7110A">
          <w:rPr>
            <w:rFonts w:hint="eastAsia"/>
          </w:rPr>
          <w:delText>滚动升级按照意味着在升级期间保留群集操作和最小化服务影响的顺序编排</w:delText>
        </w:r>
        <w:r w:rsidRPr="00EF63A0" w:rsidDel="00B7110A">
          <w:rPr>
            <w:rFonts w:hint="eastAsia"/>
          </w:rPr>
          <w:delText>HDP</w:delText>
        </w:r>
        <w:r w:rsidRPr="00EF63A0" w:rsidDel="00B7110A">
          <w:rPr>
            <w:rFonts w:hint="eastAsia"/>
          </w:rPr>
          <w:delText>升级。</w:delText>
        </w:r>
        <w:r w:rsidRPr="00EF63A0" w:rsidDel="00B7110A">
          <w:rPr>
            <w:rFonts w:hint="eastAsia"/>
          </w:rPr>
          <w:delText xml:space="preserve"> </w:delText>
        </w:r>
        <w:r w:rsidRPr="00EF63A0" w:rsidDel="00B7110A">
          <w:rPr>
            <w:rFonts w:hint="eastAsia"/>
          </w:rPr>
          <w:delText>此过程具有更严格的先决条件（特别是关于集群高可用性配置），并且可能需要比快速升级更长的时间才能完成。</w:delText>
        </w:r>
      </w:del>
    </w:p>
    <w:p w14:paraId="0754C2C1" w14:textId="1C6B7CEF" w:rsidR="00EF63A0" w:rsidRPr="00EF63A0" w:rsidDel="00B7110A" w:rsidRDefault="00EF63A0" w:rsidP="00EF63A0">
      <w:pPr>
        <w:rPr>
          <w:del w:id="2042" w:author="宋 玉凝" w:date="2019-12-25T11:20:00Z"/>
        </w:rPr>
      </w:pPr>
      <w:del w:id="2043" w:author="宋 玉凝" w:date="2019-12-25T11:20:00Z">
        <w:r w:rsidDel="00B7110A">
          <w:tab/>
        </w:r>
        <w:r w:rsidDel="00B7110A">
          <w:delText>具体升级步骤请参考</w:delText>
        </w:r>
        <w:r w:rsidDel="00B7110A">
          <w:delText>HDP</w:delText>
        </w:r>
        <w:r w:rsidDel="00B7110A">
          <w:delText>升级文档</w:delText>
        </w:r>
        <w:r w:rsidDel="00B7110A">
          <w:rPr>
            <w:rFonts w:hint="eastAsia"/>
          </w:rPr>
          <w:delText>。</w:delText>
        </w:r>
      </w:del>
    </w:p>
    <w:p w14:paraId="59C0214E" w14:textId="5D7774B2" w:rsidR="00426464" w:rsidDel="00B7110A" w:rsidRDefault="00426464" w:rsidP="00426464">
      <w:pPr>
        <w:rPr>
          <w:del w:id="2044" w:author="宋 玉凝" w:date="2019-12-25T11:20:00Z"/>
        </w:rPr>
      </w:pPr>
      <w:del w:id="2045" w:author="宋 玉凝" w:date="2019-12-25T11:20:00Z">
        <w:r w:rsidDel="00B7110A">
          <w:tab/>
        </w:r>
        <w:r w:rsidDel="00B7110A">
          <w:tab/>
        </w:r>
        <w:r w:rsidDel="00B7110A">
          <w:tab/>
        </w:r>
      </w:del>
    </w:p>
    <w:p w14:paraId="0D3A2F15" w14:textId="76E234BA" w:rsidR="00981437" w:rsidDel="00B7110A" w:rsidRDefault="00981437" w:rsidP="00981437">
      <w:pPr>
        <w:pStyle w:val="1"/>
        <w:rPr>
          <w:del w:id="2046" w:author="宋 玉凝" w:date="2019-12-25T11:20:00Z"/>
        </w:rPr>
      </w:pPr>
      <w:del w:id="2047" w:author="宋 玉凝" w:date="2019-12-25T11:20:00Z">
        <w:r w:rsidDel="00B7110A">
          <w:rPr>
            <w:rFonts w:hint="eastAsia"/>
          </w:rPr>
          <w:delText xml:space="preserve">4. Insight HD 3.6 </w:delText>
        </w:r>
        <w:r w:rsidDel="00B7110A">
          <w:rPr>
            <w:rFonts w:hint="eastAsia"/>
          </w:rPr>
          <w:delText>版本修改列表</w:delText>
        </w:r>
      </w:del>
    </w:p>
    <w:p w14:paraId="58AAC9B7" w14:textId="2F7B04E6" w:rsidR="00981437" w:rsidDel="00B7110A" w:rsidRDefault="00981437" w:rsidP="00981437">
      <w:pPr>
        <w:rPr>
          <w:del w:id="2048" w:author="宋 玉凝" w:date="2019-12-25T11:20:00Z"/>
        </w:rPr>
      </w:pPr>
      <w:del w:id="2049" w:author="宋 玉凝" w:date="2019-12-25T11:20:00Z">
        <w:r w:rsidDel="00B7110A">
          <w:rPr>
            <w:rFonts w:hint="eastAsia"/>
          </w:rPr>
          <w:delText>（略）</w:delText>
        </w:r>
      </w:del>
    </w:p>
    <w:p w14:paraId="7A3DBFFE" w14:textId="56D05543" w:rsidR="00981437" w:rsidRPr="00981437" w:rsidDel="00B7110A" w:rsidRDefault="00981437" w:rsidP="00981437">
      <w:pPr>
        <w:rPr>
          <w:del w:id="2050" w:author="宋 玉凝" w:date="2019-12-25T11:20:00Z"/>
        </w:rPr>
      </w:pPr>
      <w:del w:id="2051" w:author="宋 玉凝" w:date="2019-12-25T11:20:00Z">
        <w:r w:rsidRPr="00981437" w:rsidDel="00B7110A">
          <w:rPr>
            <w:rFonts w:hint="eastAsia"/>
          </w:rPr>
          <w:delText>各位同事，大家好，</w:delText>
        </w:r>
        <w:r w:rsidRPr="00981437" w:rsidDel="00B7110A">
          <w:delText>HD3.6</w:delText>
        </w:r>
        <w:r w:rsidRPr="00981437" w:rsidDel="00B7110A">
          <w:rPr>
            <w:rFonts w:hint="eastAsia"/>
          </w:rPr>
          <w:delText>版本现已正式发布，</w:delText>
        </w:r>
      </w:del>
    </w:p>
    <w:p w14:paraId="2DFB7679" w14:textId="0401C047" w:rsidR="00981437" w:rsidRPr="00981437" w:rsidDel="00B7110A" w:rsidRDefault="00981437" w:rsidP="00981437">
      <w:pPr>
        <w:rPr>
          <w:del w:id="2052" w:author="宋 玉凝" w:date="2019-12-25T11:20:00Z"/>
        </w:rPr>
      </w:pPr>
      <w:del w:id="2053" w:author="宋 玉凝" w:date="2019-12-25T11:20:00Z">
        <w:r w:rsidRPr="00981437" w:rsidDel="00B7110A">
          <w:delText xml:space="preserve">       </w:delText>
        </w:r>
        <w:r w:rsidRPr="00981437" w:rsidDel="00B7110A">
          <w:rPr>
            <w:rFonts w:hint="eastAsia"/>
          </w:rPr>
          <w:delText>新版本</w:delText>
        </w:r>
        <w:r w:rsidRPr="00981437" w:rsidDel="00B7110A">
          <w:delText>Release Notes</w:delText>
        </w:r>
        <w:r w:rsidRPr="00981437" w:rsidDel="00B7110A">
          <w:rPr>
            <w:rFonts w:hint="eastAsia"/>
          </w:rPr>
          <w:delText>：</w:delText>
        </w:r>
      </w:del>
    </w:p>
    <w:p w14:paraId="22FCDBE5" w14:textId="281F3C4F" w:rsidR="00981437" w:rsidRPr="00981437" w:rsidDel="00B7110A" w:rsidRDefault="00981437" w:rsidP="00981437">
      <w:pPr>
        <w:rPr>
          <w:del w:id="2054" w:author="宋 玉凝" w:date="2019-12-25T11:20:00Z"/>
        </w:rPr>
      </w:pPr>
      <w:del w:id="2055" w:author="宋 玉凝" w:date="2019-12-25T11:20:00Z">
        <w:r w:rsidRPr="00981437" w:rsidDel="00B7110A">
          <w:delText xml:space="preserve">       </w:delText>
        </w:r>
        <w:r w:rsidRPr="00981437" w:rsidDel="00B7110A">
          <w:rPr>
            <w:rFonts w:hint="eastAsia"/>
          </w:rPr>
          <w:delText>（</w:delText>
        </w:r>
        <w:r w:rsidRPr="00981437" w:rsidDel="00B7110A">
          <w:delText>1</w:delText>
        </w:r>
        <w:r w:rsidRPr="00981437" w:rsidDel="00B7110A">
          <w:rPr>
            <w:rFonts w:hint="eastAsia"/>
          </w:rPr>
          <w:delText>）</w:delText>
        </w:r>
        <w:r w:rsidRPr="00981437" w:rsidDel="00B7110A">
          <w:delText xml:space="preserve">  </w:delText>
        </w:r>
        <w:r w:rsidRPr="00981437" w:rsidDel="00B7110A">
          <w:rPr>
            <w:rFonts w:hint="eastAsia"/>
          </w:rPr>
          <w:delText>全面支持</w:delText>
        </w:r>
        <w:r w:rsidRPr="00981437" w:rsidDel="00B7110A">
          <w:delText>CentOS6.7</w:delText>
        </w:r>
        <w:r w:rsidRPr="00981437" w:rsidDel="00B7110A">
          <w:rPr>
            <w:rFonts w:hint="eastAsia"/>
          </w:rPr>
          <w:delText>与</w:delText>
        </w:r>
        <w:r w:rsidRPr="00981437" w:rsidDel="00B7110A">
          <w:delText>CentOS7.3</w:delText>
        </w:r>
        <w:r w:rsidRPr="00981437" w:rsidDel="00B7110A">
          <w:rPr>
            <w:rFonts w:hint="eastAsia"/>
          </w:rPr>
          <w:delText>操作系统，解决不同版本各类包依赖问题，所有服务功能测试通过。</w:delText>
        </w:r>
      </w:del>
    </w:p>
    <w:p w14:paraId="598CB529" w14:textId="38C47353" w:rsidR="00981437" w:rsidRPr="00981437" w:rsidDel="00B7110A" w:rsidRDefault="00981437" w:rsidP="00981437">
      <w:pPr>
        <w:ind w:firstLine="420"/>
        <w:rPr>
          <w:del w:id="2056" w:author="宋 玉凝" w:date="2019-12-25T11:20:00Z"/>
        </w:rPr>
      </w:pPr>
      <w:del w:id="2057" w:author="宋 玉凝" w:date="2019-12-25T11:20:00Z">
        <w:r w:rsidRPr="00981437" w:rsidDel="00B7110A">
          <w:rPr>
            <w:rFonts w:hint="eastAsia"/>
          </w:rPr>
          <w:delText>（</w:delText>
        </w:r>
        <w:r w:rsidRPr="00981437" w:rsidDel="00B7110A">
          <w:delText>2</w:delText>
        </w:r>
        <w:r w:rsidRPr="00981437" w:rsidDel="00B7110A">
          <w:rPr>
            <w:rFonts w:hint="eastAsia"/>
          </w:rPr>
          <w:delText>）</w:delText>
        </w:r>
        <w:r w:rsidRPr="00981437" w:rsidDel="00B7110A">
          <w:delText xml:space="preserve">  </w:delText>
        </w:r>
        <w:r w:rsidRPr="00981437" w:rsidDel="00B7110A">
          <w:rPr>
            <w:rFonts w:hint="eastAsia"/>
          </w:rPr>
          <w:delText>新增服务</w:delText>
        </w:r>
        <w:r w:rsidRPr="00981437" w:rsidDel="00B7110A">
          <w:delText>Redis</w:delText>
        </w:r>
        <w:r w:rsidRPr="00981437" w:rsidDel="00B7110A">
          <w:rPr>
            <w:rFonts w:hint="eastAsia"/>
          </w:rPr>
          <w:delText>，支持一键创建集群功能。</w:delText>
        </w:r>
      </w:del>
    </w:p>
    <w:p w14:paraId="060EBEFD" w14:textId="484576D0" w:rsidR="00981437" w:rsidRPr="00981437" w:rsidDel="00B7110A" w:rsidRDefault="00981437" w:rsidP="00981437">
      <w:pPr>
        <w:ind w:firstLine="420"/>
        <w:rPr>
          <w:del w:id="2058" w:author="宋 玉凝" w:date="2019-12-25T11:20:00Z"/>
        </w:rPr>
      </w:pPr>
      <w:del w:id="2059" w:author="宋 玉凝" w:date="2019-12-25T11:20:00Z">
        <w:r w:rsidRPr="00981437" w:rsidDel="00B7110A">
          <w:rPr>
            <w:rFonts w:hint="eastAsia"/>
          </w:rPr>
          <w:delText>（</w:delText>
        </w:r>
        <w:r w:rsidRPr="00981437" w:rsidDel="00B7110A">
          <w:delText>3</w:delText>
        </w:r>
        <w:r w:rsidRPr="00981437" w:rsidDel="00B7110A">
          <w:rPr>
            <w:rFonts w:hint="eastAsia"/>
          </w:rPr>
          <w:delText>）</w:delText>
        </w:r>
        <w:r w:rsidRPr="00981437" w:rsidDel="00B7110A">
          <w:delText xml:space="preserve">  </w:delText>
        </w:r>
        <w:r w:rsidRPr="00981437" w:rsidDel="00B7110A">
          <w:rPr>
            <w:rFonts w:hint="eastAsia"/>
          </w:rPr>
          <w:delText>升级服务</w:delText>
        </w:r>
        <w:r w:rsidRPr="00981437" w:rsidDel="00B7110A">
          <w:delText>HPP</w:delText>
        </w:r>
        <w:r w:rsidRPr="00981437" w:rsidDel="00B7110A">
          <w:rPr>
            <w:rFonts w:hint="eastAsia"/>
          </w:rPr>
          <w:delText>至</w:delText>
        </w:r>
        <w:r w:rsidRPr="00981437" w:rsidDel="00B7110A">
          <w:delText>2.2.0.0</w:delText>
        </w:r>
        <w:r w:rsidRPr="00981437" w:rsidDel="00B7110A">
          <w:rPr>
            <w:rFonts w:hint="eastAsia"/>
          </w:rPr>
          <w:delText>版本，</w:delText>
        </w:r>
        <w:r w:rsidRPr="00981437" w:rsidDel="00B7110A">
          <w:delText>PXF</w:delText>
        </w:r>
        <w:r w:rsidRPr="00981437" w:rsidDel="00B7110A">
          <w:rPr>
            <w:rFonts w:hint="eastAsia"/>
          </w:rPr>
          <w:delText>至</w:delText>
        </w:r>
        <w:r w:rsidRPr="00981437" w:rsidDel="00B7110A">
          <w:delText>3.2.1.0</w:delText>
        </w:r>
        <w:r w:rsidRPr="00981437" w:rsidDel="00B7110A">
          <w:rPr>
            <w:rFonts w:hint="eastAsia"/>
          </w:rPr>
          <w:delText>版本。</w:delText>
        </w:r>
      </w:del>
    </w:p>
    <w:p w14:paraId="7EC1A242" w14:textId="5706BFFD" w:rsidR="00981437" w:rsidRPr="00981437" w:rsidDel="00B7110A" w:rsidRDefault="00981437" w:rsidP="00981437">
      <w:pPr>
        <w:ind w:firstLine="420"/>
        <w:rPr>
          <w:del w:id="2060" w:author="宋 玉凝" w:date="2019-12-25T11:20:00Z"/>
        </w:rPr>
      </w:pPr>
      <w:del w:id="2061" w:author="宋 玉凝" w:date="2019-12-25T11:20:00Z">
        <w:r w:rsidRPr="00981437" w:rsidDel="00B7110A">
          <w:rPr>
            <w:rFonts w:hint="eastAsia"/>
          </w:rPr>
          <w:delText>（</w:delText>
        </w:r>
        <w:r w:rsidRPr="00981437" w:rsidDel="00B7110A">
          <w:delText>4</w:delText>
        </w:r>
        <w:r w:rsidRPr="00981437" w:rsidDel="00B7110A">
          <w:rPr>
            <w:rFonts w:hint="eastAsia"/>
          </w:rPr>
          <w:delText>）</w:delText>
        </w:r>
        <w:r w:rsidRPr="00981437" w:rsidDel="00B7110A">
          <w:delText xml:space="preserve">  </w:delText>
        </w:r>
        <w:r w:rsidRPr="00981437" w:rsidDel="00B7110A">
          <w:rPr>
            <w:rFonts w:hint="eastAsia"/>
          </w:rPr>
          <w:delText>完善服务</w:delText>
        </w:r>
        <w:r w:rsidRPr="00981437" w:rsidDel="00B7110A">
          <w:delText>Hue</w:delText>
        </w:r>
        <w:r w:rsidRPr="00981437" w:rsidDel="00B7110A">
          <w:rPr>
            <w:rFonts w:hint="eastAsia"/>
          </w:rPr>
          <w:delText>对</w:delText>
        </w:r>
        <w:r w:rsidRPr="00981437" w:rsidDel="00B7110A">
          <w:delText>Centos7</w:delText>
        </w:r>
        <w:r w:rsidRPr="00981437" w:rsidDel="00B7110A">
          <w:rPr>
            <w:rFonts w:hint="eastAsia"/>
          </w:rPr>
          <w:delText>系统支持，解决包依赖与汉化问题。</w:delText>
        </w:r>
      </w:del>
    </w:p>
    <w:p w14:paraId="657AC093" w14:textId="5CC7C84A" w:rsidR="00981437" w:rsidRPr="00981437" w:rsidDel="00B7110A" w:rsidRDefault="00981437" w:rsidP="00981437">
      <w:pPr>
        <w:ind w:firstLine="420"/>
        <w:rPr>
          <w:del w:id="2062" w:author="宋 玉凝" w:date="2019-12-25T11:20:00Z"/>
        </w:rPr>
      </w:pPr>
      <w:del w:id="2063" w:author="宋 玉凝" w:date="2019-12-25T11:20:00Z">
        <w:r w:rsidRPr="00981437" w:rsidDel="00B7110A">
          <w:rPr>
            <w:rFonts w:hint="eastAsia"/>
          </w:rPr>
          <w:delText>（</w:delText>
        </w:r>
        <w:r w:rsidRPr="00981437" w:rsidDel="00B7110A">
          <w:delText>5</w:delText>
        </w:r>
        <w:r w:rsidRPr="00981437" w:rsidDel="00B7110A">
          <w:rPr>
            <w:rFonts w:hint="eastAsia"/>
          </w:rPr>
          <w:delText>）</w:delText>
        </w:r>
        <w:r w:rsidRPr="00981437" w:rsidDel="00B7110A">
          <w:delText xml:space="preserve">  </w:delText>
        </w:r>
        <w:r w:rsidRPr="00981437" w:rsidDel="00B7110A">
          <w:rPr>
            <w:rFonts w:hint="eastAsia"/>
          </w:rPr>
          <w:delText>修复</w:delText>
        </w:r>
        <w:r w:rsidRPr="00981437" w:rsidDel="00B7110A">
          <w:delText>HPP gpfdist</w:delText>
        </w:r>
        <w:r w:rsidRPr="00981437" w:rsidDel="00B7110A">
          <w:rPr>
            <w:rFonts w:hint="eastAsia"/>
          </w:rPr>
          <w:delText>工具使用缺包问题。</w:delText>
        </w:r>
      </w:del>
    </w:p>
    <w:p w14:paraId="313AB852" w14:textId="4B5E4D69" w:rsidR="00981437" w:rsidRPr="00981437" w:rsidDel="00B7110A" w:rsidRDefault="00981437" w:rsidP="00981437">
      <w:pPr>
        <w:ind w:firstLine="420"/>
        <w:rPr>
          <w:del w:id="2064" w:author="宋 玉凝" w:date="2019-12-25T11:20:00Z"/>
        </w:rPr>
      </w:pPr>
      <w:del w:id="2065" w:author="宋 玉凝" w:date="2019-12-25T11:20:00Z">
        <w:r w:rsidRPr="00981437" w:rsidDel="00B7110A">
          <w:rPr>
            <w:rFonts w:hint="eastAsia"/>
          </w:rPr>
          <w:delText>（</w:delText>
        </w:r>
        <w:r w:rsidRPr="00981437" w:rsidDel="00B7110A">
          <w:delText>6</w:delText>
        </w:r>
        <w:r w:rsidRPr="00981437" w:rsidDel="00B7110A">
          <w:rPr>
            <w:rFonts w:hint="eastAsia"/>
          </w:rPr>
          <w:delText>）</w:delText>
        </w:r>
        <w:r w:rsidRPr="00981437" w:rsidDel="00B7110A">
          <w:delText xml:space="preserve">  </w:delText>
        </w:r>
        <w:r w:rsidRPr="00981437" w:rsidDel="00B7110A">
          <w:rPr>
            <w:rFonts w:hint="eastAsia"/>
          </w:rPr>
          <w:delText>修复服务重启对本地源依赖问题，实现本地源失效或</w:delText>
        </w:r>
        <w:r w:rsidRPr="00981437" w:rsidDel="00B7110A">
          <w:delText>httpd</w:delText>
        </w:r>
        <w:r w:rsidRPr="00981437" w:rsidDel="00B7110A">
          <w:rPr>
            <w:rFonts w:hint="eastAsia"/>
          </w:rPr>
          <w:delText>服务未启用情况下正常重启组件与客户端。</w:delText>
        </w:r>
      </w:del>
    </w:p>
    <w:p w14:paraId="34BDF15D" w14:textId="4E9DB7DE" w:rsidR="00981437" w:rsidRPr="00981437" w:rsidDel="00B7110A" w:rsidRDefault="00981437" w:rsidP="00981437">
      <w:pPr>
        <w:ind w:firstLine="420"/>
        <w:rPr>
          <w:del w:id="2066" w:author="宋 玉凝" w:date="2019-12-25T11:20:00Z"/>
        </w:rPr>
      </w:pPr>
      <w:del w:id="2067" w:author="宋 玉凝" w:date="2019-12-25T11:20:00Z">
        <w:r w:rsidRPr="00981437" w:rsidDel="00B7110A">
          <w:rPr>
            <w:rFonts w:hint="eastAsia"/>
          </w:rPr>
          <w:delText>（</w:delText>
        </w:r>
        <w:r w:rsidRPr="00981437" w:rsidDel="00B7110A">
          <w:delText>7</w:delText>
        </w:r>
        <w:r w:rsidRPr="00981437" w:rsidDel="00B7110A">
          <w:rPr>
            <w:rFonts w:hint="eastAsia"/>
          </w:rPr>
          <w:delText>）</w:delText>
        </w:r>
        <w:r w:rsidRPr="00981437" w:rsidDel="00B7110A">
          <w:delText xml:space="preserve">  </w:delText>
        </w:r>
        <w:r w:rsidRPr="00981437" w:rsidDel="00B7110A">
          <w:rPr>
            <w:rFonts w:hint="eastAsia"/>
          </w:rPr>
          <w:delText>修复</w:delText>
        </w:r>
        <w:r w:rsidRPr="00981437" w:rsidDel="00B7110A">
          <w:delText>HD Metrics</w:delText>
        </w:r>
        <w:r w:rsidRPr="00981437" w:rsidDel="00B7110A">
          <w:rPr>
            <w:rFonts w:hint="eastAsia"/>
          </w:rPr>
          <w:delText>服务启动失败问题，实现重启即自动删除缓存文件</w:delText>
        </w:r>
        <w:r w:rsidRPr="00981437" w:rsidDel="00B7110A">
          <w:delText>hbase-tmp/zookeeper</w:delText>
        </w:r>
        <w:r w:rsidRPr="00981437" w:rsidDel="00B7110A">
          <w:rPr>
            <w:rFonts w:hint="eastAsia"/>
          </w:rPr>
          <w:delText>。</w:delText>
        </w:r>
      </w:del>
    </w:p>
    <w:p w14:paraId="75E152E0" w14:textId="197859B4" w:rsidR="00981437" w:rsidRPr="00981437" w:rsidDel="00B7110A" w:rsidRDefault="00981437" w:rsidP="00981437">
      <w:pPr>
        <w:ind w:firstLine="420"/>
        <w:rPr>
          <w:del w:id="2068" w:author="宋 玉凝" w:date="2019-12-25T11:20:00Z"/>
        </w:rPr>
      </w:pPr>
      <w:del w:id="2069" w:author="宋 玉凝" w:date="2019-12-25T11:20:00Z">
        <w:r w:rsidRPr="00981437" w:rsidDel="00B7110A">
          <w:rPr>
            <w:rFonts w:hint="eastAsia"/>
          </w:rPr>
          <w:delText>（</w:delText>
        </w:r>
        <w:r w:rsidRPr="00981437" w:rsidDel="00B7110A">
          <w:delText>8</w:delText>
        </w:r>
        <w:r w:rsidRPr="00981437" w:rsidDel="00B7110A">
          <w:rPr>
            <w:rFonts w:hint="eastAsia"/>
          </w:rPr>
          <w:delText>）</w:delText>
        </w:r>
        <w:r w:rsidRPr="00981437" w:rsidDel="00B7110A">
          <w:delText xml:space="preserve">  </w:delText>
        </w:r>
        <w:r w:rsidRPr="00981437" w:rsidDel="00B7110A">
          <w:rPr>
            <w:rFonts w:hint="eastAsia"/>
          </w:rPr>
          <w:delText>修复</w:delText>
        </w:r>
        <w:r w:rsidRPr="00981437" w:rsidDel="00B7110A">
          <w:delText>Flume</w:delText>
        </w:r>
        <w:r w:rsidRPr="00981437" w:rsidDel="00B7110A">
          <w:rPr>
            <w:rFonts w:hint="eastAsia"/>
          </w:rPr>
          <w:delText>服务页面监控</w:delText>
        </w:r>
        <w:r w:rsidRPr="00981437" w:rsidDel="00B7110A">
          <w:delText>widget</w:delText>
        </w:r>
        <w:r w:rsidRPr="00981437" w:rsidDel="00B7110A">
          <w:rPr>
            <w:rFonts w:hint="eastAsia"/>
          </w:rPr>
          <w:delText>中所有</w:delText>
        </w:r>
        <w:r w:rsidRPr="00981437" w:rsidDel="00B7110A">
          <w:delText>agent</w:delText>
        </w:r>
        <w:r w:rsidRPr="00981437" w:rsidDel="00B7110A">
          <w:rPr>
            <w:rFonts w:hint="eastAsia"/>
          </w:rPr>
          <w:delText>指标值相同</w:delText>
        </w:r>
        <w:r w:rsidRPr="00981437" w:rsidDel="00B7110A">
          <w:delText>bug</w:delText>
        </w:r>
        <w:r w:rsidRPr="00981437" w:rsidDel="00B7110A">
          <w:rPr>
            <w:rFonts w:hint="eastAsia"/>
          </w:rPr>
          <w:delText>。</w:delText>
        </w:r>
      </w:del>
    </w:p>
    <w:p w14:paraId="60355043" w14:textId="0327C358" w:rsidR="00981437" w:rsidRPr="00981437" w:rsidDel="00B7110A" w:rsidRDefault="00981437" w:rsidP="00981437">
      <w:pPr>
        <w:ind w:firstLine="420"/>
        <w:rPr>
          <w:del w:id="2070" w:author="宋 玉凝" w:date="2019-12-25T11:20:00Z"/>
        </w:rPr>
      </w:pPr>
      <w:del w:id="2071" w:author="宋 玉凝" w:date="2019-12-25T11:20:00Z">
        <w:r w:rsidRPr="00981437" w:rsidDel="00B7110A">
          <w:rPr>
            <w:rFonts w:hint="eastAsia"/>
          </w:rPr>
          <w:delText>（</w:delText>
        </w:r>
        <w:r w:rsidRPr="00981437" w:rsidDel="00B7110A">
          <w:delText>9</w:delText>
        </w:r>
        <w:r w:rsidRPr="00981437" w:rsidDel="00B7110A">
          <w:rPr>
            <w:rFonts w:hint="eastAsia"/>
          </w:rPr>
          <w:delText>）</w:delText>
        </w:r>
        <w:r w:rsidRPr="00981437" w:rsidDel="00B7110A">
          <w:delText xml:space="preserve">  </w:delText>
        </w:r>
        <w:r w:rsidRPr="00981437" w:rsidDel="00B7110A">
          <w:rPr>
            <w:rFonts w:hint="eastAsia"/>
          </w:rPr>
          <w:delText>修复</w:delText>
        </w:r>
        <w:r w:rsidRPr="00981437" w:rsidDel="00B7110A">
          <w:delText>Hue</w:delText>
        </w:r>
        <w:r w:rsidRPr="00981437" w:rsidDel="00B7110A">
          <w:rPr>
            <w:rFonts w:hint="eastAsia"/>
          </w:rPr>
          <w:delText>服务安装时配置参数一致性检测失败，导致后续服务安装无法自动获取配置</w:delText>
        </w:r>
        <w:r w:rsidRPr="00981437" w:rsidDel="00B7110A">
          <w:delText>bug</w:delText>
        </w:r>
        <w:r w:rsidRPr="00981437" w:rsidDel="00B7110A">
          <w:rPr>
            <w:rFonts w:hint="eastAsia"/>
          </w:rPr>
          <w:delText>。</w:delText>
        </w:r>
      </w:del>
    </w:p>
    <w:p w14:paraId="70394296" w14:textId="3CF882E3" w:rsidR="00981437" w:rsidRPr="00981437" w:rsidDel="00B7110A" w:rsidRDefault="00981437" w:rsidP="00981437">
      <w:pPr>
        <w:ind w:firstLine="420"/>
        <w:rPr>
          <w:del w:id="2072" w:author="宋 玉凝" w:date="2019-12-25T11:20:00Z"/>
        </w:rPr>
      </w:pPr>
      <w:del w:id="2073" w:author="宋 玉凝" w:date="2019-12-25T11:20:00Z">
        <w:r w:rsidRPr="00981437" w:rsidDel="00B7110A">
          <w:rPr>
            <w:rFonts w:hint="eastAsia"/>
          </w:rPr>
          <w:delText>（</w:delText>
        </w:r>
        <w:r w:rsidRPr="00981437" w:rsidDel="00B7110A">
          <w:delText>10</w:delText>
        </w:r>
        <w:r w:rsidRPr="00981437" w:rsidDel="00B7110A">
          <w:rPr>
            <w:rFonts w:hint="eastAsia"/>
          </w:rPr>
          <w:delText>）修复</w:delText>
        </w:r>
        <w:r w:rsidRPr="00981437" w:rsidDel="00B7110A">
          <w:delText>DataSpace</w:delText>
        </w:r>
        <w:r w:rsidRPr="00981437" w:rsidDel="00B7110A">
          <w:rPr>
            <w:rFonts w:hint="eastAsia"/>
          </w:rPr>
          <w:delText>服务安装默认用户问题。</w:delText>
        </w:r>
      </w:del>
    </w:p>
    <w:p w14:paraId="5FBC5705" w14:textId="22CDAA34" w:rsidR="00981437" w:rsidDel="00B7110A" w:rsidRDefault="00981437" w:rsidP="00981437">
      <w:pPr>
        <w:ind w:firstLine="420"/>
        <w:rPr>
          <w:del w:id="2074" w:author="宋 玉凝" w:date="2019-12-25T11:20:00Z"/>
          <w:sz w:val="28"/>
          <w:szCs w:val="28"/>
        </w:rPr>
      </w:pPr>
      <w:del w:id="2075" w:author="宋 玉凝" w:date="2019-12-25T11:20:00Z">
        <w:r w:rsidDel="00B7110A">
          <w:rPr>
            <w:rFonts w:ascii="宋体" w:hAnsi="宋体" w:hint="eastAsia"/>
            <w:sz w:val="28"/>
            <w:szCs w:val="28"/>
            <w:highlight w:val="yellow"/>
          </w:rPr>
          <w:delText>本地源地址请使用：</w:delText>
        </w:r>
        <w:r w:rsidDel="00B7110A">
          <w:rPr>
            <w:sz w:val="28"/>
            <w:szCs w:val="28"/>
          </w:rPr>
          <w:delText xml:space="preserve"> </w:delText>
        </w:r>
      </w:del>
    </w:p>
    <w:tbl>
      <w:tblPr>
        <w:tblW w:w="10206" w:type="dxa"/>
        <w:tblCellMar>
          <w:left w:w="0" w:type="dxa"/>
          <w:right w:w="0" w:type="dxa"/>
        </w:tblCellMar>
        <w:tblLook w:val="04A0" w:firstRow="1" w:lastRow="0" w:firstColumn="1" w:lastColumn="0" w:noHBand="0" w:noVBand="1"/>
      </w:tblPr>
      <w:tblGrid>
        <w:gridCol w:w="1093"/>
        <w:gridCol w:w="985"/>
        <w:gridCol w:w="1269"/>
        <w:gridCol w:w="6859"/>
      </w:tblGrid>
      <w:tr w:rsidR="00981437" w:rsidRPr="00981437" w:rsidDel="00B7110A" w14:paraId="4AF6ECAC" w14:textId="67A8F4DB" w:rsidTr="00981437">
        <w:trPr>
          <w:trHeight w:val="312"/>
          <w:del w:id="2076" w:author="宋 玉凝" w:date="2019-12-25T11:20:00Z"/>
        </w:trPr>
        <w:tc>
          <w:tcPr>
            <w:tcW w:w="4532" w:type="dxa"/>
            <w:gridSpan w:val="3"/>
            <w:tcBorders>
              <w:top w:val="single" w:sz="8" w:space="0" w:color="auto"/>
              <w:left w:val="single" w:sz="8" w:space="0" w:color="auto"/>
              <w:bottom w:val="single" w:sz="8" w:space="0" w:color="auto"/>
              <w:right w:val="single" w:sz="8" w:space="0" w:color="000000"/>
            </w:tcBorders>
            <w:shd w:val="clear" w:color="auto" w:fill="FFC7CE"/>
            <w:tcMar>
              <w:top w:w="0" w:type="dxa"/>
              <w:left w:w="108" w:type="dxa"/>
              <w:bottom w:w="0" w:type="dxa"/>
              <w:right w:w="108" w:type="dxa"/>
            </w:tcMar>
            <w:vAlign w:val="bottom"/>
            <w:hideMark/>
          </w:tcPr>
          <w:p w14:paraId="5763559F" w14:textId="006797D8" w:rsidR="00981437" w:rsidRPr="00981437" w:rsidDel="00B7110A" w:rsidRDefault="00981437">
            <w:pPr>
              <w:jc w:val="center"/>
              <w:rPr>
                <w:del w:id="2077" w:author="宋 玉凝" w:date="2019-12-25T11:20:00Z"/>
                <w:rFonts w:ascii="宋体" w:hAnsi="宋体"/>
                <w:color w:val="9C0006"/>
                <w:szCs w:val="21"/>
              </w:rPr>
            </w:pPr>
            <w:del w:id="2078" w:author="宋 玉凝" w:date="2019-12-25T11:20:00Z">
              <w:r w:rsidRPr="00981437" w:rsidDel="00B7110A">
                <w:rPr>
                  <w:rFonts w:ascii="宋体" w:hAnsi="宋体" w:hint="eastAsia"/>
                  <w:color w:val="9C0006"/>
                  <w:szCs w:val="21"/>
                </w:rPr>
                <w:delText>Manager</w:delText>
              </w:r>
            </w:del>
          </w:p>
        </w:tc>
        <w:tc>
          <w:tcPr>
            <w:tcW w:w="11202" w:type="dxa"/>
            <w:tcBorders>
              <w:top w:val="single" w:sz="8" w:space="0" w:color="auto"/>
              <w:left w:val="nil"/>
              <w:bottom w:val="single" w:sz="8" w:space="0" w:color="auto"/>
              <w:right w:val="single" w:sz="8" w:space="0" w:color="auto"/>
            </w:tcBorders>
            <w:shd w:val="clear" w:color="auto" w:fill="FFC7CE"/>
            <w:tcMar>
              <w:top w:w="0" w:type="dxa"/>
              <w:left w:w="108" w:type="dxa"/>
              <w:bottom w:w="0" w:type="dxa"/>
              <w:right w:w="108" w:type="dxa"/>
            </w:tcMar>
            <w:vAlign w:val="bottom"/>
            <w:hideMark/>
          </w:tcPr>
          <w:p w14:paraId="18D8A9CD" w14:textId="41DA1D75" w:rsidR="00981437" w:rsidRPr="00981437" w:rsidDel="00B7110A" w:rsidRDefault="00872147">
            <w:pPr>
              <w:jc w:val="left"/>
              <w:rPr>
                <w:del w:id="2079" w:author="宋 玉凝" w:date="2019-12-25T11:20:00Z"/>
                <w:rFonts w:ascii="宋体" w:hAnsi="宋体"/>
                <w:color w:val="0000FF"/>
                <w:szCs w:val="21"/>
                <w:u w:val="single"/>
              </w:rPr>
            </w:pPr>
            <w:del w:id="2080" w:author="宋 玉凝" w:date="2019-12-25T11:20:00Z">
              <w:r w:rsidDel="00B7110A">
                <w:fldChar w:fldCharType="begin"/>
              </w:r>
              <w:r w:rsidDel="00B7110A">
                <w:delInstrText xml:space="preserve"> HYPERLINK "http://172.22.29.173/manager/ambari-2.4.2.0.2.4/" </w:delInstrText>
              </w:r>
              <w:r w:rsidDel="00B7110A">
                <w:fldChar w:fldCharType="separate"/>
              </w:r>
              <w:r w:rsidR="00981437" w:rsidRPr="00981437" w:rsidDel="00B7110A">
                <w:rPr>
                  <w:rStyle w:val="ae"/>
                  <w:rFonts w:ascii="宋体" w:hAnsi="宋体" w:hint="eastAsia"/>
                  <w:szCs w:val="21"/>
                </w:rPr>
                <w:delText>http://172.22.29.173/manager/ambari-2.4.2.0.2.4/</w:delText>
              </w:r>
              <w:r w:rsidDel="00B7110A">
                <w:rPr>
                  <w:rStyle w:val="ae"/>
                  <w:rFonts w:ascii="宋体" w:hAnsi="宋体"/>
                  <w:szCs w:val="21"/>
                </w:rPr>
                <w:fldChar w:fldCharType="end"/>
              </w:r>
              <w:r w:rsidR="00981437" w:rsidRPr="00981437" w:rsidDel="00B7110A">
                <w:rPr>
                  <w:rFonts w:ascii="宋体" w:hAnsi="宋体" w:hint="eastAsia"/>
                  <w:color w:val="0000FF"/>
                  <w:szCs w:val="21"/>
                  <w:u w:val="single"/>
                </w:rPr>
                <w:delText xml:space="preserve"> </w:delText>
              </w:r>
            </w:del>
          </w:p>
        </w:tc>
      </w:tr>
      <w:tr w:rsidR="00981437" w:rsidRPr="00981437" w:rsidDel="00B7110A" w14:paraId="4F8DD71D" w14:textId="50E39E74" w:rsidTr="00981437">
        <w:trPr>
          <w:trHeight w:val="312"/>
          <w:del w:id="2081" w:author="宋 玉凝" w:date="2019-12-25T11:20:00Z"/>
        </w:trPr>
        <w:tc>
          <w:tcPr>
            <w:tcW w:w="1336" w:type="dxa"/>
            <w:vMerge w:val="restart"/>
            <w:tcBorders>
              <w:top w:val="nil"/>
              <w:left w:val="single" w:sz="8" w:space="0" w:color="auto"/>
              <w:bottom w:val="single" w:sz="8" w:space="0" w:color="auto"/>
              <w:right w:val="single" w:sz="8" w:space="0" w:color="auto"/>
            </w:tcBorders>
            <w:shd w:val="clear" w:color="auto" w:fill="C6EFCE"/>
            <w:tcMar>
              <w:top w:w="0" w:type="dxa"/>
              <w:left w:w="108" w:type="dxa"/>
              <w:bottom w:w="0" w:type="dxa"/>
              <w:right w:w="108" w:type="dxa"/>
            </w:tcMar>
            <w:vAlign w:val="bottom"/>
            <w:hideMark/>
          </w:tcPr>
          <w:p w14:paraId="7DE25C18" w14:textId="72CBD514" w:rsidR="00981437" w:rsidRPr="00981437" w:rsidDel="00B7110A" w:rsidRDefault="00981437">
            <w:pPr>
              <w:jc w:val="center"/>
              <w:rPr>
                <w:del w:id="2082" w:author="宋 玉凝" w:date="2019-12-25T11:20:00Z"/>
                <w:rFonts w:ascii="宋体" w:hAnsi="宋体"/>
                <w:color w:val="006100"/>
                <w:szCs w:val="21"/>
              </w:rPr>
            </w:pPr>
            <w:del w:id="2083" w:author="宋 玉凝" w:date="2019-12-25T11:20:00Z">
              <w:r w:rsidRPr="00981437" w:rsidDel="00B7110A">
                <w:rPr>
                  <w:rFonts w:ascii="宋体" w:hAnsi="宋体" w:hint="eastAsia"/>
                  <w:color w:val="006100"/>
                  <w:szCs w:val="21"/>
                </w:rPr>
                <w:delText>HD</w:delText>
              </w:r>
            </w:del>
          </w:p>
        </w:tc>
        <w:tc>
          <w:tcPr>
            <w:tcW w:w="1211" w:type="dxa"/>
            <w:vMerge w:val="restart"/>
            <w:tcBorders>
              <w:top w:val="nil"/>
              <w:left w:val="nil"/>
              <w:bottom w:val="single" w:sz="8" w:space="0" w:color="auto"/>
              <w:right w:val="single" w:sz="8" w:space="0" w:color="auto"/>
            </w:tcBorders>
            <w:shd w:val="clear" w:color="auto" w:fill="C6EFCE"/>
            <w:tcMar>
              <w:top w:w="0" w:type="dxa"/>
              <w:left w:w="108" w:type="dxa"/>
              <w:bottom w:w="0" w:type="dxa"/>
              <w:right w:w="108" w:type="dxa"/>
            </w:tcMar>
            <w:vAlign w:val="bottom"/>
            <w:hideMark/>
          </w:tcPr>
          <w:p w14:paraId="6FF40E36" w14:textId="58B7B17A" w:rsidR="00981437" w:rsidRPr="00981437" w:rsidDel="00B7110A" w:rsidRDefault="00981437">
            <w:pPr>
              <w:jc w:val="center"/>
              <w:rPr>
                <w:del w:id="2084" w:author="宋 玉凝" w:date="2019-12-25T11:20:00Z"/>
                <w:rFonts w:ascii="宋体" w:hAnsi="宋体"/>
                <w:color w:val="006100"/>
                <w:szCs w:val="21"/>
              </w:rPr>
            </w:pPr>
            <w:del w:id="2085" w:author="宋 玉凝" w:date="2019-12-25T11:20:00Z">
              <w:r w:rsidRPr="00981437" w:rsidDel="00B7110A">
                <w:rPr>
                  <w:rFonts w:ascii="宋体" w:hAnsi="宋体" w:hint="eastAsia"/>
                  <w:color w:val="006100"/>
                  <w:szCs w:val="21"/>
                </w:rPr>
                <w:delText>CentOS6</w:delText>
              </w:r>
            </w:del>
          </w:p>
        </w:tc>
        <w:tc>
          <w:tcPr>
            <w:tcW w:w="1985" w:type="dxa"/>
            <w:tcBorders>
              <w:top w:val="nil"/>
              <w:left w:val="nil"/>
              <w:bottom w:val="single" w:sz="8" w:space="0" w:color="auto"/>
              <w:right w:val="single" w:sz="8" w:space="0" w:color="auto"/>
            </w:tcBorders>
            <w:shd w:val="clear" w:color="auto" w:fill="C6EFCE"/>
            <w:tcMar>
              <w:top w:w="0" w:type="dxa"/>
              <w:left w:w="108" w:type="dxa"/>
              <w:bottom w:w="0" w:type="dxa"/>
              <w:right w:w="108" w:type="dxa"/>
            </w:tcMar>
            <w:vAlign w:val="bottom"/>
            <w:hideMark/>
          </w:tcPr>
          <w:p w14:paraId="00D21373" w14:textId="6CD34158" w:rsidR="00981437" w:rsidRPr="00981437" w:rsidDel="00B7110A" w:rsidRDefault="00981437">
            <w:pPr>
              <w:jc w:val="center"/>
              <w:rPr>
                <w:del w:id="2086" w:author="宋 玉凝" w:date="2019-12-25T11:20:00Z"/>
                <w:rFonts w:ascii="宋体" w:hAnsi="宋体"/>
                <w:color w:val="006100"/>
                <w:szCs w:val="21"/>
              </w:rPr>
            </w:pPr>
            <w:del w:id="2087" w:author="宋 玉凝" w:date="2019-12-25T11:20:00Z">
              <w:r w:rsidRPr="00981437" w:rsidDel="00B7110A">
                <w:rPr>
                  <w:rFonts w:ascii="宋体" w:hAnsi="宋体" w:hint="eastAsia"/>
                  <w:color w:val="006100"/>
                  <w:szCs w:val="21"/>
                </w:rPr>
                <w:delText>HDP</w:delText>
              </w:r>
            </w:del>
          </w:p>
        </w:tc>
        <w:tc>
          <w:tcPr>
            <w:tcW w:w="11202" w:type="dxa"/>
            <w:tcBorders>
              <w:top w:val="nil"/>
              <w:left w:val="nil"/>
              <w:bottom w:val="single" w:sz="8" w:space="0" w:color="auto"/>
              <w:right w:val="single" w:sz="8" w:space="0" w:color="auto"/>
            </w:tcBorders>
            <w:shd w:val="clear" w:color="auto" w:fill="C6EFCE"/>
            <w:tcMar>
              <w:top w:w="0" w:type="dxa"/>
              <w:left w:w="108" w:type="dxa"/>
              <w:bottom w:w="0" w:type="dxa"/>
              <w:right w:w="108" w:type="dxa"/>
            </w:tcMar>
            <w:vAlign w:val="bottom"/>
            <w:hideMark/>
          </w:tcPr>
          <w:p w14:paraId="1640D090" w14:textId="75F847B3" w:rsidR="00981437" w:rsidRPr="00981437" w:rsidDel="00B7110A" w:rsidRDefault="00872147">
            <w:pPr>
              <w:jc w:val="left"/>
              <w:rPr>
                <w:del w:id="2088" w:author="宋 玉凝" w:date="2019-12-25T11:20:00Z"/>
                <w:rFonts w:ascii="宋体" w:hAnsi="宋体"/>
                <w:color w:val="0000FF"/>
                <w:szCs w:val="21"/>
                <w:u w:val="single"/>
              </w:rPr>
            </w:pPr>
            <w:del w:id="2089" w:author="宋 玉凝" w:date="2019-12-25T11:20:00Z">
              <w:r w:rsidDel="00B7110A">
                <w:fldChar w:fldCharType="begin"/>
              </w:r>
              <w:r w:rsidDel="00B7110A">
                <w:delInstrText xml:space="preserve"> HYPERLINK "http://172.22.29.173/hdp/HDP/centos6/2.x/updates/2.5.5.0/" </w:delInstrText>
              </w:r>
              <w:r w:rsidDel="00B7110A">
                <w:fldChar w:fldCharType="separate"/>
              </w:r>
              <w:r w:rsidR="00981437" w:rsidRPr="00981437" w:rsidDel="00B7110A">
                <w:rPr>
                  <w:rStyle w:val="ae"/>
                  <w:rFonts w:ascii="宋体" w:hAnsi="宋体" w:hint="eastAsia"/>
                  <w:szCs w:val="21"/>
                </w:rPr>
                <w:delText>http://172.22.29.173/hdp/HDP/centos6/2.x/updates/2.5.5.0/</w:delText>
              </w:r>
              <w:r w:rsidDel="00B7110A">
                <w:rPr>
                  <w:rStyle w:val="ae"/>
                  <w:rFonts w:ascii="宋体" w:hAnsi="宋体"/>
                  <w:szCs w:val="21"/>
                </w:rPr>
                <w:fldChar w:fldCharType="end"/>
              </w:r>
              <w:r w:rsidR="00981437" w:rsidRPr="00981437" w:rsidDel="00B7110A">
                <w:rPr>
                  <w:rFonts w:ascii="宋体" w:hAnsi="宋体" w:hint="eastAsia"/>
                  <w:color w:val="0000FF"/>
                  <w:szCs w:val="21"/>
                  <w:u w:val="single"/>
                </w:rPr>
                <w:delText xml:space="preserve"> </w:delText>
              </w:r>
            </w:del>
          </w:p>
        </w:tc>
      </w:tr>
      <w:tr w:rsidR="00981437" w:rsidRPr="00981437" w:rsidDel="00B7110A" w14:paraId="52F00419" w14:textId="1B65D047" w:rsidTr="00981437">
        <w:trPr>
          <w:trHeight w:val="312"/>
          <w:del w:id="2090" w:author="宋 玉凝" w:date="2019-12-25T11:20:00Z"/>
        </w:trPr>
        <w:tc>
          <w:tcPr>
            <w:tcW w:w="1336" w:type="dxa"/>
            <w:vMerge/>
            <w:tcBorders>
              <w:top w:val="nil"/>
              <w:left w:val="single" w:sz="8" w:space="0" w:color="auto"/>
              <w:bottom w:val="single" w:sz="8" w:space="0" w:color="auto"/>
              <w:right w:val="single" w:sz="8" w:space="0" w:color="auto"/>
            </w:tcBorders>
            <w:vAlign w:val="center"/>
            <w:hideMark/>
          </w:tcPr>
          <w:p w14:paraId="0F825EB9" w14:textId="4742AEDE" w:rsidR="00981437" w:rsidRPr="00981437" w:rsidDel="00B7110A" w:rsidRDefault="00981437">
            <w:pPr>
              <w:jc w:val="left"/>
              <w:rPr>
                <w:del w:id="2091" w:author="宋 玉凝" w:date="2019-12-25T11:20:00Z"/>
                <w:rFonts w:ascii="宋体" w:eastAsia="宋体" w:hAnsi="宋体" w:cs="Calibri"/>
                <w:color w:val="006100"/>
                <w:szCs w:val="21"/>
              </w:rPr>
            </w:pPr>
          </w:p>
        </w:tc>
        <w:tc>
          <w:tcPr>
            <w:tcW w:w="1211" w:type="dxa"/>
            <w:vMerge/>
            <w:tcBorders>
              <w:top w:val="nil"/>
              <w:left w:val="nil"/>
              <w:bottom w:val="single" w:sz="8" w:space="0" w:color="auto"/>
              <w:right w:val="single" w:sz="8" w:space="0" w:color="auto"/>
            </w:tcBorders>
            <w:vAlign w:val="center"/>
            <w:hideMark/>
          </w:tcPr>
          <w:p w14:paraId="17789FA6" w14:textId="643B559C" w:rsidR="00981437" w:rsidRPr="00981437" w:rsidDel="00B7110A" w:rsidRDefault="00981437">
            <w:pPr>
              <w:jc w:val="left"/>
              <w:rPr>
                <w:del w:id="2092" w:author="宋 玉凝" w:date="2019-12-25T11:20:00Z"/>
                <w:rFonts w:ascii="宋体" w:eastAsia="宋体" w:hAnsi="宋体" w:cs="Calibri"/>
                <w:color w:val="006100"/>
                <w:szCs w:val="21"/>
              </w:rPr>
            </w:pPr>
          </w:p>
        </w:tc>
        <w:tc>
          <w:tcPr>
            <w:tcW w:w="1985" w:type="dxa"/>
            <w:tcBorders>
              <w:top w:val="nil"/>
              <w:left w:val="nil"/>
              <w:bottom w:val="single" w:sz="8" w:space="0" w:color="auto"/>
              <w:right w:val="single" w:sz="8" w:space="0" w:color="auto"/>
            </w:tcBorders>
            <w:shd w:val="clear" w:color="auto" w:fill="C6EFCE"/>
            <w:tcMar>
              <w:top w:w="0" w:type="dxa"/>
              <w:left w:w="108" w:type="dxa"/>
              <w:bottom w:w="0" w:type="dxa"/>
              <w:right w:w="108" w:type="dxa"/>
            </w:tcMar>
            <w:vAlign w:val="bottom"/>
            <w:hideMark/>
          </w:tcPr>
          <w:p w14:paraId="09915EE0" w14:textId="462D6061" w:rsidR="00981437" w:rsidRPr="00981437" w:rsidDel="00B7110A" w:rsidRDefault="00981437">
            <w:pPr>
              <w:jc w:val="center"/>
              <w:rPr>
                <w:del w:id="2093" w:author="宋 玉凝" w:date="2019-12-25T11:20:00Z"/>
                <w:rFonts w:ascii="宋体" w:hAnsi="宋体"/>
                <w:color w:val="006100"/>
                <w:szCs w:val="21"/>
              </w:rPr>
            </w:pPr>
            <w:del w:id="2094" w:author="宋 玉凝" w:date="2019-12-25T11:20:00Z">
              <w:r w:rsidRPr="00981437" w:rsidDel="00B7110A">
                <w:rPr>
                  <w:rFonts w:ascii="宋体" w:hAnsi="宋体" w:hint="eastAsia"/>
                  <w:color w:val="006100"/>
                  <w:szCs w:val="21"/>
                </w:rPr>
                <w:delText>HDP_UTILS</w:delText>
              </w:r>
            </w:del>
          </w:p>
        </w:tc>
        <w:tc>
          <w:tcPr>
            <w:tcW w:w="11202" w:type="dxa"/>
            <w:tcBorders>
              <w:top w:val="nil"/>
              <w:left w:val="nil"/>
              <w:bottom w:val="single" w:sz="8" w:space="0" w:color="auto"/>
              <w:right w:val="single" w:sz="8" w:space="0" w:color="auto"/>
            </w:tcBorders>
            <w:shd w:val="clear" w:color="auto" w:fill="C6EFCE"/>
            <w:tcMar>
              <w:top w:w="0" w:type="dxa"/>
              <w:left w:w="108" w:type="dxa"/>
              <w:bottom w:w="0" w:type="dxa"/>
              <w:right w:w="108" w:type="dxa"/>
            </w:tcMar>
            <w:vAlign w:val="bottom"/>
            <w:hideMark/>
          </w:tcPr>
          <w:p w14:paraId="28F17A5D" w14:textId="4740C8D8" w:rsidR="00981437" w:rsidRPr="00981437" w:rsidDel="00B7110A" w:rsidRDefault="00872147">
            <w:pPr>
              <w:jc w:val="left"/>
              <w:rPr>
                <w:del w:id="2095" w:author="宋 玉凝" w:date="2019-12-25T11:20:00Z"/>
                <w:rFonts w:ascii="宋体" w:hAnsi="宋体"/>
                <w:color w:val="0000FF"/>
                <w:szCs w:val="21"/>
                <w:u w:val="single"/>
              </w:rPr>
            </w:pPr>
            <w:del w:id="2096" w:author="宋 玉凝" w:date="2019-12-25T11:20:00Z">
              <w:r w:rsidDel="00B7110A">
                <w:fldChar w:fldCharType="begin"/>
              </w:r>
              <w:r w:rsidDel="00B7110A">
                <w:delInstrText xml:space="preserve"> HYPERLINK "http://172.22.29.173/hdp/HDP-UTILS/HDP-UTILS-1.1.0.21/" </w:delInstrText>
              </w:r>
              <w:r w:rsidDel="00B7110A">
                <w:fldChar w:fldCharType="separate"/>
              </w:r>
              <w:r w:rsidR="00981437" w:rsidRPr="00981437" w:rsidDel="00B7110A">
                <w:rPr>
                  <w:rStyle w:val="ae"/>
                  <w:rFonts w:ascii="宋体" w:hAnsi="宋体" w:hint="eastAsia"/>
                  <w:szCs w:val="21"/>
                </w:rPr>
                <w:delText>http://172.22.29.173/hdp/HDP-UTILS/HDP-UTILS-1.1.0.21/</w:delText>
              </w:r>
              <w:r w:rsidDel="00B7110A">
                <w:rPr>
                  <w:rStyle w:val="ae"/>
                  <w:rFonts w:ascii="宋体" w:hAnsi="宋体"/>
                  <w:szCs w:val="21"/>
                </w:rPr>
                <w:fldChar w:fldCharType="end"/>
              </w:r>
              <w:r w:rsidR="00981437" w:rsidRPr="00981437" w:rsidDel="00B7110A">
                <w:rPr>
                  <w:rFonts w:ascii="宋体" w:hAnsi="宋体" w:hint="eastAsia"/>
                  <w:color w:val="0000FF"/>
                  <w:szCs w:val="21"/>
                  <w:u w:val="single"/>
                </w:rPr>
                <w:delText xml:space="preserve"> </w:delText>
              </w:r>
            </w:del>
          </w:p>
        </w:tc>
      </w:tr>
      <w:tr w:rsidR="00981437" w:rsidRPr="00981437" w:rsidDel="00B7110A" w14:paraId="1340F783" w14:textId="208E45FE" w:rsidTr="00981437">
        <w:trPr>
          <w:trHeight w:val="312"/>
          <w:del w:id="2097" w:author="宋 玉凝" w:date="2019-12-25T11:20:00Z"/>
        </w:trPr>
        <w:tc>
          <w:tcPr>
            <w:tcW w:w="1336" w:type="dxa"/>
            <w:vMerge/>
            <w:tcBorders>
              <w:top w:val="nil"/>
              <w:left w:val="single" w:sz="8" w:space="0" w:color="auto"/>
              <w:bottom w:val="single" w:sz="8" w:space="0" w:color="auto"/>
              <w:right w:val="single" w:sz="8" w:space="0" w:color="auto"/>
            </w:tcBorders>
            <w:vAlign w:val="center"/>
            <w:hideMark/>
          </w:tcPr>
          <w:p w14:paraId="5CDA0367" w14:textId="2BF3E40C" w:rsidR="00981437" w:rsidRPr="00981437" w:rsidDel="00B7110A" w:rsidRDefault="00981437">
            <w:pPr>
              <w:jc w:val="left"/>
              <w:rPr>
                <w:del w:id="2098" w:author="宋 玉凝" w:date="2019-12-25T11:20:00Z"/>
                <w:rFonts w:ascii="宋体" w:eastAsia="宋体" w:hAnsi="宋体" w:cs="Calibri"/>
                <w:color w:val="006100"/>
                <w:szCs w:val="21"/>
              </w:rPr>
            </w:pPr>
          </w:p>
        </w:tc>
        <w:tc>
          <w:tcPr>
            <w:tcW w:w="1211" w:type="dxa"/>
            <w:vMerge w:val="restart"/>
            <w:tcBorders>
              <w:top w:val="nil"/>
              <w:left w:val="nil"/>
              <w:bottom w:val="single" w:sz="8" w:space="0" w:color="auto"/>
              <w:right w:val="single" w:sz="8" w:space="0" w:color="auto"/>
            </w:tcBorders>
            <w:shd w:val="clear" w:color="auto" w:fill="C6EFCE"/>
            <w:tcMar>
              <w:top w:w="0" w:type="dxa"/>
              <w:left w:w="108" w:type="dxa"/>
              <w:bottom w:w="0" w:type="dxa"/>
              <w:right w:w="108" w:type="dxa"/>
            </w:tcMar>
            <w:vAlign w:val="bottom"/>
            <w:hideMark/>
          </w:tcPr>
          <w:p w14:paraId="32C17BD5" w14:textId="49BA49C0" w:rsidR="00981437" w:rsidRPr="00981437" w:rsidDel="00B7110A" w:rsidRDefault="00981437">
            <w:pPr>
              <w:jc w:val="center"/>
              <w:rPr>
                <w:del w:id="2099" w:author="宋 玉凝" w:date="2019-12-25T11:20:00Z"/>
                <w:rFonts w:ascii="宋体" w:hAnsi="宋体"/>
                <w:color w:val="006100"/>
                <w:szCs w:val="21"/>
              </w:rPr>
            </w:pPr>
            <w:del w:id="2100" w:author="宋 玉凝" w:date="2019-12-25T11:20:00Z">
              <w:r w:rsidRPr="00981437" w:rsidDel="00B7110A">
                <w:rPr>
                  <w:rFonts w:ascii="宋体" w:hAnsi="宋体" w:hint="eastAsia"/>
                  <w:color w:val="006100"/>
                  <w:szCs w:val="21"/>
                </w:rPr>
                <w:delText>CentOS7</w:delText>
              </w:r>
            </w:del>
          </w:p>
        </w:tc>
        <w:tc>
          <w:tcPr>
            <w:tcW w:w="1985" w:type="dxa"/>
            <w:tcBorders>
              <w:top w:val="nil"/>
              <w:left w:val="nil"/>
              <w:bottom w:val="single" w:sz="8" w:space="0" w:color="auto"/>
              <w:right w:val="single" w:sz="8" w:space="0" w:color="auto"/>
            </w:tcBorders>
            <w:shd w:val="clear" w:color="auto" w:fill="C6EFCE"/>
            <w:tcMar>
              <w:top w:w="0" w:type="dxa"/>
              <w:left w:w="108" w:type="dxa"/>
              <w:bottom w:w="0" w:type="dxa"/>
              <w:right w:w="108" w:type="dxa"/>
            </w:tcMar>
            <w:vAlign w:val="bottom"/>
            <w:hideMark/>
          </w:tcPr>
          <w:p w14:paraId="43B8660E" w14:textId="0A9CB42B" w:rsidR="00981437" w:rsidRPr="00981437" w:rsidDel="00B7110A" w:rsidRDefault="00981437">
            <w:pPr>
              <w:jc w:val="center"/>
              <w:rPr>
                <w:del w:id="2101" w:author="宋 玉凝" w:date="2019-12-25T11:20:00Z"/>
                <w:rFonts w:ascii="宋体" w:hAnsi="宋体"/>
                <w:color w:val="006100"/>
                <w:szCs w:val="21"/>
              </w:rPr>
            </w:pPr>
            <w:del w:id="2102" w:author="宋 玉凝" w:date="2019-12-25T11:20:00Z">
              <w:r w:rsidRPr="00981437" w:rsidDel="00B7110A">
                <w:rPr>
                  <w:rFonts w:ascii="宋体" w:hAnsi="宋体" w:hint="eastAsia"/>
                  <w:color w:val="006100"/>
                  <w:szCs w:val="21"/>
                </w:rPr>
                <w:delText>HDP</w:delText>
              </w:r>
            </w:del>
          </w:p>
        </w:tc>
        <w:tc>
          <w:tcPr>
            <w:tcW w:w="11202" w:type="dxa"/>
            <w:tcBorders>
              <w:top w:val="nil"/>
              <w:left w:val="nil"/>
              <w:bottom w:val="single" w:sz="8" w:space="0" w:color="auto"/>
              <w:right w:val="single" w:sz="8" w:space="0" w:color="auto"/>
            </w:tcBorders>
            <w:shd w:val="clear" w:color="auto" w:fill="C6EFCE"/>
            <w:tcMar>
              <w:top w:w="0" w:type="dxa"/>
              <w:left w:w="108" w:type="dxa"/>
              <w:bottom w:w="0" w:type="dxa"/>
              <w:right w:w="108" w:type="dxa"/>
            </w:tcMar>
            <w:vAlign w:val="bottom"/>
            <w:hideMark/>
          </w:tcPr>
          <w:p w14:paraId="14301276" w14:textId="6833A6AE" w:rsidR="00981437" w:rsidRPr="00981437" w:rsidDel="00B7110A" w:rsidRDefault="00872147">
            <w:pPr>
              <w:jc w:val="left"/>
              <w:rPr>
                <w:del w:id="2103" w:author="宋 玉凝" w:date="2019-12-25T11:20:00Z"/>
                <w:rFonts w:ascii="宋体" w:hAnsi="宋体"/>
                <w:color w:val="0000FF"/>
                <w:szCs w:val="21"/>
                <w:u w:val="single"/>
              </w:rPr>
            </w:pPr>
            <w:del w:id="2104" w:author="宋 玉凝" w:date="2019-12-25T11:20:00Z">
              <w:r w:rsidDel="00B7110A">
                <w:fldChar w:fldCharType="begin"/>
              </w:r>
              <w:r w:rsidDel="00B7110A">
                <w:delInstrText xml:space="preserve"> HYPERLINK "http://172.22.29.173/CentOS7/hdp-2.5.5/HDP/centos7/" </w:delInstrText>
              </w:r>
              <w:r w:rsidDel="00B7110A">
                <w:fldChar w:fldCharType="separate"/>
              </w:r>
              <w:r w:rsidR="00981437" w:rsidRPr="00981437" w:rsidDel="00B7110A">
                <w:rPr>
                  <w:rStyle w:val="ae"/>
                  <w:rFonts w:ascii="宋体" w:hAnsi="宋体" w:hint="eastAsia"/>
                  <w:szCs w:val="21"/>
                </w:rPr>
                <w:delText>http://172.22.29.173/CentOS7/hdp-2.5.5/HDP/centos7/</w:delText>
              </w:r>
              <w:r w:rsidDel="00B7110A">
                <w:rPr>
                  <w:rStyle w:val="ae"/>
                  <w:rFonts w:ascii="宋体" w:hAnsi="宋体"/>
                  <w:szCs w:val="21"/>
                </w:rPr>
                <w:fldChar w:fldCharType="end"/>
              </w:r>
              <w:r w:rsidR="00981437" w:rsidRPr="00981437" w:rsidDel="00B7110A">
                <w:rPr>
                  <w:rFonts w:ascii="宋体" w:hAnsi="宋体" w:hint="eastAsia"/>
                  <w:color w:val="0000FF"/>
                  <w:szCs w:val="21"/>
                  <w:u w:val="single"/>
                </w:rPr>
                <w:delText xml:space="preserve"> </w:delText>
              </w:r>
            </w:del>
          </w:p>
        </w:tc>
      </w:tr>
      <w:tr w:rsidR="00981437" w:rsidRPr="00981437" w:rsidDel="00B7110A" w14:paraId="7D5C5388" w14:textId="25F4F210" w:rsidTr="00981437">
        <w:trPr>
          <w:trHeight w:val="312"/>
          <w:del w:id="2105" w:author="宋 玉凝" w:date="2019-12-25T11:20:00Z"/>
        </w:trPr>
        <w:tc>
          <w:tcPr>
            <w:tcW w:w="1336" w:type="dxa"/>
            <w:vMerge/>
            <w:tcBorders>
              <w:top w:val="nil"/>
              <w:left w:val="single" w:sz="8" w:space="0" w:color="auto"/>
              <w:bottom w:val="single" w:sz="8" w:space="0" w:color="auto"/>
              <w:right w:val="single" w:sz="8" w:space="0" w:color="auto"/>
            </w:tcBorders>
            <w:vAlign w:val="center"/>
            <w:hideMark/>
          </w:tcPr>
          <w:p w14:paraId="3E640A5F" w14:textId="0D1FE084" w:rsidR="00981437" w:rsidRPr="00981437" w:rsidDel="00B7110A" w:rsidRDefault="00981437">
            <w:pPr>
              <w:jc w:val="left"/>
              <w:rPr>
                <w:del w:id="2106" w:author="宋 玉凝" w:date="2019-12-25T11:20:00Z"/>
                <w:rFonts w:ascii="宋体" w:eastAsia="宋体" w:hAnsi="宋体" w:cs="Calibri"/>
                <w:color w:val="006100"/>
                <w:szCs w:val="21"/>
              </w:rPr>
            </w:pPr>
          </w:p>
        </w:tc>
        <w:tc>
          <w:tcPr>
            <w:tcW w:w="1211" w:type="dxa"/>
            <w:vMerge/>
            <w:tcBorders>
              <w:top w:val="nil"/>
              <w:left w:val="nil"/>
              <w:bottom w:val="single" w:sz="8" w:space="0" w:color="auto"/>
              <w:right w:val="single" w:sz="8" w:space="0" w:color="auto"/>
            </w:tcBorders>
            <w:vAlign w:val="center"/>
            <w:hideMark/>
          </w:tcPr>
          <w:p w14:paraId="1EEEB7AE" w14:textId="1AF4E71F" w:rsidR="00981437" w:rsidRPr="00981437" w:rsidDel="00B7110A" w:rsidRDefault="00981437">
            <w:pPr>
              <w:jc w:val="left"/>
              <w:rPr>
                <w:del w:id="2107" w:author="宋 玉凝" w:date="2019-12-25T11:20:00Z"/>
                <w:rFonts w:ascii="宋体" w:eastAsia="宋体" w:hAnsi="宋体" w:cs="Calibri"/>
                <w:color w:val="006100"/>
                <w:szCs w:val="21"/>
              </w:rPr>
            </w:pPr>
          </w:p>
        </w:tc>
        <w:tc>
          <w:tcPr>
            <w:tcW w:w="1985" w:type="dxa"/>
            <w:tcBorders>
              <w:top w:val="nil"/>
              <w:left w:val="nil"/>
              <w:bottom w:val="single" w:sz="8" w:space="0" w:color="auto"/>
              <w:right w:val="single" w:sz="8" w:space="0" w:color="auto"/>
            </w:tcBorders>
            <w:shd w:val="clear" w:color="auto" w:fill="C6EFCE"/>
            <w:tcMar>
              <w:top w:w="0" w:type="dxa"/>
              <w:left w:w="108" w:type="dxa"/>
              <w:bottom w:w="0" w:type="dxa"/>
              <w:right w:w="108" w:type="dxa"/>
            </w:tcMar>
            <w:vAlign w:val="bottom"/>
            <w:hideMark/>
          </w:tcPr>
          <w:p w14:paraId="47094788" w14:textId="560F932F" w:rsidR="00981437" w:rsidRPr="00981437" w:rsidDel="00B7110A" w:rsidRDefault="00981437">
            <w:pPr>
              <w:jc w:val="center"/>
              <w:rPr>
                <w:del w:id="2108" w:author="宋 玉凝" w:date="2019-12-25T11:20:00Z"/>
                <w:rFonts w:ascii="宋体" w:hAnsi="宋体"/>
                <w:color w:val="006100"/>
                <w:szCs w:val="21"/>
              </w:rPr>
            </w:pPr>
            <w:del w:id="2109" w:author="宋 玉凝" w:date="2019-12-25T11:20:00Z">
              <w:r w:rsidRPr="00981437" w:rsidDel="00B7110A">
                <w:rPr>
                  <w:rFonts w:ascii="宋体" w:hAnsi="宋体" w:hint="eastAsia"/>
                  <w:color w:val="006100"/>
                  <w:szCs w:val="21"/>
                </w:rPr>
                <w:delText>HDP_UTILS</w:delText>
              </w:r>
            </w:del>
          </w:p>
        </w:tc>
        <w:tc>
          <w:tcPr>
            <w:tcW w:w="11202" w:type="dxa"/>
            <w:tcBorders>
              <w:top w:val="nil"/>
              <w:left w:val="nil"/>
              <w:bottom w:val="single" w:sz="8" w:space="0" w:color="auto"/>
              <w:right w:val="single" w:sz="8" w:space="0" w:color="auto"/>
            </w:tcBorders>
            <w:shd w:val="clear" w:color="auto" w:fill="C6EFCE"/>
            <w:tcMar>
              <w:top w:w="0" w:type="dxa"/>
              <w:left w:w="108" w:type="dxa"/>
              <w:bottom w:w="0" w:type="dxa"/>
              <w:right w:w="108" w:type="dxa"/>
            </w:tcMar>
            <w:vAlign w:val="bottom"/>
            <w:hideMark/>
          </w:tcPr>
          <w:p w14:paraId="4A0A0486" w14:textId="1221638E" w:rsidR="00981437" w:rsidRPr="00981437" w:rsidDel="00B7110A" w:rsidRDefault="00872147">
            <w:pPr>
              <w:jc w:val="left"/>
              <w:rPr>
                <w:del w:id="2110" w:author="宋 玉凝" w:date="2019-12-25T11:20:00Z"/>
                <w:rFonts w:ascii="宋体" w:hAnsi="宋体"/>
                <w:color w:val="0000FF"/>
                <w:szCs w:val="21"/>
                <w:u w:val="single"/>
              </w:rPr>
            </w:pPr>
            <w:del w:id="2111" w:author="宋 玉凝" w:date="2019-12-25T11:20:00Z">
              <w:r w:rsidDel="00B7110A">
                <w:fldChar w:fldCharType="begin"/>
              </w:r>
              <w:r w:rsidDel="00B7110A">
                <w:delInstrText xml:space="preserve"> HYPERLINK "http://172.22.29.173/CentOS7/hdp-2.5.5/HDP-UTILS-1.1.0.21/" </w:delInstrText>
              </w:r>
              <w:r w:rsidDel="00B7110A">
                <w:fldChar w:fldCharType="separate"/>
              </w:r>
              <w:r w:rsidR="00981437" w:rsidRPr="00981437" w:rsidDel="00B7110A">
                <w:rPr>
                  <w:rStyle w:val="ae"/>
                  <w:rFonts w:ascii="宋体" w:hAnsi="宋体" w:hint="eastAsia"/>
                  <w:szCs w:val="21"/>
                </w:rPr>
                <w:delText>http://172.22.29.173/CentOS7/hdp-2.5.5/HDP-UTILS-1.1.0.21/</w:delText>
              </w:r>
              <w:r w:rsidDel="00B7110A">
                <w:rPr>
                  <w:rStyle w:val="ae"/>
                  <w:rFonts w:ascii="宋体" w:hAnsi="宋体"/>
                  <w:szCs w:val="21"/>
                </w:rPr>
                <w:fldChar w:fldCharType="end"/>
              </w:r>
              <w:r w:rsidR="00981437" w:rsidRPr="00981437" w:rsidDel="00B7110A">
                <w:rPr>
                  <w:rFonts w:ascii="宋体" w:hAnsi="宋体" w:hint="eastAsia"/>
                  <w:color w:val="0000FF"/>
                  <w:szCs w:val="21"/>
                  <w:u w:val="single"/>
                </w:rPr>
                <w:delText xml:space="preserve"> </w:delText>
              </w:r>
            </w:del>
          </w:p>
        </w:tc>
      </w:tr>
      <w:tr w:rsidR="00981437" w:rsidRPr="00981437" w:rsidDel="00B7110A" w14:paraId="5E68D269" w14:textId="21483CB8" w:rsidTr="00981437">
        <w:trPr>
          <w:trHeight w:val="312"/>
          <w:del w:id="2112" w:author="宋 玉凝" w:date="2019-12-25T11:20:00Z"/>
        </w:trPr>
        <w:tc>
          <w:tcPr>
            <w:tcW w:w="1336" w:type="dxa"/>
            <w:vMerge w:val="restart"/>
            <w:tcBorders>
              <w:top w:val="nil"/>
              <w:left w:val="single" w:sz="8" w:space="0" w:color="auto"/>
              <w:bottom w:val="single" w:sz="8" w:space="0" w:color="auto"/>
              <w:right w:val="single" w:sz="8" w:space="0" w:color="auto"/>
            </w:tcBorders>
            <w:shd w:val="clear" w:color="auto" w:fill="FFEB9C"/>
            <w:tcMar>
              <w:top w:w="0" w:type="dxa"/>
              <w:left w:w="108" w:type="dxa"/>
              <w:bottom w:w="0" w:type="dxa"/>
              <w:right w:w="108" w:type="dxa"/>
            </w:tcMar>
            <w:vAlign w:val="bottom"/>
            <w:hideMark/>
          </w:tcPr>
          <w:p w14:paraId="59FD73DA" w14:textId="63CC6B6F" w:rsidR="00981437" w:rsidRPr="00981437" w:rsidDel="00B7110A" w:rsidRDefault="00981437">
            <w:pPr>
              <w:jc w:val="center"/>
              <w:rPr>
                <w:del w:id="2113" w:author="宋 玉凝" w:date="2019-12-25T11:20:00Z"/>
                <w:rFonts w:ascii="宋体" w:hAnsi="宋体"/>
                <w:color w:val="9C6500"/>
                <w:szCs w:val="21"/>
              </w:rPr>
            </w:pPr>
            <w:del w:id="2114" w:author="宋 玉凝" w:date="2019-12-25T11:20:00Z">
              <w:r w:rsidRPr="00981437" w:rsidDel="00B7110A">
                <w:rPr>
                  <w:rFonts w:ascii="宋体" w:hAnsi="宋体" w:hint="eastAsia"/>
                  <w:color w:val="9C6500"/>
                  <w:szCs w:val="21"/>
                </w:rPr>
                <w:delText> Mysql-5.6</w:delText>
              </w:r>
            </w:del>
          </w:p>
        </w:tc>
        <w:tc>
          <w:tcPr>
            <w:tcW w:w="3196" w:type="dxa"/>
            <w:gridSpan w:val="2"/>
            <w:tcBorders>
              <w:top w:val="nil"/>
              <w:left w:val="nil"/>
              <w:bottom w:val="single" w:sz="8" w:space="0" w:color="auto"/>
              <w:right w:val="single" w:sz="8" w:space="0" w:color="000000"/>
            </w:tcBorders>
            <w:shd w:val="clear" w:color="auto" w:fill="FFEB9C"/>
            <w:tcMar>
              <w:top w:w="0" w:type="dxa"/>
              <w:left w:w="108" w:type="dxa"/>
              <w:bottom w:w="0" w:type="dxa"/>
              <w:right w:w="108" w:type="dxa"/>
            </w:tcMar>
            <w:vAlign w:val="bottom"/>
            <w:hideMark/>
          </w:tcPr>
          <w:p w14:paraId="6B525E51" w14:textId="74B25DC2" w:rsidR="00981437" w:rsidRPr="00981437" w:rsidDel="00B7110A" w:rsidRDefault="00981437">
            <w:pPr>
              <w:jc w:val="center"/>
              <w:rPr>
                <w:del w:id="2115" w:author="宋 玉凝" w:date="2019-12-25T11:20:00Z"/>
                <w:rFonts w:ascii="宋体" w:hAnsi="宋体"/>
                <w:color w:val="9C6500"/>
                <w:szCs w:val="21"/>
              </w:rPr>
            </w:pPr>
            <w:del w:id="2116" w:author="宋 玉凝" w:date="2019-12-25T11:20:00Z">
              <w:r w:rsidRPr="00981437" w:rsidDel="00B7110A">
                <w:rPr>
                  <w:rFonts w:ascii="宋体" w:hAnsi="宋体" w:hint="eastAsia"/>
                  <w:color w:val="9C6500"/>
                  <w:szCs w:val="21"/>
                </w:rPr>
                <w:delText>CentOS6</w:delText>
              </w:r>
            </w:del>
          </w:p>
        </w:tc>
        <w:tc>
          <w:tcPr>
            <w:tcW w:w="11202" w:type="dxa"/>
            <w:tcBorders>
              <w:top w:val="nil"/>
              <w:left w:val="nil"/>
              <w:bottom w:val="single" w:sz="8" w:space="0" w:color="auto"/>
              <w:right w:val="single" w:sz="8" w:space="0" w:color="auto"/>
            </w:tcBorders>
            <w:shd w:val="clear" w:color="auto" w:fill="FFEB9C"/>
            <w:tcMar>
              <w:top w:w="0" w:type="dxa"/>
              <w:left w:w="108" w:type="dxa"/>
              <w:bottom w:w="0" w:type="dxa"/>
              <w:right w:w="108" w:type="dxa"/>
            </w:tcMar>
            <w:vAlign w:val="bottom"/>
            <w:hideMark/>
          </w:tcPr>
          <w:p w14:paraId="51F92763" w14:textId="29EDC26B" w:rsidR="00981437" w:rsidRPr="00981437" w:rsidDel="00B7110A" w:rsidRDefault="00872147">
            <w:pPr>
              <w:jc w:val="left"/>
              <w:rPr>
                <w:del w:id="2117" w:author="宋 玉凝" w:date="2019-12-25T11:20:00Z"/>
                <w:rFonts w:ascii="宋体" w:hAnsi="宋体"/>
                <w:color w:val="0000FF"/>
                <w:szCs w:val="21"/>
                <w:u w:val="single"/>
              </w:rPr>
            </w:pPr>
            <w:del w:id="2118" w:author="宋 玉凝" w:date="2019-12-25T11:20:00Z">
              <w:r w:rsidDel="00B7110A">
                <w:fldChar w:fldCharType="begin"/>
              </w:r>
              <w:r w:rsidDel="00B7110A">
                <w:delInstrText xml:space="preserve"> HYPERLINK "http://172.22.29.173/mysql/mysql-5.6/" </w:delInstrText>
              </w:r>
              <w:r w:rsidDel="00B7110A">
                <w:fldChar w:fldCharType="separate"/>
              </w:r>
              <w:r w:rsidR="00981437" w:rsidRPr="00981437" w:rsidDel="00B7110A">
                <w:rPr>
                  <w:rStyle w:val="ae"/>
                  <w:rFonts w:ascii="宋体" w:hAnsi="宋体" w:hint="eastAsia"/>
                  <w:szCs w:val="21"/>
                </w:rPr>
                <w:delText>http://172.22.29.173/mysql/mysql-5.6/</w:delText>
              </w:r>
              <w:r w:rsidDel="00B7110A">
                <w:rPr>
                  <w:rStyle w:val="ae"/>
                  <w:rFonts w:ascii="宋体" w:hAnsi="宋体"/>
                  <w:szCs w:val="21"/>
                </w:rPr>
                <w:fldChar w:fldCharType="end"/>
              </w:r>
            </w:del>
          </w:p>
        </w:tc>
      </w:tr>
      <w:tr w:rsidR="00981437" w:rsidRPr="00981437" w:rsidDel="00B7110A" w14:paraId="0E5C796D" w14:textId="63E44516" w:rsidTr="00981437">
        <w:trPr>
          <w:trHeight w:val="312"/>
          <w:del w:id="2119" w:author="宋 玉凝" w:date="2019-12-25T11:20:00Z"/>
        </w:trPr>
        <w:tc>
          <w:tcPr>
            <w:tcW w:w="1336" w:type="dxa"/>
            <w:vMerge/>
            <w:tcBorders>
              <w:top w:val="nil"/>
              <w:left w:val="single" w:sz="8" w:space="0" w:color="auto"/>
              <w:bottom w:val="single" w:sz="8" w:space="0" w:color="auto"/>
              <w:right w:val="single" w:sz="8" w:space="0" w:color="auto"/>
            </w:tcBorders>
            <w:vAlign w:val="center"/>
            <w:hideMark/>
          </w:tcPr>
          <w:p w14:paraId="765CF0FD" w14:textId="6B4E1B02" w:rsidR="00981437" w:rsidRPr="00981437" w:rsidDel="00B7110A" w:rsidRDefault="00981437">
            <w:pPr>
              <w:jc w:val="left"/>
              <w:rPr>
                <w:del w:id="2120" w:author="宋 玉凝" w:date="2019-12-25T11:20:00Z"/>
                <w:rFonts w:ascii="宋体" w:eastAsia="宋体" w:hAnsi="宋体" w:cs="Calibri"/>
                <w:color w:val="9C6500"/>
                <w:szCs w:val="21"/>
              </w:rPr>
            </w:pPr>
          </w:p>
        </w:tc>
        <w:tc>
          <w:tcPr>
            <w:tcW w:w="3196" w:type="dxa"/>
            <w:gridSpan w:val="2"/>
            <w:tcBorders>
              <w:top w:val="nil"/>
              <w:left w:val="nil"/>
              <w:bottom w:val="single" w:sz="8" w:space="0" w:color="auto"/>
              <w:right w:val="single" w:sz="8" w:space="0" w:color="000000"/>
            </w:tcBorders>
            <w:shd w:val="clear" w:color="auto" w:fill="FFEB9C"/>
            <w:tcMar>
              <w:top w:w="0" w:type="dxa"/>
              <w:left w:w="108" w:type="dxa"/>
              <w:bottom w:w="0" w:type="dxa"/>
              <w:right w:w="108" w:type="dxa"/>
            </w:tcMar>
            <w:vAlign w:val="bottom"/>
            <w:hideMark/>
          </w:tcPr>
          <w:p w14:paraId="66961ADC" w14:textId="76BD74B8" w:rsidR="00981437" w:rsidRPr="00981437" w:rsidDel="00B7110A" w:rsidRDefault="00981437">
            <w:pPr>
              <w:jc w:val="center"/>
              <w:rPr>
                <w:del w:id="2121" w:author="宋 玉凝" w:date="2019-12-25T11:20:00Z"/>
                <w:rFonts w:ascii="宋体" w:hAnsi="宋体"/>
                <w:color w:val="9C6500"/>
                <w:szCs w:val="21"/>
              </w:rPr>
            </w:pPr>
            <w:del w:id="2122" w:author="宋 玉凝" w:date="2019-12-25T11:20:00Z">
              <w:r w:rsidRPr="00981437" w:rsidDel="00B7110A">
                <w:rPr>
                  <w:rFonts w:ascii="宋体" w:hAnsi="宋体" w:hint="eastAsia"/>
                  <w:color w:val="9C6500"/>
                  <w:szCs w:val="21"/>
                </w:rPr>
                <w:delText>CentOS7</w:delText>
              </w:r>
            </w:del>
          </w:p>
        </w:tc>
        <w:tc>
          <w:tcPr>
            <w:tcW w:w="11202" w:type="dxa"/>
            <w:tcBorders>
              <w:top w:val="nil"/>
              <w:left w:val="nil"/>
              <w:bottom w:val="single" w:sz="8" w:space="0" w:color="auto"/>
              <w:right w:val="single" w:sz="8" w:space="0" w:color="auto"/>
            </w:tcBorders>
            <w:shd w:val="clear" w:color="auto" w:fill="FFEB9C"/>
            <w:tcMar>
              <w:top w:w="0" w:type="dxa"/>
              <w:left w:w="108" w:type="dxa"/>
              <w:bottom w:w="0" w:type="dxa"/>
              <w:right w:w="108" w:type="dxa"/>
            </w:tcMar>
            <w:vAlign w:val="bottom"/>
            <w:hideMark/>
          </w:tcPr>
          <w:p w14:paraId="27915AFE" w14:textId="1DA87D86" w:rsidR="00981437" w:rsidRPr="00981437" w:rsidDel="00B7110A" w:rsidRDefault="00872147">
            <w:pPr>
              <w:jc w:val="left"/>
              <w:rPr>
                <w:del w:id="2123" w:author="宋 玉凝" w:date="2019-12-25T11:20:00Z"/>
                <w:rFonts w:ascii="宋体" w:hAnsi="宋体"/>
                <w:color w:val="0000FF"/>
                <w:szCs w:val="21"/>
                <w:u w:val="single"/>
              </w:rPr>
            </w:pPr>
            <w:del w:id="2124" w:author="宋 玉凝" w:date="2019-12-25T11:20:00Z">
              <w:r w:rsidDel="00B7110A">
                <w:fldChar w:fldCharType="begin"/>
              </w:r>
              <w:r w:rsidDel="00B7110A">
                <w:delInstrText xml:space="preserve"> HYPERLINK "http://172.22.29.173/mysql/mysql-5.6-el7/" </w:delInstrText>
              </w:r>
              <w:r w:rsidDel="00B7110A">
                <w:fldChar w:fldCharType="separate"/>
              </w:r>
              <w:r w:rsidR="00981437" w:rsidRPr="00981437" w:rsidDel="00B7110A">
                <w:rPr>
                  <w:rStyle w:val="ae"/>
                  <w:rFonts w:ascii="宋体" w:hAnsi="宋体" w:hint="eastAsia"/>
                  <w:szCs w:val="21"/>
                </w:rPr>
                <w:delText>http://172.22.29.173/mysql/mysql-5.6-el7/</w:delText>
              </w:r>
              <w:r w:rsidDel="00B7110A">
                <w:rPr>
                  <w:rStyle w:val="ae"/>
                  <w:rFonts w:ascii="宋体" w:hAnsi="宋体"/>
                  <w:szCs w:val="21"/>
                </w:rPr>
                <w:fldChar w:fldCharType="end"/>
              </w:r>
              <w:r w:rsidR="00981437" w:rsidRPr="00981437" w:rsidDel="00B7110A">
                <w:rPr>
                  <w:rFonts w:ascii="宋体" w:hAnsi="宋体" w:hint="eastAsia"/>
                  <w:color w:val="0000FF"/>
                  <w:szCs w:val="21"/>
                  <w:u w:val="single"/>
                </w:rPr>
                <w:delText xml:space="preserve"> </w:delText>
              </w:r>
            </w:del>
          </w:p>
        </w:tc>
      </w:tr>
      <w:tr w:rsidR="00981437" w:rsidRPr="00981437" w:rsidDel="00B7110A" w14:paraId="08D4E24A" w14:textId="7301C7BF" w:rsidTr="00981437">
        <w:trPr>
          <w:trHeight w:val="312"/>
          <w:del w:id="2125" w:author="宋 玉凝" w:date="2019-12-25T11:20:00Z"/>
        </w:trPr>
        <w:tc>
          <w:tcPr>
            <w:tcW w:w="4532" w:type="dxa"/>
            <w:gridSpan w:val="3"/>
            <w:tcBorders>
              <w:top w:val="nil"/>
              <w:left w:val="single" w:sz="8" w:space="0" w:color="auto"/>
              <w:bottom w:val="single" w:sz="8" w:space="0" w:color="auto"/>
              <w:right w:val="single" w:sz="8" w:space="0" w:color="000000"/>
            </w:tcBorders>
            <w:shd w:val="clear" w:color="auto" w:fill="DCE6F1"/>
            <w:tcMar>
              <w:top w:w="0" w:type="dxa"/>
              <w:left w:w="108" w:type="dxa"/>
              <w:bottom w:w="0" w:type="dxa"/>
              <w:right w:w="108" w:type="dxa"/>
            </w:tcMar>
            <w:vAlign w:val="bottom"/>
            <w:hideMark/>
          </w:tcPr>
          <w:p w14:paraId="0CAAF217" w14:textId="464BB432" w:rsidR="00981437" w:rsidRPr="00981437" w:rsidDel="00B7110A" w:rsidRDefault="00981437">
            <w:pPr>
              <w:jc w:val="center"/>
              <w:rPr>
                <w:del w:id="2126" w:author="宋 玉凝" w:date="2019-12-25T11:20:00Z"/>
                <w:rFonts w:ascii="宋体" w:hAnsi="宋体"/>
                <w:color w:val="000000"/>
                <w:szCs w:val="21"/>
              </w:rPr>
            </w:pPr>
            <w:del w:id="2127" w:author="宋 玉凝" w:date="2019-12-25T11:20:00Z">
              <w:r w:rsidRPr="00981437" w:rsidDel="00B7110A">
                <w:rPr>
                  <w:rFonts w:ascii="宋体" w:hAnsi="宋体" w:hint="eastAsia"/>
                  <w:color w:val="000000"/>
                  <w:szCs w:val="21"/>
                </w:rPr>
                <w:delText>JDK1.8</w:delText>
              </w:r>
            </w:del>
          </w:p>
        </w:tc>
        <w:tc>
          <w:tcPr>
            <w:tcW w:w="11202" w:type="dxa"/>
            <w:tcBorders>
              <w:top w:val="nil"/>
              <w:left w:val="nil"/>
              <w:bottom w:val="single" w:sz="8" w:space="0" w:color="auto"/>
              <w:right w:val="single" w:sz="8" w:space="0" w:color="auto"/>
            </w:tcBorders>
            <w:shd w:val="clear" w:color="auto" w:fill="DCE6F1"/>
            <w:tcMar>
              <w:top w:w="0" w:type="dxa"/>
              <w:left w:w="108" w:type="dxa"/>
              <w:bottom w:w="0" w:type="dxa"/>
              <w:right w:w="108" w:type="dxa"/>
            </w:tcMar>
            <w:vAlign w:val="bottom"/>
            <w:hideMark/>
          </w:tcPr>
          <w:p w14:paraId="15160545" w14:textId="16D48BBE" w:rsidR="00981437" w:rsidRPr="00981437" w:rsidDel="00B7110A" w:rsidRDefault="00872147">
            <w:pPr>
              <w:jc w:val="left"/>
              <w:rPr>
                <w:del w:id="2128" w:author="宋 玉凝" w:date="2019-12-25T11:20:00Z"/>
                <w:rFonts w:ascii="宋体" w:hAnsi="宋体"/>
                <w:color w:val="0000FF"/>
                <w:szCs w:val="21"/>
                <w:u w:val="single"/>
              </w:rPr>
            </w:pPr>
            <w:del w:id="2129" w:author="宋 玉凝" w:date="2019-12-25T11:20:00Z">
              <w:r w:rsidDel="00B7110A">
                <w:fldChar w:fldCharType="begin"/>
              </w:r>
              <w:r w:rsidDel="00B7110A">
                <w:delInstrText xml:space="preserve"> HYPERLINK "http://172.22.29.173/insight/jdk/jdk-8u121-linux-x64.gz" </w:delInstrText>
              </w:r>
              <w:r w:rsidDel="00B7110A">
                <w:fldChar w:fldCharType="separate"/>
              </w:r>
              <w:r w:rsidR="00981437" w:rsidRPr="00981437" w:rsidDel="00B7110A">
                <w:rPr>
                  <w:rStyle w:val="ae"/>
                  <w:rFonts w:ascii="宋体" w:hAnsi="宋体" w:hint="eastAsia"/>
                  <w:szCs w:val="21"/>
                </w:rPr>
                <w:delText>http://172.22.29.173/insight/jdk/jdk-8u121-linux-x64.gz</w:delText>
              </w:r>
              <w:r w:rsidDel="00B7110A">
                <w:rPr>
                  <w:rStyle w:val="ae"/>
                  <w:rFonts w:ascii="宋体" w:hAnsi="宋体"/>
                  <w:szCs w:val="21"/>
                </w:rPr>
                <w:fldChar w:fldCharType="end"/>
              </w:r>
              <w:r w:rsidR="00981437" w:rsidRPr="00981437" w:rsidDel="00B7110A">
                <w:rPr>
                  <w:rFonts w:ascii="宋体" w:hAnsi="宋体" w:hint="eastAsia"/>
                  <w:color w:val="0000FF"/>
                  <w:szCs w:val="21"/>
                  <w:u w:val="single"/>
                </w:rPr>
                <w:delText xml:space="preserve"> </w:delText>
              </w:r>
            </w:del>
          </w:p>
        </w:tc>
      </w:tr>
      <w:tr w:rsidR="00981437" w:rsidRPr="00981437" w:rsidDel="00B7110A" w14:paraId="6E3F4F90" w14:textId="45181B73" w:rsidTr="00981437">
        <w:trPr>
          <w:trHeight w:val="312"/>
          <w:del w:id="2130" w:author="宋 玉凝" w:date="2019-12-25T11:20:00Z"/>
        </w:trPr>
        <w:tc>
          <w:tcPr>
            <w:tcW w:w="4532" w:type="dxa"/>
            <w:gridSpan w:val="3"/>
            <w:tcBorders>
              <w:top w:val="nil"/>
              <w:left w:val="single" w:sz="8" w:space="0" w:color="auto"/>
              <w:bottom w:val="single" w:sz="8" w:space="0" w:color="auto"/>
              <w:right w:val="single" w:sz="8" w:space="0" w:color="000000"/>
            </w:tcBorders>
            <w:shd w:val="clear" w:color="auto" w:fill="DCE6F1"/>
            <w:tcMar>
              <w:top w:w="0" w:type="dxa"/>
              <w:left w:w="108" w:type="dxa"/>
              <w:bottom w:w="0" w:type="dxa"/>
              <w:right w:w="108" w:type="dxa"/>
            </w:tcMar>
            <w:vAlign w:val="bottom"/>
            <w:hideMark/>
          </w:tcPr>
          <w:p w14:paraId="69F9E987" w14:textId="37F3A53B" w:rsidR="00981437" w:rsidRPr="00981437" w:rsidDel="00B7110A" w:rsidRDefault="00981437">
            <w:pPr>
              <w:jc w:val="center"/>
              <w:rPr>
                <w:del w:id="2131" w:author="宋 玉凝" w:date="2019-12-25T11:20:00Z"/>
                <w:rFonts w:ascii="宋体" w:hAnsi="宋体"/>
                <w:color w:val="000000"/>
                <w:szCs w:val="21"/>
              </w:rPr>
            </w:pPr>
            <w:del w:id="2132" w:author="宋 玉凝" w:date="2019-12-25T11:20:00Z">
              <w:r w:rsidRPr="00981437" w:rsidDel="00B7110A">
                <w:rPr>
                  <w:rFonts w:ascii="宋体" w:hAnsi="宋体" w:hint="eastAsia"/>
                  <w:color w:val="000000"/>
                  <w:szCs w:val="21"/>
                </w:rPr>
                <w:delText>JCE</w:delText>
              </w:r>
            </w:del>
          </w:p>
        </w:tc>
        <w:tc>
          <w:tcPr>
            <w:tcW w:w="11202" w:type="dxa"/>
            <w:tcBorders>
              <w:top w:val="nil"/>
              <w:left w:val="nil"/>
              <w:bottom w:val="single" w:sz="8" w:space="0" w:color="auto"/>
              <w:right w:val="single" w:sz="8" w:space="0" w:color="auto"/>
            </w:tcBorders>
            <w:shd w:val="clear" w:color="auto" w:fill="DCE6F1"/>
            <w:tcMar>
              <w:top w:w="0" w:type="dxa"/>
              <w:left w:w="108" w:type="dxa"/>
              <w:bottom w:w="0" w:type="dxa"/>
              <w:right w:w="108" w:type="dxa"/>
            </w:tcMar>
            <w:vAlign w:val="bottom"/>
            <w:hideMark/>
          </w:tcPr>
          <w:p w14:paraId="3380C62C" w14:textId="6C02DE54" w:rsidR="00981437" w:rsidRPr="00981437" w:rsidDel="00B7110A" w:rsidRDefault="00872147">
            <w:pPr>
              <w:jc w:val="left"/>
              <w:rPr>
                <w:del w:id="2133" w:author="宋 玉凝" w:date="2019-12-25T11:20:00Z"/>
                <w:rFonts w:ascii="宋体" w:hAnsi="宋体"/>
                <w:color w:val="0000FF"/>
                <w:szCs w:val="21"/>
                <w:u w:val="single"/>
              </w:rPr>
            </w:pPr>
            <w:del w:id="2134" w:author="宋 玉凝" w:date="2019-12-25T11:20:00Z">
              <w:r w:rsidDel="00B7110A">
                <w:fldChar w:fldCharType="begin"/>
              </w:r>
              <w:r w:rsidDel="00B7110A">
                <w:delInstrText xml:space="preserve"> HYPERLINK "http://172.22.29.173/insight/jdk/jce_policy-8.zip" </w:delInstrText>
              </w:r>
              <w:r w:rsidDel="00B7110A">
                <w:fldChar w:fldCharType="separate"/>
              </w:r>
              <w:r w:rsidR="00981437" w:rsidRPr="00981437" w:rsidDel="00B7110A">
                <w:rPr>
                  <w:rStyle w:val="ae"/>
                  <w:rFonts w:ascii="宋体" w:hAnsi="宋体" w:hint="eastAsia"/>
                  <w:szCs w:val="21"/>
                </w:rPr>
                <w:delText>http://172.22.29.173/insight/jdk/jce_policy-8.zip</w:delText>
              </w:r>
              <w:r w:rsidDel="00B7110A">
                <w:rPr>
                  <w:rStyle w:val="ae"/>
                  <w:rFonts w:ascii="宋体" w:hAnsi="宋体"/>
                  <w:szCs w:val="21"/>
                </w:rPr>
                <w:fldChar w:fldCharType="end"/>
              </w:r>
              <w:r w:rsidR="00981437" w:rsidRPr="00981437" w:rsidDel="00B7110A">
                <w:rPr>
                  <w:rFonts w:ascii="宋体" w:hAnsi="宋体" w:hint="eastAsia"/>
                  <w:color w:val="0000FF"/>
                  <w:szCs w:val="21"/>
                  <w:u w:val="single"/>
                </w:rPr>
                <w:delText xml:space="preserve"> </w:delText>
              </w:r>
            </w:del>
          </w:p>
        </w:tc>
      </w:tr>
    </w:tbl>
    <w:p w14:paraId="0DDC2F64" w14:textId="48E1EA03" w:rsidR="00981437" w:rsidDel="00B7110A" w:rsidRDefault="00981437" w:rsidP="00981437">
      <w:pPr>
        <w:rPr>
          <w:del w:id="2135" w:author="宋 玉凝" w:date="2019-12-25T11:20:00Z"/>
          <w:rFonts w:ascii="Calibri" w:hAnsi="Calibri" w:cs="Calibri" w:hint="eastAsia"/>
          <w:sz w:val="28"/>
          <w:szCs w:val="28"/>
        </w:rPr>
      </w:pPr>
    </w:p>
    <w:p w14:paraId="577F45C5" w14:textId="77777777" w:rsidR="00981437" w:rsidRPr="00981437" w:rsidRDefault="00981437" w:rsidP="00981437">
      <w:pPr>
        <w:rPr>
          <w:rFonts w:hint="eastAsia"/>
        </w:rPr>
      </w:pPr>
    </w:p>
    <w:p w14:paraId="0C2CDE3F" w14:textId="7A4E01EC" w:rsidR="00981437" w:rsidRDefault="00981437" w:rsidP="00981437">
      <w:pPr>
        <w:pStyle w:val="1"/>
      </w:pPr>
      <w:r>
        <w:rPr>
          <w:rFonts w:hint="eastAsia"/>
        </w:rPr>
        <w:t>5</w:t>
      </w:r>
      <w:r w:rsidR="003063BF">
        <w:rPr>
          <w:rFonts w:hint="eastAsia"/>
        </w:rPr>
        <w:t>. Insight HD 4.0</w:t>
      </w:r>
      <w:r>
        <w:rPr>
          <w:rFonts w:hint="eastAsia"/>
        </w:rPr>
        <w:t xml:space="preserve"> </w:t>
      </w:r>
      <w:r>
        <w:rPr>
          <w:rFonts w:hint="eastAsia"/>
        </w:rPr>
        <w:t>版本修改列表</w:t>
      </w:r>
    </w:p>
    <w:p w14:paraId="5789B647" w14:textId="2A097C6A" w:rsidR="008C4FE3" w:rsidRPr="008C4FE3" w:rsidRDefault="008C4FE3" w:rsidP="008C4FE3">
      <w:pPr>
        <w:pStyle w:val="2"/>
      </w:pPr>
      <w:r>
        <w:rPr>
          <w:rFonts w:hint="eastAsia"/>
        </w:rPr>
        <w:t xml:space="preserve">5.1 </w:t>
      </w:r>
      <w:r>
        <w:rPr>
          <w:rFonts w:hint="eastAsia"/>
        </w:rPr>
        <w:t>预研</w:t>
      </w:r>
      <w:bookmarkStart w:id="2136" w:name="_GoBack"/>
      <w:bookmarkEnd w:id="2136"/>
    </w:p>
    <w:p w14:paraId="3ACA9A35" w14:textId="38693FD4" w:rsidR="00F754F9" w:rsidRDefault="008C4FE3">
      <w:r>
        <w:rPr>
          <w:rFonts w:hint="eastAsia"/>
        </w:rPr>
        <w:t xml:space="preserve">1. </w:t>
      </w:r>
      <w:r>
        <w:rPr>
          <w:rFonts w:hint="eastAsia"/>
        </w:rPr>
        <w:t>编译</w:t>
      </w:r>
      <w:r>
        <w:rPr>
          <w:rFonts w:hint="eastAsia"/>
        </w:rPr>
        <w:t xml:space="preserve"> </w:t>
      </w:r>
      <w:proofErr w:type="spellStart"/>
      <w:r>
        <w:rPr>
          <w:rFonts w:hint="eastAsia"/>
        </w:rPr>
        <w:t>ambari</w:t>
      </w:r>
      <w:proofErr w:type="spellEnd"/>
      <w:r>
        <w:rPr>
          <w:rFonts w:hint="eastAsia"/>
        </w:rPr>
        <w:t>/</w:t>
      </w:r>
      <w:proofErr w:type="spellStart"/>
      <w:r>
        <w:rPr>
          <w:rFonts w:hint="eastAsia"/>
        </w:rPr>
        <w:t>amb</w:t>
      </w:r>
      <w:r>
        <w:t>a</w:t>
      </w:r>
      <w:r>
        <w:rPr>
          <w:rFonts w:hint="eastAsia"/>
        </w:rPr>
        <w:t>ri</w:t>
      </w:r>
      <w:proofErr w:type="spellEnd"/>
      <w:r>
        <w:rPr>
          <w:rFonts w:hint="eastAsia"/>
        </w:rPr>
        <w:t>-metrics</w:t>
      </w:r>
      <w:r>
        <w:t>/</w:t>
      </w:r>
      <w:proofErr w:type="spellStart"/>
      <w:r>
        <w:t>ambari-infra&amp;logsearch</w:t>
      </w:r>
      <w:proofErr w:type="spellEnd"/>
      <w:r>
        <w:t>/</w:t>
      </w:r>
      <w:proofErr w:type="spellStart"/>
      <w:r>
        <w:t>ambari</w:t>
      </w:r>
      <w:proofErr w:type="spellEnd"/>
      <w:r>
        <w:t>-views</w:t>
      </w:r>
    </w:p>
    <w:p w14:paraId="216A3092" w14:textId="77777777" w:rsidR="00B55FEB" w:rsidRDefault="008C4FE3">
      <w:r>
        <w:tab/>
      </w:r>
      <w:r w:rsidR="00713F2C">
        <w:rPr>
          <w:rFonts w:hint="eastAsia"/>
        </w:rPr>
        <w:t>【</w:t>
      </w:r>
      <w:r>
        <w:t>操作方法</w:t>
      </w:r>
      <w:r w:rsidR="00713F2C">
        <w:rPr>
          <w:rFonts w:hint="eastAsia"/>
        </w:rPr>
        <w:t>】</w:t>
      </w:r>
    </w:p>
    <w:p w14:paraId="67DE18C8" w14:textId="01D602A5" w:rsidR="008C4FE3" w:rsidRDefault="00B55FEB" w:rsidP="00B55FEB">
      <w:pPr>
        <w:ind w:firstLine="420"/>
      </w:pPr>
      <w:r>
        <w:rPr>
          <w:rFonts w:hint="eastAsia"/>
        </w:rPr>
        <w:t>后续补充</w:t>
      </w:r>
    </w:p>
    <w:p w14:paraId="38C27485" w14:textId="724B96C2" w:rsidR="008C4FE3" w:rsidRDefault="008C4FE3">
      <w:r>
        <w:t xml:space="preserve">2. </w:t>
      </w:r>
      <w:r>
        <w:t>屏蔽</w:t>
      </w:r>
      <w:r>
        <w:t>HDP2.4</w:t>
      </w:r>
    </w:p>
    <w:p w14:paraId="1BB7B947" w14:textId="1B65DE1C" w:rsidR="008C4FE3" w:rsidRDefault="008C4FE3">
      <w:r>
        <w:tab/>
      </w:r>
      <w:r>
        <w:t>屏蔽除</w:t>
      </w:r>
      <w:r>
        <w:t>redhat6/redhat7</w:t>
      </w:r>
      <w:r>
        <w:t>之外的所有资源库选项</w:t>
      </w:r>
    </w:p>
    <w:p w14:paraId="33F7AC19" w14:textId="042E009D" w:rsidR="008C4FE3" w:rsidRDefault="008C4FE3">
      <w:r>
        <w:tab/>
      </w:r>
      <w:r>
        <w:t>修改本地源配置</w:t>
      </w:r>
      <w:r>
        <w:rPr>
          <w:rFonts w:hint="eastAsia"/>
        </w:rPr>
        <w:t>，</w:t>
      </w:r>
      <w:r>
        <w:t>删除通过连接网络获取最新版本的方式</w:t>
      </w:r>
      <w:r>
        <w:rPr>
          <w:rFonts w:hint="eastAsia"/>
        </w:rPr>
        <w:t>，</w:t>
      </w:r>
      <w:r>
        <w:t>改成直接读本地自定义</w:t>
      </w:r>
      <w:r>
        <w:t>xml</w:t>
      </w:r>
      <w:r>
        <w:t>展示版本信息</w:t>
      </w:r>
      <w:r>
        <w:rPr>
          <w:rFonts w:hint="eastAsia"/>
        </w:rPr>
        <w:t>。</w:t>
      </w:r>
    </w:p>
    <w:p w14:paraId="73DA3F74" w14:textId="65F7394D" w:rsidR="008C4FE3" w:rsidRDefault="008C4FE3">
      <w:r>
        <w:tab/>
      </w:r>
      <w:r w:rsidR="00713F2C">
        <w:rPr>
          <w:rFonts w:hint="eastAsia"/>
        </w:rPr>
        <w:t>【</w:t>
      </w:r>
      <w:r>
        <w:t>操作方法</w:t>
      </w:r>
      <w:r w:rsidR="00713F2C">
        <w:rPr>
          <w:rFonts w:hint="eastAsia"/>
        </w:rPr>
        <w:t>】</w:t>
      </w:r>
    </w:p>
    <w:p w14:paraId="496FFC14" w14:textId="508D1166" w:rsidR="008C4FE3" w:rsidRDefault="008C4FE3">
      <w:r>
        <w:rPr>
          <w:rFonts w:hint="eastAsia"/>
        </w:rPr>
        <w:t xml:space="preserve">3. </w:t>
      </w:r>
      <w:r>
        <w:rPr>
          <w:rFonts w:hint="eastAsia"/>
        </w:rPr>
        <w:t>删除</w:t>
      </w:r>
      <w:r w:rsidRPr="008C4FE3">
        <w:t>ACCUMULO/ATLAS/</w:t>
      </w:r>
      <w:r w:rsidR="004C6010">
        <w:t>DRUID/FALCON/KNOX/</w:t>
      </w:r>
      <w:r w:rsidRPr="008C4FE3">
        <w:t>ZEPPELIN</w:t>
      </w:r>
      <w:r>
        <w:t>服务</w:t>
      </w:r>
      <w:r>
        <w:rPr>
          <w:rFonts w:hint="eastAsia"/>
        </w:rPr>
        <w:t>，</w:t>
      </w:r>
      <w:r>
        <w:t>其中</w:t>
      </w:r>
      <w:r>
        <w:t>Slider</w:t>
      </w:r>
      <w:r>
        <w:t>服务不能直接配置</w:t>
      </w:r>
      <w:r>
        <w:t>deleted</w:t>
      </w:r>
      <w:r>
        <w:rPr>
          <w:rFonts w:hint="eastAsia"/>
        </w:rPr>
        <w:t>，需要手动删除目录。</w:t>
      </w:r>
    </w:p>
    <w:p w14:paraId="624450F5" w14:textId="5E773B2F" w:rsidR="008C4FE3" w:rsidRDefault="008C4FE3">
      <w:r>
        <w:tab/>
      </w:r>
      <w:r w:rsidR="00713F2C">
        <w:rPr>
          <w:rFonts w:hint="eastAsia"/>
        </w:rPr>
        <w:t>【</w:t>
      </w:r>
      <w:r>
        <w:t>操作方法</w:t>
      </w:r>
      <w:r w:rsidR="00713F2C">
        <w:rPr>
          <w:rFonts w:hint="eastAsia"/>
        </w:rPr>
        <w:t>】</w:t>
      </w:r>
    </w:p>
    <w:p w14:paraId="1930F7D1" w14:textId="369ED21D" w:rsidR="006C344D" w:rsidRDefault="006C344D" w:rsidP="006C344D">
      <w:pPr>
        <w:pStyle w:val="af"/>
        <w:numPr>
          <w:ilvl w:val="0"/>
          <w:numId w:val="8"/>
        </w:numPr>
        <w:ind w:firstLineChars="0"/>
      </w:pPr>
      <w:r>
        <w:rPr>
          <w:rFonts w:hint="eastAsia"/>
        </w:rPr>
        <w:t>HDP</w:t>
      </w:r>
      <w:r>
        <w:t>2.6</w:t>
      </w:r>
      <w:r>
        <w:t>目录下添加删除属性</w:t>
      </w:r>
    </w:p>
    <w:p w14:paraId="21C138BE" w14:textId="05EF6167" w:rsidR="006C344D" w:rsidRDefault="006C344D" w:rsidP="006C344D">
      <w:pPr>
        <w:pStyle w:val="af"/>
        <w:numPr>
          <w:ilvl w:val="0"/>
          <w:numId w:val="8"/>
        </w:numPr>
        <w:ind w:firstLineChars="0"/>
      </w:pPr>
      <w:r>
        <w:t>HDP2.5</w:t>
      </w:r>
      <w:r>
        <w:t>目录下添加删除属性</w:t>
      </w:r>
    </w:p>
    <w:p w14:paraId="4B786F1B" w14:textId="58A225C8" w:rsidR="006C344D" w:rsidRDefault="006C344D" w:rsidP="006C344D">
      <w:pPr>
        <w:pStyle w:val="af"/>
        <w:numPr>
          <w:ilvl w:val="0"/>
          <w:numId w:val="8"/>
        </w:numPr>
        <w:ind w:firstLineChars="0"/>
      </w:pPr>
      <w:r>
        <w:t>HDP2.3</w:t>
      </w:r>
      <w:r>
        <w:t>目录下添加删除属性</w:t>
      </w:r>
    </w:p>
    <w:p w14:paraId="5F905BC5" w14:textId="6E7235CA" w:rsidR="006C344D" w:rsidRDefault="006C344D" w:rsidP="006C344D">
      <w:pPr>
        <w:pStyle w:val="af"/>
        <w:numPr>
          <w:ilvl w:val="0"/>
          <w:numId w:val="8"/>
        </w:numPr>
        <w:ind w:firstLineChars="0"/>
      </w:pPr>
      <w:r>
        <w:t>Common-</w:t>
      </w:r>
      <w:proofErr w:type="spellStart"/>
      <w:r>
        <w:t>servies</w:t>
      </w:r>
      <w:proofErr w:type="spellEnd"/>
      <w:r>
        <w:t>下添加版本集成模板</w:t>
      </w:r>
    </w:p>
    <w:p w14:paraId="2E867BB9" w14:textId="6248E126" w:rsidR="006C344D" w:rsidRPr="006C344D" w:rsidRDefault="006C344D" w:rsidP="006C344D">
      <w:pPr>
        <w:pStyle w:val="af"/>
        <w:numPr>
          <w:ilvl w:val="0"/>
          <w:numId w:val="8"/>
        </w:numPr>
        <w:ind w:firstLineChars="0"/>
      </w:pPr>
      <w:r>
        <w:t>HDP2.6</w:t>
      </w:r>
      <w:r>
        <w:rPr>
          <w:rFonts w:hint="eastAsia"/>
        </w:rPr>
        <w:t>/2.5/2.4</w:t>
      </w:r>
      <w:r>
        <w:rPr>
          <w:rFonts w:hint="eastAsia"/>
        </w:rPr>
        <w:t>依次添加自研服务</w:t>
      </w:r>
    </w:p>
    <w:p w14:paraId="4EE146E7" w14:textId="0A3030DD" w:rsidR="004C6010" w:rsidRDefault="004C6010">
      <w:r>
        <w:tab/>
      </w:r>
      <w:r>
        <w:t>注意</w:t>
      </w:r>
      <w:r>
        <w:rPr>
          <w:rFonts w:hint="eastAsia"/>
        </w:rPr>
        <w:t>：</w:t>
      </w:r>
      <w:r>
        <w:t>Slider</w:t>
      </w:r>
      <w:r>
        <w:t>服务比较特殊</w:t>
      </w:r>
      <w:r>
        <w:rPr>
          <w:rFonts w:hint="eastAsia"/>
        </w:rPr>
        <w:t>。</w:t>
      </w:r>
      <w:r w:rsidR="00B55FEB">
        <w:rPr>
          <w:rFonts w:hint="eastAsia"/>
        </w:rPr>
        <w:t>后续补充</w:t>
      </w:r>
    </w:p>
    <w:p w14:paraId="28AD24EF" w14:textId="297AC2F7" w:rsidR="00A73EAA" w:rsidRDefault="00A73EAA">
      <w:r>
        <w:rPr>
          <w:rFonts w:hint="eastAsia"/>
        </w:rPr>
        <w:t xml:space="preserve">4. </w:t>
      </w:r>
      <w:r>
        <w:t>设置最小集合</w:t>
      </w:r>
    </w:p>
    <w:p w14:paraId="3B22CB0A" w14:textId="02D247DF" w:rsidR="00A73EAA" w:rsidRPr="00397538" w:rsidRDefault="00A73EAA">
      <w:r>
        <w:tab/>
      </w:r>
      <w:r>
        <w:t>修改文件</w:t>
      </w:r>
      <w:r>
        <w:rPr>
          <w:rFonts w:hint="eastAsia"/>
        </w:rPr>
        <w:t>：</w:t>
      </w:r>
      <w:r w:rsidR="00397538">
        <w:rPr>
          <w:rFonts w:hint="eastAsia"/>
        </w:rPr>
        <w:t>（步骤后续补充）</w:t>
      </w:r>
    </w:p>
    <w:p w14:paraId="5F3A10E9" w14:textId="5D069726" w:rsidR="00A73EAA" w:rsidRDefault="00A73EAA">
      <w:r>
        <w:rPr>
          <w:noProof/>
        </w:rPr>
        <w:drawing>
          <wp:inline distT="0" distB="0" distL="0" distR="0" wp14:anchorId="60E18151" wp14:editId="45B18682">
            <wp:extent cx="2810933" cy="2293824"/>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7853" cy="2299471"/>
                    </a:xfrm>
                    <a:prstGeom prst="rect">
                      <a:avLst/>
                    </a:prstGeom>
                  </pic:spPr>
                </pic:pic>
              </a:graphicData>
            </a:graphic>
          </wp:inline>
        </w:drawing>
      </w:r>
    </w:p>
    <w:p w14:paraId="19F32E6B" w14:textId="50F58CE1" w:rsidR="008C4FE3" w:rsidRDefault="00A73EAA">
      <w:r>
        <w:rPr>
          <w:rFonts w:hint="eastAsia"/>
        </w:rPr>
        <w:t>5</w:t>
      </w:r>
      <w:r w:rsidR="008C4FE3">
        <w:rPr>
          <w:rFonts w:hint="eastAsia"/>
        </w:rPr>
        <w:t xml:space="preserve">. </w:t>
      </w:r>
      <w:r w:rsidR="008C4FE3">
        <w:rPr>
          <w:rFonts w:hint="eastAsia"/>
        </w:rPr>
        <w:t>给</w:t>
      </w:r>
      <w:proofErr w:type="spellStart"/>
      <w:r w:rsidR="008C4FE3">
        <w:rPr>
          <w:rFonts w:hint="eastAsia"/>
        </w:rPr>
        <w:t>ambari</w:t>
      </w:r>
      <w:proofErr w:type="spellEnd"/>
      <w:r w:rsidR="008C4FE3">
        <w:rPr>
          <w:rFonts w:hint="eastAsia"/>
        </w:rPr>
        <w:t>-server</w:t>
      </w:r>
      <w:r w:rsidR="008C4FE3">
        <w:rPr>
          <w:rFonts w:hint="eastAsia"/>
        </w:rPr>
        <w:t>与</w:t>
      </w:r>
      <w:proofErr w:type="spellStart"/>
      <w:r w:rsidR="008C4FE3">
        <w:rPr>
          <w:rFonts w:hint="eastAsia"/>
        </w:rPr>
        <w:t>ambari</w:t>
      </w:r>
      <w:proofErr w:type="spellEnd"/>
      <w:r w:rsidR="008C4FE3">
        <w:rPr>
          <w:rFonts w:hint="eastAsia"/>
        </w:rPr>
        <w:t>-agent</w:t>
      </w:r>
      <w:r w:rsidR="008C4FE3">
        <w:rPr>
          <w:rFonts w:hint="eastAsia"/>
        </w:rPr>
        <w:t>设置</w:t>
      </w:r>
      <w:proofErr w:type="spellStart"/>
      <w:r w:rsidR="008C4FE3">
        <w:rPr>
          <w:rFonts w:hint="eastAsia"/>
        </w:rPr>
        <w:t>buildNumber</w:t>
      </w:r>
      <w:proofErr w:type="spellEnd"/>
    </w:p>
    <w:p w14:paraId="45A94DAF" w14:textId="02A7C02B" w:rsidR="008C4FE3" w:rsidRDefault="008C4FE3">
      <w:r>
        <w:tab/>
      </w:r>
      <w:r w:rsidR="00713F2C">
        <w:rPr>
          <w:rFonts w:hint="eastAsia"/>
        </w:rPr>
        <w:t>【</w:t>
      </w:r>
      <w:r>
        <w:t>操作方法</w:t>
      </w:r>
      <w:r w:rsidR="00713F2C">
        <w:rPr>
          <w:rFonts w:hint="eastAsia"/>
        </w:rPr>
        <w:t>】</w:t>
      </w:r>
    </w:p>
    <w:p w14:paraId="75CF353F" w14:textId="70376588" w:rsidR="00B55FEB" w:rsidRDefault="00B55FEB">
      <w:r>
        <w:tab/>
      </w:r>
      <w:r>
        <w:tab/>
      </w:r>
      <w:r>
        <w:rPr>
          <w:rFonts w:hint="eastAsia"/>
        </w:rPr>
        <w:t>后续补充</w:t>
      </w:r>
    </w:p>
    <w:p w14:paraId="0B55135A" w14:textId="31058096" w:rsidR="008C4FE3" w:rsidRDefault="00A73EAA">
      <w:r>
        <w:t>6</w:t>
      </w:r>
      <w:r w:rsidR="008C4FE3">
        <w:t xml:space="preserve">. </w:t>
      </w:r>
      <w:r w:rsidR="008C4FE3">
        <w:t>替换汉化文件</w:t>
      </w:r>
      <w:r w:rsidR="008C4FE3">
        <w:rPr>
          <w:rFonts w:hint="eastAsia"/>
        </w:rPr>
        <w:t xml:space="preserve"> ambari-admin.js</w:t>
      </w:r>
      <w:r w:rsidR="008C4FE3">
        <w:rPr>
          <w:rFonts w:hint="eastAsia"/>
        </w:rPr>
        <w:t>与</w:t>
      </w:r>
      <w:r w:rsidR="008C4FE3">
        <w:rPr>
          <w:rFonts w:hint="eastAsia"/>
        </w:rPr>
        <w:t>ambari-web.js</w:t>
      </w:r>
    </w:p>
    <w:p w14:paraId="619994E1" w14:textId="64B77CA7" w:rsidR="008C4FE3" w:rsidRDefault="008C4FE3">
      <w:r>
        <w:tab/>
      </w:r>
      <w:r w:rsidR="00713F2C">
        <w:rPr>
          <w:rFonts w:hint="eastAsia"/>
        </w:rPr>
        <w:t>【</w:t>
      </w:r>
      <w:r>
        <w:t>操作方法</w:t>
      </w:r>
      <w:r w:rsidR="00713F2C">
        <w:rPr>
          <w:rFonts w:hint="eastAsia"/>
        </w:rPr>
        <w:t>】</w:t>
      </w:r>
      <w:r>
        <w:t>使用工具查询替换</w:t>
      </w:r>
      <w:proofErr w:type="spellStart"/>
      <w:r>
        <w:t>js</w:t>
      </w:r>
      <w:proofErr w:type="spellEnd"/>
      <w:r>
        <w:t>文件</w:t>
      </w:r>
      <w:r>
        <w:rPr>
          <w:rFonts w:hint="eastAsia"/>
        </w:rPr>
        <w:t>。</w:t>
      </w:r>
    </w:p>
    <w:p w14:paraId="48F6B95C" w14:textId="28BBCA0C" w:rsidR="00EC79D5" w:rsidRDefault="00EC79D5" w:rsidP="00EC79D5">
      <w:pPr>
        <w:pStyle w:val="2"/>
      </w:pPr>
      <w:r>
        <w:rPr>
          <w:rFonts w:hint="eastAsia"/>
        </w:rPr>
        <w:lastRenderedPageBreak/>
        <w:t xml:space="preserve">5.2 </w:t>
      </w:r>
      <w:r>
        <w:t>第一阶段汉化</w:t>
      </w:r>
    </w:p>
    <w:p w14:paraId="0CB1AA49" w14:textId="113CBE62" w:rsidR="009B6DBA" w:rsidRDefault="009B6DBA" w:rsidP="009B6DBA">
      <w:pPr>
        <w:pStyle w:val="3"/>
      </w:pPr>
      <w:r>
        <w:rPr>
          <w:rFonts w:hint="eastAsia"/>
        </w:rPr>
        <w:t xml:space="preserve">5.2.1 </w:t>
      </w:r>
      <w:r>
        <w:t>汉化文件</w:t>
      </w:r>
    </w:p>
    <w:p w14:paraId="4742FB16" w14:textId="08C18E37" w:rsidR="00EC79D5" w:rsidRDefault="00EC79D5" w:rsidP="00EC79D5">
      <w:r>
        <w:rPr>
          <w:rFonts w:hint="eastAsia"/>
        </w:rPr>
        <w:t xml:space="preserve">1. </w:t>
      </w:r>
      <w:r>
        <w:rPr>
          <w:rFonts w:hint="eastAsia"/>
        </w:rPr>
        <w:t>汉化两个重要</w:t>
      </w:r>
      <w:proofErr w:type="spellStart"/>
      <w:r>
        <w:rPr>
          <w:rFonts w:hint="eastAsia"/>
        </w:rPr>
        <w:t>js</w:t>
      </w:r>
      <w:proofErr w:type="spellEnd"/>
      <w:r>
        <w:rPr>
          <w:rFonts w:hint="eastAsia"/>
        </w:rPr>
        <w:t>文件：</w:t>
      </w:r>
      <w:r w:rsidRPr="00EC79D5">
        <w:t>messages.js</w:t>
      </w:r>
      <w:r>
        <w:t>和</w:t>
      </w:r>
      <w:r w:rsidRPr="00EC79D5">
        <w:t>i18n.config.js</w:t>
      </w:r>
    </w:p>
    <w:p w14:paraId="04798BCE" w14:textId="0B5EE1E8" w:rsidR="00EC79D5" w:rsidRDefault="00EC79D5" w:rsidP="00EC79D5">
      <w:r>
        <w:tab/>
      </w:r>
      <w:r>
        <w:rPr>
          <w:rFonts w:hint="eastAsia"/>
        </w:rPr>
        <w:t>【</w:t>
      </w:r>
      <w:r>
        <w:t>操作方法</w:t>
      </w:r>
      <w:r>
        <w:rPr>
          <w:rFonts w:hint="eastAsia"/>
        </w:rPr>
        <w:t>】</w:t>
      </w:r>
      <w:r w:rsidR="00433131">
        <w:rPr>
          <w:rFonts w:hint="eastAsia"/>
        </w:rPr>
        <w:t xml:space="preserve"> </w:t>
      </w:r>
    </w:p>
    <w:p w14:paraId="60FB8A1B" w14:textId="5FC4BA36" w:rsidR="00EF6A3D" w:rsidRDefault="00433131" w:rsidP="00EB6DE5">
      <w:pPr>
        <w:pStyle w:val="af"/>
        <w:numPr>
          <w:ilvl w:val="0"/>
          <w:numId w:val="2"/>
        </w:numPr>
        <w:ind w:firstLineChars="0"/>
      </w:pPr>
      <w:r>
        <w:rPr>
          <w:rFonts w:hint="eastAsia"/>
        </w:rPr>
        <w:t>汉化</w:t>
      </w:r>
      <w:r>
        <w:rPr>
          <w:rFonts w:hint="eastAsia"/>
        </w:rPr>
        <w:t>messages.</w:t>
      </w:r>
      <w:r>
        <w:t>js</w:t>
      </w:r>
      <w:r>
        <w:t>文件</w:t>
      </w:r>
      <w:r>
        <w:rPr>
          <w:rFonts w:hint="eastAsia"/>
        </w:rPr>
        <w:t>：</w:t>
      </w:r>
      <w:ins w:id="2137" w:author="Feifei Gu (顾飞飞)" w:date="2018-07-13T10:28:00Z">
        <w:r w:rsidR="00EB6DE5" w:rsidRPr="00B50E0E">
          <w:rPr>
            <w:rFonts w:hint="eastAsia"/>
            <w:color w:val="2E74B5" w:themeColor="accent1" w:themeShade="BF"/>
            <w:rPrChange w:id="2138" w:author="Feifei Gu (顾飞飞)" w:date="2018-07-13T10:28:00Z">
              <w:rPr>
                <w:rFonts w:hint="eastAsia"/>
              </w:rPr>
            </w:rPrChange>
          </w:rPr>
          <w:t>目录：</w:t>
        </w:r>
        <w:proofErr w:type="spellStart"/>
        <w:r w:rsidR="00EB6DE5" w:rsidRPr="00B50E0E">
          <w:rPr>
            <w:color w:val="2E74B5" w:themeColor="accent1" w:themeShade="BF"/>
            <w:rPrChange w:id="2139" w:author="Feifei Gu (顾飞飞)" w:date="2018-07-13T10:28:00Z">
              <w:rPr/>
            </w:rPrChange>
          </w:rPr>
          <w:t>ambari</w:t>
        </w:r>
        <w:proofErr w:type="spellEnd"/>
        <w:r w:rsidR="00EB6DE5" w:rsidRPr="00B50E0E">
          <w:rPr>
            <w:color w:val="2E74B5" w:themeColor="accent1" w:themeShade="BF"/>
            <w:rPrChange w:id="2140" w:author="Feifei Gu (顾飞飞)" w:date="2018-07-13T10:28:00Z">
              <w:rPr/>
            </w:rPrChange>
          </w:rPr>
          <w:t>-web/app</w:t>
        </w:r>
      </w:ins>
    </w:p>
    <w:p w14:paraId="49488E53" w14:textId="3F333E51" w:rsidR="00433131" w:rsidRDefault="00433131" w:rsidP="00433131">
      <w:pPr>
        <w:pStyle w:val="af"/>
        <w:numPr>
          <w:ilvl w:val="1"/>
          <w:numId w:val="2"/>
        </w:numPr>
        <w:ind w:firstLineChars="0"/>
        <w:rPr>
          <w:ins w:id="2141" w:author="Feifei Gu (顾飞飞)" w:date="2018-07-13T09:30:00Z"/>
        </w:rPr>
      </w:pPr>
      <w:r>
        <w:t>需要</w:t>
      </w:r>
      <w:r>
        <w:t>exchange_messages.xlsx</w:t>
      </w:r>
      <w:r>
        <w:rPr>
          <w:rFonts w:hint="eastAsia"/>
        </w:rPr>
        <w:t>，</w:t>
      </w:r>
      <w:r>
        <w:t>messages.js</w:t>
      </w:r>
      <w:r>
        <w:rPr>
          <w:rFonts w:hint="eastAsia"/>
        </w:rPr>
        <w:t>（英文），</w:t>
      </w:r>
      <w:commentRangeStart w:id="2142"/>
      <w:r>
        <w:t>ViewReplaceTool.py</w:t>
      </w:r>
      <w:commentRangeEnd w:id="2142"/>
      <w:r w:rsidR="00FD5AA9">
        <w:rPr>
          <w:rStyle w:val="a7"/>
        </w:rPr>
        <w:commentReference w:id="2142"/>
      </w:r>
      <w:r>
        <w:t>文件</w:t>
      </w:r>
    </w:p>
    <w:p w14:paraId="7E017201" w14:textId="6F576AE8" w:rsidR="0082001D" w:rsidRDefault="0082001D">
      <w:pPr>
        <w:pStyle w:val="af"/>
        <w:ind w:left="1260" w:firstLineChars="0" w:firstLine="0"/>
        <w:rPr>
          <w:ins w:id="2143" w:author="Feifei Gu (顾飞飞)" w:date="2018-07-13T10:23:00Z"/>
          <w:color w:val="2E74B5" w:themeColor="accent1" w:themeShade="BF"/>
        </w:rPr>
        <w:pPrChange w:id="2144" w:author="Feifei Gu (顾飞飞)" w:date="2018-07-13T09:30:00Z">
          <w:pPr>
            <w:pStyle w:val="af"/>
            <w:numPr>
              <w:ilvl w:val="1"/>
              <w:numId w:val="2"/>
            </w:numPr>
            <w:ind w:left="1260" w:firstLineChars="0" w:hanging="420"/>
          </w:pPr>
        </w:pPrChange>
      </w:pPr>
      <w:ins w:id="2145" w:author="Feifei Gu (顾飞飞)" w:date="2018-07-13T09:30:00Z">
        <w:r w:rsidRPr="000C37AF">
          <w:rPr>
            <w:rFonts w:hint="eastAsia"/>
            <w:color w:val="2E74B5" w:themeColor="accent1" w:themeShade="BF"/>
            <w:rPrChange w:id="2146" w:author="Feifei Gu (顾飞飞)" w:date="2018-07-13T09:32:00Z">
              <w:rPr>
                <w:rFonts w:hint="eastAsia"/>
              </w:rPr>
            </w:rPrChange>
          </w:rPr>
          <w:t>操作方法</w:t>
        </w:r>
      </w:ins>
      <w:ins w:id="2147" w:author="Feifei Gu (顾飞飞)" w:date="2018-07-13T09:31:00Z">
        <w:r w:rsidRPr="000C37AF">
          <w:rPr>
            <w:rFonts w:hint="eastAsia"/>
            <w:color w:val="2E74B5" w:themeColor="accent1" w:themeShade="BF"/>
            <w:rPrChange w:id="2148" w:author="Feifei Gu (顾飞飞)" w:date="2018-07-13T09:32:00Z">
              <w:rPr>
                <w:rFonts w:hint="eastAsia"/>
              </w:rPr>
            </w:rPrChange>
          </w:rPr>
          <w:t>：将</w:t>
        </w:r>
        <w:r w:rsidRPr="000C37AF">
          <w:rPr>
            <w:color w:val="2E74B5" w:themeColor="accent1" w:themeShade="BF"/>
            <w:rPrChange w:id="2149" w:author="Feifei Gu (顾飞飞)" w:date="2018-07-13T09:32:00Z">
              <w:rPr/>
            </w:rPrChange>
          </w:rPr>
          <w:t>Excel</w:t>
        </w:r>
        <w:r w:rsidRPr="000C37AF">
          <w:rPr>
            <w:rFonts w:hint="eastAsia"/>
            <w:color w:val="2E74B5" w:themeColor="accent1" w:themeShade="BF"/>
            <w:rPrChange w:id="2150" w:author="Feifei Gu (顾飞飞)" w:date="2018-07-13T09:32:00Z">
              <w:rPr>
                <w:rFonts w:hint="eastAsia"/>
              </w:rPr>
            </w:rPrChange>
          </w:rPr>
          <w:t>文件以及</w:t>
        </w:r>
        <w:r w:rsidRPr="000C37AF">
          <w:rPr>
            <w:color w:val="2E74B5" w:themeColor="accent1" w:themeShade="BF"/>
            <w:rPrChange w:id="2151" w:author="Feifei Gu (顾飞飞)" w:date="2018-07-13T09:32:00Z">
              <w:rPr/>
            </w:rPrChange>
          </w:rPr>
          <w:t>python</w:t>
        </w:r>
        <w:r w:rsidRPr="000C37AF">
          <w:rPr>
            <w:rFonts w:hint="eastAsia"/>
            <w:color w:val="2E74B5" w:themeColor="accent1" w:themeShade="BF"/>
            <w:rPrChange w:id="2152" w:author="Feifei Gu (顾飞飞)" w:date="2018-07-13T09:32:00Z">
              <w:rPr>
                <w:rFonts w:hint="eastAsia"/>
              </w:rPr>
            </w:rPrChange>
          </w:rPr>
          <w:t>脚本上传到</w:t>
        </w:r>
        <w:proofErr w:type="spellStart"/>
        <w:r w:rsidRPr="000C37AF">
          <w:rPr>
            <w:color w:val="2E74B5" w:themeColor="accent1" w:themeShade="BF"/>
            <w:rPrChange w:id="2153" w:author="Feifei Gu (顾飞飞)" w:date="2018-07-13T09:32:00Z">
              <w:rPr/>
            </w:rPrChange>
          </w:rPr>
          <w:t>xshell</w:t>
        </w:r>
        <w:proofErr w:type="spellEnd"/>
        <w:r w:rsidRPr="000C37AF">
          <w:rPr>
            <w:rFonts w:hint="eastAsia"/>
            <w:color w:val="2E74B5" w:themeColor="accent1" w:themeShade="BF"/>
            <w:rPrChange w:id="2154" w:author="Feifei Gu (顾飞飞)" w:date="2018-07-13T09:32:00Z">
              <w:rPr>
                <w:rFonts w:hint="eastAsia"/>
              </w:rPr>
            </w:rPrChange>
          </w:rPr>
          <w:t>里面的</w:t>
        </w:r>
        <w:r w:rsidRPr="000C37AF">
          <w:rPr>
            <w:color w:val="2E74B5" w:themeColor="accent1" w:themeShade="BF"/>
            <w:rPrChange w:id="2155" w:author="Feifei Gu (顾飞飞)" w:date="2018-07-13T09:32:00Z">
              <w:rPr/>
            </w:rPrChange>
          </w:rPr>
          <w:t>messages.js</w:t>
        </w:r>
        <w:r w:rsidRPr="000C37AF">
          <w:rPr>
            <w:rFonts w:hint="eastAsia"/>
            <w:color w:val="2E74B5" w:themeColor="accent1" w:themeShade="BF"/>
            <w:rPrChange w:id="2156" w:author="Feifei Gu (顾飞飞)" w:date="2018-07-13T09:32:00Z">
              <w:rPr>
                <w:rFonts w:hint="eastAsia"/>
              </w:rPr>
            </w:rPrChange>
          </w:rPr>
          <w:t>同一目录里面</w:t>
        </w:r>
      </w:ins>
    </w:p>
    <w:p w14:paraId="3C1E0FCC" w14:textId="1FA2B398" w:rsidR="00AE7F8B" w:rsidRPr="000C37AF" w:rsidRDefault="00AE7F8B">
      <w:pPr>
        <w:pStyle w:val="af"/>
        <w:ind w:left="1260" w:firstLineChars="0" w:firstLine="0"/>
        <w:rPr>
          <w:color w:val="2E74B5" w:themeColor="accent1" w:themeShade="BF"/>
          <w:rPrChange w:id="2157" w:author="Feifei Gu (顾飞飞)" w:date="2018-07-13T09:32:00Z">
            <w:rPr/>
          </w:rPrChange>
        </w:rPr>
        <w:pPrChange w:id="2158" w:author="Feifei Gu (顾飞飞)" w:date="2018-07-13T09:30:00Z">
          <w:pPr>
            <w:pStyle w:val="af"/>
            <w:numPr>
              <w:ilvl w:val="1"/>
              <w:numId w:val="2"/>
            </w:numPr>
            <w:ind w:left="1260" w:firstLineChars="0" w:hanging="420"/>
          </w:pPr>
        </w:pPrChange>
      </w:pPr>
      <w:ins w:id="2159" w:author="Feifei Gu (顾飞飞)" w:date="2018-07-13T10:23:00Z">
        <w:r>
          <w:rPr>
            <w:rFonts w:hint="eastAsia"/>
            <w:color w:val="2E74B5" w:themeColor="accent1" w:themeShade="BF"/>
          </w:rPr>
          <w:t>【说明】</w:t>
        </w:r>
      </w:ins>
      <w:ins w:id="2160" w:author="Feifei Gu (顾飞飞)" w:date="2018-07-13T10:24:00Z">
        <w:r>
          <w:rPr>
            <w:rFonts w:hint="eastAsia"/>
            <w:color w:val="2E74B5" w:themeColor="accent1" w:themeShade="BF"/>
          </w:rPr>
          <w:t>messages</w:t>
        </w:r>
        <w:r>
          <w:rPr>
            <w:color w:val="2E74B5" w:themeColor="accent1" w:themeShade="BF"/>
          </w:rPr>
          <w:t>.js</w:t>
        </w:r>
        <w:r>
          <w:rPr>
            <w:color w:val="2E74B5" w:themeColor="accent1" w:themeShade="BF"/>
          </w:rPr>
          <w:t>是一个源码汉化的字符串库</w:t>
        </w:r>
        <w:r>
          <w:rPr>
            <w:rFonts w:hint="eastAsia"/>
            <w:color w:val="2E74B5" w:themeColor="accent1" w:themeShade="BF"/>
          </w:rPr>
          <w:t>，</w:t>
        </w:r>
      </w:ins>
      <w:ins w:id="2161" w:author="Feifei Gu (顾飞飞)" w:date="2018-07-13T10:25:00Z">
        <w:r>
          <w:rPr>
            <w:color w:val="2E74B5" w:themeColor="accent1" w:themeShade="BF"/>
          </w:rPr>
          <w:t>所需汉化文件的内容与</w:t>
        </w:r>
        <w:r>
          <w:rPr>
            <w:color w:val="2E74B5" w:themeColor="accent1" w:themeShade="BF"/>
          </w:rPr>
          <w:t>Excel</w:t>
        </w:r>
        <w:r>
          <w:rPr>
            <w:color w:val="2E74B5" w:themeColor="accent1" w:themeShade="BF"/>
          </w:rPr>
          <w:t>表格可能不是一一对应的</w:t>
        </w:r>
      </w:ins>
    </w:p>
    <w:p w14:paraId="522AB6D1" w14:textId="669C3618" w:rsidR="00433131" w:rsidRDefault="00433131" w:rsidP="00433131">
      <w:pPr>
        <w:pStyle w:val="af"/>
        <w:numPr>
          <w:ilvl w:val="1"/>
          <w:numId w:val="2"/>
        </w:numPr>
        <w:ind w:firstLineChars="0"/>
      </w:pPr>
      <w:r>
        <w:rPr>
          <w:rFonts w:hint="eastAsia"/>
        </w:rPr>
        <w:t>将三者放置在同一个目录下面，</w:t>
      </w:r>
      <w:r>
        <w:rPr>
          <w:rFonts w:hint="eastAsia"/>
        </w:rPr>
        <w:t>Python</w:t>
      </w:r>
      <w:r>
        <w:rPr>
          <w:rFonts w:hint="eastAsia"/>
        </w:rPr>
        <w:t>环境下执行</w:t>
      </w:r>
      <w:r>
        <w:rPr>
          <w:rFonts w:hint="eastAsia"/>
        </w:rPr>
        <w:t>ViewReplaceTool.py</w:t>
      </w:r>
      <w:r>
        <w:rPr>
          <w:rFonts w:hint="eastAsia"/>
        </w:rPr>
        <w:t>文件</w:t>
      </w:r>
    </w:p>
    <w:p w14:paraId="2839F869" w14:textId="2319E0EA" w:rsidR="00433131" w:rsidRDefault="00433131" w:rsidP="00433131">
      <w:pPr>
        <w:pStyle w:val="af"/>
        <w:numPr>
          <w:ilvl w:val="1"/>
          <w:numId w:val="2"/>
        </w:numPr>
        <w:ind w:firstLineChars="0"/>
      </w:pPr>
      <w:proofErr w:type="spellStart"/>
      <w:r>
        <w:t>P</w:t>
      </w:r>
      <w:r>
        <w:rPr>
          <w:rFonts w:hint="eastAsia"/>
        </w:rPr>
        <w:t>y</w:t>
      </w:r>
      <w:proofErr w:type="spellEnd"/>
      <w:r>
        <w:rPr>
          <w:rFonts w:hint="eastAsia"/>
        </w:rPr>
        <w:t>程序结束之后的</w:t>
      </w:r>
      <w:r>
        <w:rPr>
          <w:rFonts w:hint="eastAsia"/>
        </w:rPr>
        <w:t>messages.js</w:t>
      </w:r>
      <w:r>
        <w:rPr>
          <w:rFonts w:hint="eastAsia"/>
        </w:rPr>
        <w:t>即为改文件</w:t>
      </w:r>
    </w:p>
    <w:p w14:paraId="6177DFEB" w14:textId="77777777" w:rsidR="00C163D6" w:rsidRDefault="00433131" w:rsidP="00907E31">
      <w:pPr>
        <w:pStyle w:val="af"/>
        <w:numPr>
          <w:ilvl w:val="0"/>
          <w:numId w:val="2"/>
        </w:numPr>
        <w:ind w:firstLineChars="0"/>
        <w:rPr>
          <w:ins w:id="2162" w:author="Feifei Gu (顾飞飞)" w:date="2018-07-13T10:48:00Z"/>
        </w:rPr>
      </w:pPr>
      <w:r>
        <w:t>汉化</w:t>
      </w:r>
      <w:r>
        <w:rPr>
          <w:rFonts w:hint="eastAsia"/>
        </w:rPr>
        <w:t>i18n.config.js----</w:t>
      </w:r>
      <w:r>
        <w:rPr>
          <w:rFonts w:hint="eastAsia"/>
        </w:rPr>
        <w:t>文件改动较少</w:t>
      </w:r>
      <w:ins w:id="2163" w:author="Feifei Gu (顾飞飞)" w:date="2018-07-13T10:28:00Z">
        <w:r w:rsidR="007D6D82">
          <w:rPr>
            <w:rFonts w:hint="eastAsia"/>
          </w:rPr>
          <w:t xml:space="preserve"> </w:t>
        </w:r>
      </w:ins>
    </w:p>
    <w:p w14:paraId="32D628C1" w14:textId="4ED616D5" w:rsidR="00433131" w:rsidRDefault="007D6D82">
      <w:pPr>
        <w:pStyle w:val="af"/>
        <w:ind w:left="1140" w:firstLineChars="0" w:firstLine="0"/>
        <w:pPrChange w:id="2164" w:author="Feifei Gu (顾飞飞)" w:date="2018-07-13T10:48:00Z">
          <w:pPr>
            <w:pStyle w:val="af"/>
            <w:numPr>
              <w:numId w:val="2"/>
            </w:numPr>
            <w:ind w:left="1140" w:firstLineChars="0" w:hanging="720"/>
          </w:pPr>
        </w:pPrChange>
      </w:pPr>
      <w:ins w:id="2165" w:author="Feifei Gu (顾飞飞)" w:date="2018-07-13T10:28:00Z">
        <w:r w:rsidRPr="00D62EFB">
          <w:rPr>
            <w:rFonts w:hint="eastAsia"/>
            <w:color w:val="2E74B5" w:themeColor="accent1" w:themeShade="BF"/>
            <w:rPrChange w:id="2166" w:author="Feifei Gu (顾飞飞)" w:date="2018-07-13T10:28:00Z">
              <w:rPr>
                <w:rFonts w:hint="eastAsia"/>
              </w:rPr>
            </w:rPrChange>
          </w:rPr>
          <w:t>目录：</w:t>
        </w:r>
      </w:ins>
      <w:ins w:id="2167" w:author="Feifei Gu (顾飞飞)" w:date="2018-07-13T10:48:00Z">
        <w:r w:rsidR="00907E31" w:rsidRPr="00907E31">
          <w:rPr>
            <w:color w:val="2E74B5" w:themeColor="accent1" w:themeShade="BF"/>
          </w:rPr>
          <w:t>ambari-admin/src/main/resources/ui/admin-web/app/scripts/i18n.config.js</w:t>
        </w:r>
      </w:ins>
    </w:p>
    <w:p w14:paraId="6B40F031" w14:textId="2B51D88D" w:rsidR="00433131" w:rsidRDefault="00433131" w:rsidP="00433131">
      <w:pPr>
        <w:pStyle w:val="af"/>
        <w:numPr>
          <w:ilvl w:val="1"/>
          <w:numId w:val="2"/>
        </w:numPr>
        <w:ind w:firstLineChars="0"/>
      </w:pPr>
      <w:r>
        <w:rPr>
          <w:rFonts w:hint="eastAsia"/>
        </w:rPr>
        <w:t>使用比对文件的方式比对</w:t>
      </w:r>
      <w:r>
        <w:rPr>
          <w:rFonts w:hint="eastAsia"/>
        </w:rPr>
        <w:t>i18n.config.js</w:t>
      </w:r>
      <w:r>
        <w:rPr>
          <w:rFonts w:hint="eastAsia"/>
        </w:rPr>
        <w:t>的</w:t>
      </w:r>
      <w:r>
        <w:rPr>
          <w:rFonts w:hint="eastAsia"/>
        </w:rPr>
        <w:t>3.6</w:t>
      </w:r>
      <w:r>
        <w:rPr>
          <w:rFonts w:hint="eastAsia"/>
        </w:rPr>
        <w:t>及</w:t>
      </w:r>
      <w:r>
        <w:rPr>
          <w:rFonts w:hint="eastAsia"/>
        </w:rPr>
        <w:t>4.0</w:t>
      </w:r>
      <w:r>
        <w:rPr>
          <w:rFonts w:hint="eastAsia"/>
        </w:rPr>
        <w:t>版本的差别</w:t>
      </w:r>
    </w:p>
    <w:p w14:paraId="7DED58FC" w14:textId="5B96491B" w:rsidR="00433131" w:rsidRDefault="00433131" w:rsidP="00433131">
      <w:pPr>
        <w:pStyle w:val="af"/>
        <w:numPr>
          <w:ilvl w:val="1"/>
          <w:numId w:val="2"/>
        </w:numPr>
        <w:ind w:firstLineChars="0"/>
      </w:pPr>
      <w:r>
        <w:t>根据日志的结果</w:t>
      </w:r>
      <w:r>
        <w:rPr>
          <w:rFonts w:hint="eastAsia"/>
        </w:rPr>
        <w:t>，</w:t>
      </w:r>
      <w:r>
        <w:t>在</w:t>
      </w:r>
      <w:r>
        <w:rPr>
          <w:rFonts w:hint="eastAsia"/>
        </w:rPr>
        <w:t>i18n.config.js</w:t>
      </w:r>
      <w:r>
        <w:rPr>
          <w:rFonts w:hint="eastAsia"/>
        </w:rPr>
        <w:t>的</w:t>
      </w:r>
      <w:r>
        <w:rPr>
          <w:rFonts w:hint="eastAsia"/>
        </w:rPr>
        <w:t>3.6</w:t>
      </w:r>
      <w:r>
        <w:rPr>
          <w:rFonts w:hint="eastAsia"/>
        </w:rPr>
        <w:t>汉化版本下进行改进，生成</w:t>
      </w:r>
      <w:r>
        <w:rPr>
          <w:rFonts w:hint="eastAsia"/>
        </w:rPr>
        <w:t>4.0</w:t>
      </w:r>
      <w:r>
        <w:rPr>
          <w:rFonts w:hint="eastAsia"/>
        </w:rPr>
        <w:t>版本</w:t>
      </w:r>
    </w:p>
    <w:p w14:paraId="31C2929F" w14:textId="317CFA8D" w:rsidR="00EC79D5" w:rsidRDefault="00EC79D5" w:rsidP="00EC79D5">
      <w:r>
        <w:rPr>
          <w:rFonts w:hint="eastAsia"/>
        </w:rPr>
        <w:t xml:space="preserve">2. </w:t>
      </w:r>
      <w:proofErr w:type="spellStart"/>
      <w:r>
        <w:rPr>
          <w:rFonts w:hint="eastAsia"/>
        </w:rPr>
        <w:t>ambari</w:t>
      </w:r>
      <w:proofErr w:type="spellEnd"/>
      <w:r>
        <w:rPr>
          <w:rFonts w:hint="eastAsia"/>
        </w:rPr>
        <w:t>-admin</w:t>
      </w:r>
      <w:r>
        <w:rPr>
          <w:rFonts w:hint="eastAsia"/>
        </w:rPr>
        <w:t>其他需要汉化文件：</w:t>
      </w:r>
    </w:p>
    <w:p w14:paraId="0AB74CA8" w14:textId="2F2FD3EB" w:rsidR="00EC79D5" w:rsidRDefault="00EC79D5" w:rsidP="00EC79D5">
      <w:r>
        <w:tab/>
      </w:r>
      <w:r>
        <w:rPr>
          <w:rFonts w:hint="eastAsia"/>
        </w:rPr>
        <w:t>【</w:t>
      </w:r>
      <w:r>
        <w:t>操作方法</w:t>
      </w:r>
      <w:r>
        <w:rPr>
          <w:rFonts w:hint="eastAsia"/>
        </w:rPr>
        <w:t>】</w:t>
      </w:r>
    </w:p>
    <w:p w14:paraId="6959B67A" w14:textId="1455FD62" w:rsidR="00433131" w:rsidRDefault="00433131" w:rsidP="00433131">
      <w:pPr>
        <w:pStyle w:val="af"/>
        <w:numPr>
          <w:ilvl w:val="0"/>
          <w:numId w:val="3"/>
        </w:numPr>
        <w:ind w:firstLineChars="0"/>
      </w:pPr>
      <w:r>
        <w:rPr>
          <w:rFonts w:hint="eastAsia"/>
        </w:rPr>
        <w:t>找到需要修改的汉化文件</w:t>
      </w:r>
      <w:r w:rsidR="00B2299D">
        <w:rPr>
          <w:rFonts w:hint="eastAsia"/>
        </w:rPr>
        <w:t>的如下</w:t>
      </w:r>
      <w:commentRangeStart w:id="2168"/>
      <w:r w:rsidR="00B2299D">
        <w:rPr>
          <w:rFonts w:hint="eastAsia"/>
        </w:rPr>
        <w:t>地址</w:t>
      </w:r>
      <w:commentRangeEnd w:id="2168"/>
      <w:r w:rsidR="00775032">
        <w:rPr>
          <w:rStyle w:val="a7"/>
        </w:rPr>
        <w:commentReference w:id="2168"/>
      </w:r>
      <w:r w:rsidR="00B2299D">
        <w:rPr>
          <w:rFonts w:hint="eastAsia"/>
        </w:rPr>
        <w:t>：</w:t>
      </w:r>
    </w:p>
    <w:p w14:paraId="5F6B29C3" w14:textId="56751324" w:rsidR="00B2299D" w:rsidRDefault="00B2299D" w:rsidP="00B2299D">
      <w:pPr>
        <w:pStyle w:val="af"/>
        <w:numPr>
          <w:ilvl w:val="1"/>
          <w:numId w:val="3"/>
        </w:numPr>
        <w:ind w:firstLineChars="0"/>
      </w:pPr>
      <w:proofErr w:type="spellStart"/>
      <w:r w:rsidRPr="00B2299D">
        <w:t>ambari</w:t>
      </w:r>
      <w:proofErr w:type="spellEnd"/>
      <w:r w:rsidRPr="00B2299D">
        <w:t>-admin/</w:t>
      </w:r>
      <w:proofErr w:type="spellStart"/>
      <w:r w:rsidRPr="00B2299D">
        <w:t>src</w:t>
      </w:r>
      <w:proofErr w:type="spellEnd"/>
      <w:r w:rsidRPr="00B2299D">
        <w:t>/main/resources/</w:t>
      </w:r>
      <w:proofErr w:type="spellStart"/>
      <w:r w:rsidRPr="00B2299D">
        <w:t>ui</w:t>
      </w:r>
      <w:proofErr w:type="spellEnd"/>
      <w:r w:rsidRPr="00B2299D">
        <w:t>/admin-web/app/index.html</w:t>
      </w:r>
    </w:p>
    <w:p w14:paraId="6A185E6B" w14:textId="263597CA" w:rsidR="00B2299D" w:rsidRDefault="00B2299D" w:rsidP="00B2299D">
      <w:pPr>
        <w:pStyle w:val="af"/>
        <w:numPr>
          <w:ilvl w:val="1"/>
          <w:numId w:val="3"/>
        </w:numPr>
        <w:ind w:firstLineChars="0"/>
      </w:pPr>
      <w:r w:rsidRPr="00B2299D">
        <w:t>ambari-admin/src/main/resources/ui/admin-web/app/views/modals/AddRepositoryModal.html</w:t>
      </w:r>
    </w:p>
    <w:p w14:paraId="710CE504" w14:textId="728BDD33" w:rsidR="00B2299D" w:rsidRDefault="00B2299D" w:rsidP="00B2299D">
      <w:pPr>
        <w:pStyle w:val="af"/>
        <w:numPr>
          <w:ilvl w:val="1"/>
          <w:numId w:val="3"/>
        </w:numPr>
        <w:ind w:firstLineChars="0"/>
      </w:pPr>
      <w:r w:rsidRPr="00B2299D">
        <w:t>ambari-admin/src/main/resources/ui/admin-web/app/views/modals/AddVersionModal.html</w:t>
      </w:r>
    </w:p>
    <w:p w14:paraId="7AB1DAB2" w14:textId="1B13AE84" w:rsidR="00B2299D" w:rsidRDefault="00B2299D" w:rsidP="00B2299D">
      <w:pPr>
        <w:pStyle w:val="af"/>
        <w:numPr>
          <w:ilvl w:val="1"/>
          <w:numId w:val="3"/>
        </w:numPr>
        <w:ind w:firstLineChars="0"/>
      </w:pPr>
      <w:r w:rsidRPr="00B2299D">
        <w:t>ambari-admin/src/main/resources/ui/admin-web/app/views/remoteClusters/list.html</w:t>
      </w:r>
    </w:p>
    <w:p w14:paraId="5D1AABBC" w14:textId="41E653F2" w:rsidR="00B2299D" w:rsidRDefault="00B2299D" w:rsidP="00B2299D">
      <w:pPr>
        <w:pStyle w:val="af"/>
        <w:numPr>
          <w:ilvl w:val="1"/>
          <w:numId w:val="3"/>
        </w:numPr>
        <w:ind w:firstLineChars="0"/>
      </w:pPr>
      <w:proofErr w:type="spellStart"/>
      <w:r>
        <w:t>a</w:t>
      </w:r>
      <w:r w:rsidRPr="00B2299D">
        <w:t>mbari</w:t>
      </w:r>
      <w:proofErr w:type="spellEnd"/>
      <w:r w:rsidRPr="00B2299D">
        <w:t>-web/public-static/index.html</w:t>
      </w:r>
    </w:p>
    <w:p w14:paraId="1234868D" w14:textId="39F59791" w:rsidR="00433131" w:rsidRDefault="00EE4E47" w:rsidP="00433131">
      <w:pPr>
        <w:pStyle w:val="af"/>
        <w:numPr>
          <w:ilvl w:val="0"/>
          <w:numId w:val="3"/>
        </w:numPr>
        <w:ind w:firstLineChars="0"/>
        <w:rPr>
          <w:ins w:id="2169" w:author="Feifei Gu (顾飞飞)" w:date="2018-07-13T11:20:00Z"/>
        </w:rPr>
      </w:pPr>
      <w:r>
        <w:t>查找</w:t>
      </w:r>
      <w:r>
        <w:rPr>
          <w:rFonts w:hint="eastAsia"/>
        </w:rPr>
        <w:t>admin-ch.xlsx</w:t>
      </w:r>
      <w:r>
        <w:rPr>
          <w:rFonts w:hint="eastAsia"/>
        </w:rPr>
        <w:t>中的内容，</w:t>
      </w:r>
      <w:r w:rsidR="00B2299D">
        <w:rPr>
          <w:rFonts w:hint="eastAsia"/>
        </w:rPr>
        <w:t>同时</w:t>
      </w:r>
      <w:r>
        <w:rPr>
          <w:rFonts w:hint="eastAsia"/>
        </w:rPr>
        <w:t>进一步修改相关内容并检查补充</w:t>
      </w:r>
      <w:r w:rsidR="00B2299D" w:rsidRPr="00EC79D5">
        <w:t xml:space="preserve"> </w:t>
      </w:r>
    </w:p>
    <w:p w14:paraId="1F2AC9E1" w14:textId="2FF63D79" w:rsidR="00E1501D" w:rsidRDefault="00E1501D" w:rsidP="00433131">
      <w:pPr>
        <w:pStyle w:val="af"/>
        <w:numPr>
          <w:ilvl w:val="0"/>
          <w:numId w:val="3"/>
        </w:numPr>
        <w:ind w:firstLineChars="0"/>
        <w:rPr>
          <w:ins w:id="2170" w:author="Feifei Gu (顾飞飞)" w:date="2018-07-13T11:23:00Z"/>
          <w:color w:val="2E74B5" w:themeColor="accent1" w:themeShade="BF"/>
        </w:rPr>
      </w:pPr>
      <w:ins w:id="2171" w:author="Feifei Gu (顾飞飞)" w:date="2018-07-13T11:20:00Z">
        <w:r w:rsidRPr="00E1501D">
          <w:rPr>
            <w:rFonts w:hint="eastAsia"/>
            <w:color w:val="2E74B5" w:themeColor="accent1" w:themeShade="BF"/>
            <w:rPrChange w:id="2172" w:author="Feifei Gu (顾飞飞)" w:date="2018-07-13T11:22:00Z">
              <w:rPr>
                <w:rFonts w:hint="eastAsia"/>
              </w:rPr>
            </w:rPrChange>
          </w:rPr>
          <w:t>将</w:t>
        </w:r>
        <w:r w:rsidRPr="00E1501D">
          <w:rPr>
            <w:color w:val="2E74B5" w:themeColor="accent1" w:themeShade="BF"/>
            <w:rPrChange w:id="2173" w:author="Feifei Gu (顾飞飞)" w:date="2018-07-13T11:22:00Z">
              <w:rPr/>
            </w:rPrChange>
          </w:rPr>
          <w:t>admin-ch.xlsx</w:t>
        </w:r>
      </w:ins>
      <w:ins w:id="2174" w:author="Feifei Gu (顾飞飞)" w:date="2018-07-13T11:21:00Z">
        <w:r w:rsidRPr="00E1501D">
          <w:rPr>
            <w:rFonts w:hint="eastAsia"/>
            <w:color w:val="2E74B5" w:themeColor="accent1" w:themeShade="BF"/>
            <w:rPrChange w:id="2175" w:author="Feifei Gu (顾飞飞)" w:date="2018-07-13T11:22:00Z">
              <w:rPr>
                <w:rFonts w:hint="eastAsia"/>
              </w:rPr>
            </w:rPrChange>
          </w:rPr>
          <w:t>以及</w:t>
        </w:r>
        <w:r w:rsidRPr="00E1501D">
          <w:rPr>
            <w:color w:val="2E74B5" w:themeColor="accent1" w:themeShade="BF"/>
            <w:rPrChange w:id="2176" w:author="Feifei Gu (顾飞飞)" w:date="2018-07-13T11:22:00Z">
              <w:rPr/>
            </w:rPrChange>
          </w:rPr>
          <w:t>python</w:t>
        </w:r>
        <w:r w:rsidRPr="00E1501D">
          <w:rPr>
            <w:rFonts w:hint="eastAsia"/>
            <w:color w:val="2E74B5" w:themeColor="accent1" w:themeShade="BF"/>
            <w:rPrChange w:id="2177" w:author="Feifei Gu (顾飞飞)" w:date="2018-07-13T11:22:00Z">
              <w:rPr>
                <w:rFonts w:hint="eastAsia"/>
              </w:rPr>
            </w:rPrChange>
          </w:rPr>
          <w:t>脚本，</w:t>
        </w:r>
        <w:r w:rsidRPr="00E1501D">
          <w:rPr>
            <w:color w:val="2E74B5" w:themeColor="accent1" w:themeShade="BF"/>
            <w:rPrChange w:id="2178" w:author="Feifei Gu (顾飞飞)" w:date="2018-07-13T11:22:00Z">
              <w:rPr/>
            </w:rPrChange>
          </w:rPr>
          <w:t>put</w:t>
        </w:r>
        <w:r w:rsidRPr="00E1501D">
          <w:rPr>
            <w:rFonts w:hint="eastAsia"/>
            <w:color w:val="2E74B5" w:themeColor="accent1" w:themeShade="BF"/>
            <w:rPrChange w:id="2179" w:author="Feifei Gu (顾飞飞)" w:date="2018-07-13T11:22:00Z">
              <w:rPr>
                <w:rFonts w:hint="eastAsia"/>
              </w:rPr>
            </w:rPrChange>
          </w:rPr>
          <w:t>到</w:t>
        </w:r>
        <w:r w:rsidRPr="00E1501D">
          <w:rPr>
            <w:color w:val="2E74B5" w:themeColor="accent1" w:themeShade="BF"/>
            <w:rPrChange w:id="2180" w:author="Feifei Gu (顾飞飞)" w:date="2018-07-13T11:22:00Z">
              <w:rPr/>
            </w:rPrChange>
          </w:rPr>
          <w:t>hd4.0</w:t>
        </w:r>
      </w:ins>
      <w:ins w:id="2181" w:author="Feifei Gu (顾飞飞)" w:date="2018-07-13T11:22:00Z">
        <w:r w:rsidRPr="00E1501D">
          <w:rPr>
            <w:rFonts w:hint="eastAsia"/>
            <w:color w:val="2E74B5" w:themeColor="accent1" w:themeShade="BF"/>
            <w:rPrChange w:id="2182" w:author="Feifei Gu (顾飞飞)" w:date="2018-07-13T11:22:00Z">
              <w:rPr>
                <w:rFonts w:hint="eastAsia"/>
              </w:rPr>
            </w:rPrChange>
          </w:rPr>
          <w:t>源的根目录下</w:t>
        </w:r>
      </w:ins>
    </w:p>
    <w:p w14:paraId="14A12300" w14:textId="0B902BD4" w:rsidR="00E1501D" w:rsidRPr="00C07C65" w:rsidRDefault="00C07C65" w:rsidP="00433131">
      <w:pPr>
        <w:pStyle w:val="af"/>
        <w:numPr>
          <w:ilvl w:val="0"/>
          <w:numId w:val="3"/>
        </w:numPr>
        <w:ind w:firstLineChars="0"/>
        <w:rPr>
          <w:color w:val="2E74B5" w:themeColor="accent1" w:themeShade="BF"/>
          <w:rPrChange w:id="2183" w:author="Feifei Gu (顾飞飞)" w:date="2018-07-13T11:26:00Z">
            <w:rPr/>
          </w:rPrChange>
        </w:rPr>
      </w:pPr>
      <w:ins w:id="2184" w:author="Feifei Gu (顾飞飞)" w:date="2018-07-13T11:25:00Z">
        <w:r w:rsidRPr="00C07C65">
          <w:rPr>
            <w:color w:val="2E74B5" w:themeColor="accent1" w:themeShade="BF"/>
            <w:rPrChange w:id="2185" w:author="Feifei Gu (顾飞飞)" w:date="2018-07-13T11:26:00Z">
              <w:rPr/>
            </w:rPrChange>
          </w:rPr>
          <w:t>admin-ch.xlsx</w:t>
        </w:r>
        <w:r w:rsidRPr="00C07C65">
          <w:rPr>
            <w:rFonts w:hint="eastAsia"/>
            <w:color w:val="2E74B5" w:themeColor="accent1" w:themeShade="BF"/>
            <w:rPrChange w:id="2186" w:author="Feifei Gu (顾飞飞)" w:date="2018-07-13T11:26:00Z">
              <w:rPr>
                <w:rFonts w:hint="eastAsia"/>
              </w:rPr>
            </w:rPrChange>
          </w:rPr>
          <w:t>是部分汉化文件</w:t>
        </w:r>
      </w:ins>
    </w:p>
    <w:p w14:paraId="0C8CCECF" w14:textId="445D610E" w:rsidR="00EC79D5" w:rsidRDefault="00EC79D5" w:rsidP="00EC79D5">
      <w:r>
        <w:rPr>
          <w:rFonts w:hint="eastAsia"/>
        </w:rPr>
        <w:t>3. messages.js</w:t>
      </w:r>
      <w:r>
        <w:rPr>
          <w:rFonts w:hint="eastAsia"/>
        </w:rPr>
        <w:t>新增内容及其他修改：</w:t>
      </w:r>
    </w:p>
    <w:p w14:paraId="4D612B0E" w14:textId="552456E1" w:rsidR="00EC79D5" w:rsidRDefault="00EC79D5" w:rsidP="00EC79D5">
      <w:r>
        <w:tab/>
      </w:r>
      <w:r>
        <w:rPr>
          <w:rFonts w:hint="eastAsia"/>
        </w:rPr>
        <w:t>【</w:t>
      </w:r>
      <w:r>
        <w:t>操作方法</w:t>
      </w:r>
      <w:r>
        <w:rPr>
          <w:rFonts w:hint="eastAsia"/>
        </w:rPr>
        <w:t>】</w:t>
      </w:r>
    </w:p>
    <w:p w14:paraId="1E3B2B69" w14:textId="3E1BC031" w:rsidR="00EC79D5" w:rsidRPr="00B227E3" w:rsidRDefault="00EC79D5" w:rsidP="00EC79D5">
      <w:r>
        <w:tab/>
      </w:r>
      <w:r w:rsidR="00EE4E47">
        <w:rPr>
          <w:rFonts w:hint="eastAsia"/>
        </w:rPr>
        <w:t>（</w:t>
      </w:r>
      <w:r w:rsidR="00EE4E47">
        <w:rPr>
          <w:rFonts w:hint="eastAsia"/>
        </w:rPr>
        <w:t>1</w:t>
      </w:r>
      <w:r w:rsidR="00EE4E47">
        <w:rPr>
          <w:rFonts w:hint="eastAsia"/>
        </w:rPr>
        <w:t>）</w:t>
      </w:r>
      <w:r>
        <w:t>修改</w:t>
      </w:r>
      <w:r>
        <w:t>message.js</w:t>
      </w:r>
      <w:r>
        <w:t>文件</w:t>
      </w:r>
      <w:r>
        <w:rPr>
          <w:rFonts w:hint="eastAsia"/>
        </w:rPr>
        <w:t>：</w:t>
      </w:r>
    </w:p>
    <w:p w14:paraId="5EFD1789" w14:textId="77777777" w:rsidR="00EC79D5" w:rsidRDefault="00EC79D5" w:rsidP="006C2379">
      <w:pPr>
        <w:pBdr>
          <w:top w:val="single" w:sz="4" w:space="1" w:color="auto"/>
          <w:left w:val="single" w:sz="4" w:space="4" w:color="auto"/>
          <w:bottom w:val="single" w:sz="4" w:space="1" w:color="auto"/>
          <w:right w:val="single" w:sz="4" w:space="4" w:color="auto"/>
        </w:pBdr>
        <w:shd w:val="pct10" w:color="auto" w:fill="auto"/>
        <w:ind w:firstLine="420"/>
      </w:pPr>
      <w:r>
        <w:rPr>
          <w:rFonts w:hint="eastAsia"/>
        </w:rPr>
        <w:tab/>
      </w:r>
      <w:r>
        <w:rPr>
          <w:rFonts w:hint="eastAsia"/>
        </w:rPr>
        <w:tab/>
      </w:r>
      <w:r>
        <w:rPr>
          <w:rFonts w:hint="eastAsia"/>
        </w:rPr>
        <w:tab/>
      </w:r>
      <w:r>
        <w:rPr>
          <w:rFonts w:hint="eastAsia"/>
        </w:rPr>
        <w:tab/>
      </w:r>
      <w:r>
        <w:rPr>
          <w:rFonts w:hint="eastAsia"/>
        </w:rPr>
        <w:tab/>
      </w:r>
      <w:r w:rsidRPr="006C2379">
        <w:rPr>
          <w:rFonts w:hint="eastAsia"/>
          <w:sz w:val="18"/>
          <w:szCs w:val="18"/>
        </w:rPr>
        <w:t>'</w:t>
      </w:r>
      <w:proofErr w:type="spellStart"/>
      <w:r w:rsidRPr="006C2379">
        <w:rPr>
          <w:rFonts w:hint="eastAsia"/>
          <w:sz w:val="18"/>
          <w:szCs w:val="18"/>
        </w:rPr>
        <w:t>app.aboutAmbari.version</w:t>
      </w:r>
      <w:proofErr w:type="spellEnd"/>
      <w:r w:rsidRPr="006C2379">
        <w:rPr>
          <w:rFonts w:hint="eastAsia"/>
          <w:sz w:val="18"/>
          <w:szCs w:val="18"/>
        </w:rPr>
        <w:t>': '</w:t>
      </w:r>
      <w:r w:rsidRPr="006C2379">
        <w:rPr>
          <w:rFonts w:hint="eastAsia"/>
          <w:sz w:val="18"/>
          <w:szCs w:val="18"/>
        </w:rPr>
        <w:t>版本</w:t>
      </w:r>
      <w:r w:rsidRPr="006C2379">
        <w:rPr>
          <w:rFonts w:hint="eastAsia"/>
          <w:sz w:val="18"/>
          <w:szCs w:val="18"/>
        </w:rPr>
        <w:t xml:space="preserve"> 4.0'</w:t>
      </w:r>
    </w:p>
    <w:p w14:paraId="2E7CCC0C" w14:textId="2AFB8CEE" w:rsidR="00EC79D5" w:rsidRDefault="00C42575" w:rsidP="00EC79D5">
      <w:pPr>
        <w:ind w:firstLine="420"/>
      </w:pPr>
      <w:r>
        <w:rPr>
          <w:rFonts w:hint="eastAsia"/>
        </w:rPr>
        <w:t>在其下新增两</w:t>
      </w:r>
      <w:r w:rsidR="00EC79D5">
        <w:rPr>
          <w:rFonts w:hint="eastAsia"/>
        </w:rPr>
        <w:t>行：</w:t>
      </w:r>
    </w:p>
    <w:p w14:paraId="04ACA3B5" w14:textId="77777777" w:rsidR="00EC79D5" w:rsidRPr="006C2379" w:rsidRDefault="00EC79D5" w:rsidP="006C2379">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6C2379">
        <w:rPr>
          <w:rFonts w:hint="eastAsia"/>
          <w:sz w:val="18"/>
          <w:szCs w:val="18"/>
        </w:rPr>
        <w:tab/>
      </w:r>
      <w:r w:rsidRPr="006C2379">
        <w:rPr>
          <w:rFonts w:hint="eastAsia"/>
          <w:sz w:val="18"/>
          <w:szCs w:val="18"/>
        </w:rPr>
        <w:tab/>
      </w:r>
      <w:r w:rsidRPr="006C2379">
        <w:rPr>
          <w:rFonts w:hint="eastAsia"/>
          <w:sz w:val="18"/>
          <w:szCs w:val="18"/>
        </w:rPr>
        <w:tab/>
      </w:r>
      <w:r w:rsidRPr="006C2379">
        <w:rPr>
          <w:rFonts w:hint="eastAsia"/>
          <w:sz w:val="18"/>
          <w:szCs w:val="18"/>
        </w:rPr>
        <w:tab/>
      </w:r>
      <w:r w:rsidRPr="006C2379">
        <w:rPr>
          <w:rFonts w:hint="eastAsia"/>
          <w:sz w:val="18"/>
          <w:szCs w:val="18"/>
        </w:rPr>
        <w:tab/>
        <w:t>'alert': '</w:t>
      </w:r>
      <w:r w:rsidRPr="006C2379">
        <w:rPr>
          <w:rFonts w:hint="eastAsia"/>
          <w:sz w:val="18"/>
          <w:szCs w:val="18"/>
        </w:rPr>
        <w:t>个警告</w:t>
      </w:r>
      <w:r w:rsidRPr="006C2379">
        <w:rPr>
          <w:rFonts w:hint="eastAsia"/>
          <w:sz w:val="18"/>
          <w:szCs w:val="18"/>
        </w:rPr>
        <w:t>',</w:t>
      </w:r>
    </w:p>
    <w:p w14:paraId="2F75ADC1" w14:textId="01BB13CB" w:rsidR="006C446D" w:rsidRDefault="00EC79D5" w:rsidP="006C446D">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6C2379">
        <w:rPr>
          <w:rFonts w:hint="eastAsia"/>
          <w:sz w:val="18"/>
          <w:szCs w:val="18"/>
        </w:rPr>
        <w:tab/>
      </w:r>
      <w:r w:rsidRPr="006C2379">
        <w:rPr>
          <w:rFonts w:hint="eastAsia"/>
          <w:sz w:val="18"/>
          <w:szCs w:val="18"/>
        </w:rPr>
        <w:tab/>
      </w:r>
      <w:r w:rsidRPr="006C2379">
        <w:rPr>
          <w:rFonts w:hint="eastAsia"/>
          <w:sz w:val="18"/>
          <w:szCs w:val="18"/>
        </w:rPr>
        <w:tab/>
      </w:r>
      <w:r w:rsidRPr="006C2379">
        <w:rPr>
          <w:rFonts w:hint="eastAsia"/>
          <w:sz w:val="18"/>
          <w:szCs w:val="18"/>
        </w:rPr>
        <w:tab/>
      </w:r>
      <w:r w:rsidRPr="006C2379">
        <w:rPr>
          <w:rFonts w:hint="eastAsia"/>
          <w:sz w:val="18"/>
          <w:szCs w:val="18"/>
        </w:rPr>
        <w:tab/>
        <w:t>'alerts': '</w:t>
      </w:r>
      <w:r w:rsidRPr="006C2379">
        <w:rPr>
          <w:rFonts w:hint="eastAsia"/>
          <w:sz w:val="18"/>
          <w:szCs w:val="18"/>
        </w:rPr>
        <w:t>个警告</w:t>
      </w:r>
      <w:r w:rsidRPr="006C2379">
        <w:rPr>
          <w:rFonts w:hint="eastAsia"/>
          <w:sz w:val="18"/>
          <w:szCs w:val="18"/>
        </w:rPr>
        <w:t>',</w:t>
      </w:r>
    </w:p>
    <w:p w14:paraId="0FC4BCDA" w14:textId="23DB7B9F" w:rsidR="00EE4E47" w:rsidRDefault="00EE4E47" w:rsidP="00EE4E47">
      <w:pPr>
        <w:ind w:firstLine="420"/>
      </w:pPr>
      <w:r>
        <w:rPr>
          <w:rFonts w:hint="eastAsia"/>
        </w:rPr>
        <w:t>（</w:t>
      </w:r>
      <w:r>
        <w:rPr>
          <w:rFonts w:hint="eastAsia"/>
        </w:rPr>
        <w:t>2</w:t>
      </w:r>
      <w:r>
        <w:rPr>
          <w:rFonts w:hint="eastAsia"/>
        </w:rPr>
        <w:t>）修改模板文件</w:t>
      </w:r>
      <w:r>
        <w:rPr>
          <w:rFonts w:hint="eastAsia"/>
        </w:rPr>
        <w:t xml:space="preserve"> </w:t>
      </w:r>
      <w:commentRangeStart w:id="2187"/>
      <w:proofErr w:type="spellStart"/>
      <w:r>
        <w:rPr>
          <w:rFonts w:hint="eastAsia"/>
        </w:rPr>
        <w:t>ambari</w:t>
      </w:r>
      <w:proofErr w:type="spellEnd"/>
      <w:r>
        <w:rPr>
          <w:rFonts w:hint="eastAsia"/>
        </w:rPr>
        <w:t>-web/app/templates/</w:t>
      </w:r>
      <w:proofErr w:type="spellStart"/>
      <w:r>
        <w:rPr>
          <w:rFonts w:hint="eastAsia"/>
        </w:rPr>
        <w:t>application.hbs</w:t>
      </w:r>
      <w:commentRangeEnd w:id="2187"/>
      <w:proofErr w:type="spellEnd"/>
      <w:r w:rsidR="00BA1E98">
        <w:rPr>
          <w:rStyle w:val="a7"/>
        </w:rPr>
        <w:commentReference w:id="2187"/>
      </w:r>
    </w:p>
    <w:p w14:paraId="098DB11E" w14:textId="6084CFDB" w:rsidR="00EE4E47" w:rsidRPr="00EE4E47" w:rsidRDefault="00EE4E47" w:rsidP="00E63B38">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EE4E47">
        <w:rPr>
          <w:rFonts w:hint="eastAsia"/>
          <w:sz w:val="18"/>
          <w:szCs w:val="18"/>
        </w:rPr>
        <w:t xml:space="preserve">{{pluralize </w:t>
      </w:r>
      <w:proofErr w:type="gramStart"/>
      <w:r w:rsidRPr="00EE4E47">
        <w:rPr>
          <w:rFonts w:hint="eastAsia"/>
          <w:sz w:val="18"/>
          <w:szCs w:val="18"/>
        </w:rPr>
        <w:t>App.router.mainAlertDefinitionsController.unhealthyAlertInstancesCount</w:t>
      </w:r>
      <w:proofErr w:type="gramEnd"/>
      <w:r w:rsidRPr="00EE4E47">
        <w:rPr>
          <w:rFonts w:hint="eastAsia"/>
          <w:sz w:val="18"/>
          <w:szCs w:val="18"/>
        </w:rPr>
        <w:t xml:space="preserve"> singular="</w:t>
      </w:r>
      <w:r w:rsidRPr="00C42575">
        <w:rPr>
          <w:rFonts w:hint="eastAsia"/>
          <w:color w:val="FF0000"/>
          <w:sz w:val="18"/>
          <w:szCs w:val="18"/>
        </w:rPr>
        <w:t>alert</w:t>
      </w:r>
      <w:r w:rsidRPr="00EE4E47">
        <w:rPr>
          <w:rFonts w:hint="eastAsia"/>
          <w:sz w:val="18"/>
          <w:szCs w:val="18"/>
        </w:rPr>
        <w:t>" plural="</w:t>
      </w:r>
      <w:r w:rsidRPr="00C42575">
        <w:rPr>
          <w:rFonts w:hint="eastAsia"/>
          <w:color w:val="FF0000"/>
          <w:sz w:val="18"/>
          <w:szCs w:val="18"/>
        </w:rPr>
        <w:t>alerts</w:t>
      </w:r>
      <w:r w:rsidRPr="00EE4E47">
        <w:rPr>
          <w:rFonts w:hint="eastAsia"/>
          <w:sz w:val="18"/>
          <w:szCs w:val="18"/>
        </w:rPr>
        <w:t>"}}</w:t>
      </w:r>
    </w:p>
    <w:p w14:paraId="3544E6D4" w14:textId="15FED781" w:rsidR="00EE4E47" w:rsidRDefault="00EE4E47" w:rsidP="00EE4E47">
      <w:r>
        <w:rPr>
          <w:rFonts w:hint="eastAsia"/>
        </w:rPr>
        <w:lastRenderedPageBreak/>
        <w:tab/>
      </w:r>
      <w:r>
        <w:t xml:space="preserve"> </w:t>
      </w:r>
      <w:r>
        <w:rPr>
          <w:rFonts w:hint="eastAsia"/>
        </w:rPr>
        <w:t>修改为：</w:t>
      </w:r>
      <w:r>
        <w:rPr>
          <w:rFonts w:hint="eastAsia"/>
        </w:rPr>
        <w:tab/>
      </w:r>
      <w:r>
        <w:rPr>
          <w:rFonts w:hint="eastAsia"/>
        </w:rPr>
        <w:tab/>
      </w:r>
      <w:r>
        <w:rPr>
          <w:rFonts w:hint="eastAsia"/>
        </w:rPr>
        <w:tab/>
      </w:r>
    </w:p>
    <w:p w14:paraId="70F27752" w14:textId="47497B8D" w:rsidR="00EE4E47" w:rsidRPr="00EE4E47" w:rsidRDefault="00E63B38" w:rsidP="00E63B38">
      <w:pPr>
        <w:pBdr>
          <w:top w:val="single" w:sz="4" w:space="1" w:color="auto"/>
          <w:left w:val="single" w:sz="4" w:space="4" w:color="auto"/>
          <w:bottom w:val="single" w:sz="4" w:space="1" w:color="auto"/>
          <w:right w:val="single" w:sz="4" w:space="4" w:color="auto"/>
        </w:pBdr>
        <w:shd w:val="pct10" w:color="auto" w:fill="auto"/>
        <w:ind w:firstLineChars="233" w:firstLine="419"/>
        <w:rPr>
          <w:sz w:val="18"/>
          <w:szCs w:val="18"/>
        </w:rPr>
      </w:pPr>
      <w:r>
        <w:rPr>
          <w:rFonts w:hint="eastAsia"/>
          <w:sz w:val="18"/>
          <w:szCs w:val="18"/>
        </w:rPr>
        <w:t xml:space="preserve">{{pluralize </w:t>
      </w:r>
      <w:proofErr w:type="gramStart"/>
      <w:r w:rsidR="00EE4E47" w:rsidRPr="00EE4E47">
        <w:rPr>
          <w:rFonts w:hint="eastAsia"/>
          <w:sz w:val="18"/>
          <w:szCs w:val="18"/>
        </w:rPr>
        <w:t>App.router.mainAlertDefinitionsControll</w:t>
      </w:r>
      <w:r>
        <w:rPr>
          <w:rFonts w:hint="eastAsia"/>
          <w:sz w:val="18"/>
          <w:szCs w:val="18"/>
        </w:rPr>
        <w:t>er.unhealthyAlertInstancesCount</w:t>
      </w:r>
      <w:proofErr w:type="gramEnd"/>
      <w:r>
        <w:rPr>
          <w:rFonts w:hint="eastAsia"/>
          <w:sz w:val="18"/>
          <w:szCs w:val="18"/>
        </w:rPr>
        <w:t xml:space="preserve"> </w:t>
      </w:r>
      <w:r w:rsidR="00EE4E47" w:rsidRPr="00EE4E47">
        <w:rPr>
          <w:rFonts w:hint="eastAsia"/>
          <w:sz w:val="18"/>
          <w:szCs w:val="18"/>
        </w:rPr>
        <w:t>singular=</w:t>
      </w:r>
      <w:r w:rsidR="003504DE">
        <w:rPr>
          <w:rFonts w:hint="eastAsia"/>
          <w:color w:val="FF0000"/>
          <w:sz w:val="18"/>
          <w:szCs w:val="18"/>
        </w:rPr>
        <w:t>"</w:t>
      </w:r>
      <w:proofErr w:type="spellStart"/>
      <w:r>
        <w:rPr>
          <w:rFonts w:hint="eastAsia"/>
          <w:color w:val="FF0000"/>
          <w:sz w:val="18"/>
          <w:szCs w:val="18"/>
        </w:rPr>
        <w:t>t</w:t>
      </w:r>
      <w:r w:rsidR="00693C11">
        <w:rPr>
          <w:rFonts w:hint="eastAsia"/>
          <w:color w:val="FF0000"/>
          <w:sz w:val="18"/>
          <w:szCs w:val="18"/>
        </w:rPr>
        <w:t>:</w:t>
      </w:r>
      <w:r w:rsidR="00EE4E47" w:rsidRPr="00C42575">
        <w:rPr>
          <w:rFonts w:hint="eastAsia"/>
          <w:color w:val="FF0000"/>
          <w:sz w:val="18"/>
          <w:szCs w:val="18"/>
        </w:rPr>
        <w:t>alert</w:t>
      </w:r>
      <w:proofErr w:type="spellEnd"/>
      <w:r w:rsidR="00EE4E47" w:rsidRPr="00C42575">
        <w:rPr>
          <w:rFonts w:hint="eastAsia"/>
          <w:color w:val="FF0000"/>
          <w:sz w:val="18"/>
          <w:szCs w:val="18"/>
        </w:rPr>
        <w:t>"</w:t>
      </w:r>
      <w:r w:rsidR="00EE4E47" w:rsidRPr="00EE4E47">
        <w:rPr>
          <w:rFonts w:hint="eastAsia"/>
          <w:sz w:val="18"/>
          <w:szCs w:val="18"/>
        </w:rPr>
        <w:t xml:space="preserve"> plural=</w:t>
      </w:r>
      <w:r w:rsidR="003504DE">
        <w:rPr>
          <w:rFonts w:hint="eastAsia"/>
          <w:color w:val="FF0000"/>
          <w:sz w:val="18"/>
          <w:szCs w:val="18"/>
        </w:rPr>
        <w:t>"</w:t>
      </w:r>
      <w:proofErr w:type="spellStart"/>
      <w:r w:rsidR="00693C11">
        <w:rPr>
          <w:rFonts w:hint="eastAsia"/>
          <w:color w:val="FF0000"/>
          <w:sz w:val="18"/>
          <w:szCs w:val="18"/>
        </w:rPr>
        <w:t>t:</w:t>
      </w:r>
      <w:r w:rsidR="00EE4E47" w:rsidRPr="00C42575">
        <w:rPr>
          <w:rFonts w:hint="eastAsia"/>
          <w:color w:val="FF0000"/>
          <w:sz w:val="18"/>
          <w:szCs w:val="18"/>
        </w:rPr>
        <w:t>alerts</w:t>
      </w:r>
      <w:proofErr w:type="spellEnd"/>
      <w:r w:rsidR="00EE4E47" w:rsidRPr="00C42575">
        <w:rPr>
          <w:rFonts w:hint="eastAsia"/>
          <w:color w:val="FF0000"/>
          <w:sz w:val="18"/>
          <w:szCs w:val="18"/>
        </w:rPr>
        <w:t>"</w:t>
      </w:r>
      <w:r w:rsidR="00EE4E47" w:rsidRPr="00EE4E47">
        <w:rPr>
          <w:rFonts w:hint="eastAsia"/>
          <w:sz w:val="18"/>
          <w:szCs w:val="18"/>
        </w:rPr>
        <w:t>}}</w:t>
      </w:r>
    </w:p>
    <w:p w14:paraId="48F4BAA9" w14:textId="78FDCF27" w:rsidR="00523D45" w:rsidRDefault="00523D45" w:rsidP="00D67C57">
      <w:pPr>
        <w:ind w:firstLine="419"/>
      </w:pPr>
      <w:r>
        <w:rPr>
          <w:rFonts w:hint="eastAsia"/>
        </w:rPr>
        <w:t>（</w:t>
      </w:r>
      <w:r>
        <w:rPr>
          <w:rFonts w:hint="eastAsia"/>
        </w:rPr>
        <w:t>3</w:t>
      </w:r>
      <w:r>
        <w:rPr>
          <w:rFonts w:hint="eastAsia"/>
        </w:rPr>
        <w:t>）</w:t>
      </w:r>
      <w:r w:rsidR="00D30F9B" w:rsidRPr="00E63B38">
        <w:rPr>
          <w:rFonts w:hint="eastAsia"/>
        </w:rPr>
        <w:t>修改</w:t>
      </w:r>
      <w:r>
        <w:rPr>
          <w:rFonts w:hint="eastAsia"/>
        </w:rPr>
        <w:t>如下</w:t>
      </w:r>
      <w:r w:rsidR="00D30F9B" w:rsidRPr="00E63B38">
        <w:rPr>
          <w:rFonts w:hint="eastAsia"/>
        </w:rPr>
        <w:t>文件</w:t>
      </w:r>
      <w:r>
        <w:rPr>
          <w:rFonts w:hint="eastAsia"/>
        </w:rPr>
        <w:t>第</w:t>
      </w:r>
      <w:r>
        <w:rPr>
          <w:rFonts w:hint="eastAsia"/>
        </w:rPr>
        <w:t>57</w:t>
      </w:r>
      <w:r>
        <w:rPr>
          <w:rFonts w:hint="eastAsia"/>
        </w:rPr>
        <w:t>行</w:t>
      </w:r>
    </w:p>
    <w:p w14:paraId="79857071" w14:textId="6FA9B27E" w:rsidR="00D30F9B" w:rsidRDefault="00D30F9B" w:rsidP="00523D45">
      <w:pPr>
        <w:ind w:firstLine="419"/>
      </w:pPr>
      <w:commentRangeStart w:id="2188"/>
      <w:proofErr w:type="spellStart"/>
      <w:r w:rsidRPr="00D30F9B">
        <w:t>ambari</w:t>
      </w:r>
      <w:proofErr w:type="spellEnd"/>
      <w:r w:rsidRPr="00D30F9B">
        <w:t>-web/app/templates/main/service/info/</w:t>
      </w:r>
      <w:proofErr w:type="spellStart"/>
      <w:r w:rsidRPr="00D30F9B">
        <w:t>summary.hbs</w:t>
      </w:r>
      <w:commentRangeEnd w:id="2188"/>
      <w:proofErr w:type="spellEnd"/>
      <w:r w:rsidR="00681559">
        <w:rPr>
          <w:rStyle w:val="a7"/>
        </w:rPr>
        <w:commentReference w:id="2188"/>
      </w:r>
    </w:p>
    <w:p w14:paraId="7FA22942" w14:textId="659E18C0" w:rsidR="00523D45" w:rsidRDefault="00523D45" w:rsidP="00523D45">
      <w:pPr>
        <w:pBdr>
          <w:top w:val="single" w:sz="4" w:space="1" w:color="auto"/>
          <w:left w:val="single" w:sz="4" w:space="4" w:color="auto"/>
          <w:bottom w:val="single" w:sz="4" w:space="0" w:color="auto"/>
          <w:right w:val="single" w:sz="4" w:space="4" w:color="auto"/>
        </w:pBdr>
        <w:shd w:val="pct10" w:color="auto" w:fill="auto"/>
        <w:ind w:firstLineChars="233" w:firstLine="419"/>
        <w:rPr>
          <w:sz w:val="18"/>
          <w:szCs w:val="18"/>
        </w:rPr>
      </w:pPr>
      <w:r w:rsidRPr="00523D45">
        <w:rPr>
          <w:sz w:val="18"/>
          <w:szCs w:val="18"/>
        </w:rPr>
        <w:t>{{</w:t>
      </w:r>
      <w:proofErr w:type="spellStart"/>
      <w:proofErr w:type="gramStart"/>
      <w:r w:rsidRPr="00523D45">
        <w:rPr>
          <w:sz w:val="18"/>
          <w:szCs w:val="18"/>
        </w:rPr>
        <w:t>view.alertsCount</w:t>
      </w:r>
      <w:proofErr w:type="spellEnd"/>
      <w:proofErr w:type="gramEnd"/>
      <w:r w:rsidRPr="00523D45">
        <w:rPr>
          <w:sz w:val="18"/>
          <w:szCs w:val="18"/>
        </w:rPr>
        <w:t xml:space="preserve">}} {{pluralize </w:t>
      </w:r>
      <w:proofErr w:type="spellStart"/>
      <w:r w:rsidRPr="00523D45">
        <w:rPr>
          <w:sz w:val="18"/>
          <w:szCs w:val="18"/>
        </w:rPr>
        <w:t>view.alertsCount</w:t>
      </w:r>
      <w:proofErr w:type="spellEnd"/>
      <w:r w:rsidRPr="00523D45">
        <w:rPr>
          <w:sz w:val="18"/>
          <w:szCs w:val="18"/>
        </w:rPr>
        <w:t xml:space="preserve"> singular="</w:t>
      </w:r>
      <w:r w:rsidRPr="00523D45">
        <w:rPr>
          <w:color w:val="FF0000"/>
          <w:sz w:val="18"/>
          <w:szCs w:val="18"/>
        </w:rPr>
        <w:t>alert</w:t>
      </w:r>
      <w:r w:rsidRPr="00523D45">
        <w:rPr>
          <w:sz w:val="18"/>
          <w:szCs w:val="18"/>
        </w:rPr>
        <w:t>" plural="</w:t>
      </w:r>
      <w:r w:rsidRPr="00523D45">
        <w:rPr>
          <w:color w:val="FF0000"/>
          <w:sz w:val="18"/>
          <w:szCs w:val="18"/>
        </w:rPr>
        <w:t>alerts</w:t>
      </w:r>
      <w:r w:rsidRPr="00523D45">
        <w:rPr>
          <w:sz w:val="18"/>
          <w:szCs w:val="18"/>
        </w:rPr>
        <w:t>"}}&lt;/span&gt;</w:t>
      </w:r>
    </w:p>
    <w:p w14:paraId="3CE4266F" w14:textId="77777777" w:rsidR="00523D45" w:rsidRDefault="00523D45" w:rsidP="00523D45">
      <w:r>
        <w:rPr>
          <w:rFonts w:hint="eastAsia"/>
        </w:rPr>
        <w:t>修改为：</w:t>
      </w:r>
      <w:r>
        <w:rPr>
          <w:rFonts w:hint="eastAsia"/>
        </w:rPr>
        <w:tab/>
      </w:r>
      <w:r>
        <w:rPr>
          <w:rFonts w:hint="eastAsia"/>
        </w:rPr>
        <w:tab/>
      </w:r>
      <w:r>
        <w:rPr>
          <w:rFonts w:hint="eastAsia"/>
        </w:rPr>
        <w:tab/>
      </w:r>
    </w:p>
    <w:p w14:paraId="243FC137" w14:textId="0290B31A" w:rsidR="00523D45" w:rsidRPr="00523D45" w:rsidRDefault="00523D45" w:rsidP="00523D45">
      <w:pPr>
        <w:pBdr>
          <w:top w:val="single" w:sz="4" w:space="1" w:color="auto"/>
          <w:left w:val="single" w:sz="4" w:space="4" w:color="auto"/>
          <w:bottom w:val="single" w:sz="4" w:space="1" w:color="auto"/>
          <w:right w:val="single" w:sz="4" w:space="4" w:color="auto"/>
        </w:pBdr>
        <w:shd w:val="pct10" w:color="auto" w:fill="auto"/>
        <w:rPr>
          <w:sz w:val="18"/>
          <w:szCs w:val="18"/>
        </w:rPr>
      </w:pPr>
      <w:r>
        <w:rPr>
          <w:sz w:val="18"/>
          <w:szCs w:val="18"/>
        </w:rPr>
        <w:tab/>
      </w:r>
      <w:r w:rsidRPr="00523D45">
        <w:rPr>
          <w:sz w:val="18"/>
          <w:szCs w:val="18"/>
        </w:rPr>
        <w:t>{{</w:t>
      </w:r>
      <w:proofErr w:type="spellStart"/>
      <w:proofErr w:type="gramStart"/>
      <w:r w:rsidRPr="00523D45">
        <w:rPr>
          <w:sz w:val="18"/>
          <w:szCs w:val="18"/>
        </w:rPr>
        <w:t>view.alertsCount</w:t>
      </w:r>
      <w:proofErr w:type="spellEnd"/>
      <w:proofErr w:type="gramEnd"/>
      <w:r w:rsidRPr="00523D45">
        <w:rPr>
          <w:sz w:val="18"/>
          <w:szCs w:val="18"/>
        </w:rPr>
        <w:t xml:space="preserve">}} {{pluralize </w:t>
      </w:r>
      <w:proofErr w:type="spellStart"/>
      <w:r w:rsidRPr="00523D45">
        <w:rPr>
          <w:sz w:val="18"/>
          <w:szCs w:val="18"/>
        </w:rPr>
        <w:t>view.alertsCount</w:t>
      </w:r>
      <w:proofErr w:type="spellEnd"/>
      <w:r w:rsidRPr="00523D45">
        <w:rPr>
          <w:sz w:val="18"/>
          <w:szCs w:val="18"/>
        </w:rPr>
        <w:t xml:space="preserve"> singular="</w:t>
      </w:r>
      <w:proofErr w:type="spellStart"/>
      <w:r w:rsidRPr="00523D45">
        <w:rPr>
          <w:color w:val="FF0000"/>
          <w:sz w:val="18"/>
          <w:szCs w:val="18"/>
        </w:rPr>
        <w:t>t:alert</w:t>
      </w:r>
      <w:proofErr w:type="spellEnd"/>
      <w:r w:rsidRPr="00523D45">
        <w:rPr>
          <w:sz w:val="18"/>
          <w:szCs w:val="18"/>
        </w:rPr>
        <w:t>" plural="</w:t>
      </w:r>
      <w:proofErr w:type="spellStart"/>
      <w:r w:rsidRPr="00523D45">
        <w:rPr>
          <w:color w:val="FF0000"/>
          <w:sz w:val="18"/>
          <w:szCs w:val="18"/>
        </w:rPr>
        <w:t>t:alerts</w:t>
      </w:r>
      <w:proofErr w:type="spellEnd"/>
      <w:r w:rsidRPr="00523D45">
        <w:rPr>
          <w:sz w:val="18"/>
          <w:szCs w:val="18"/>
        </w:rPr>
        <w:t>"}}&lt;/span&gt;</w:t>
      </w:r>
    </w:p>
    <w:p w14:paraId="0F37A699" w14:textId="3DC62504" w:rsidR="00D30F9B" w:rsidRDefault="00D30F9B" w:rsidP="00D67C57">
      <w:pPr>
        <w:ind w:firstLine="420"/>
      </w:pPr>
      <w:r>
        <w:rPr>
          <w:rFonts w:hint="eastAsia"/>
        </w:rPr>
        <w:t>（</w:t>
      </w:r>
      <w:r>
        <w:rPr>
          <w:rFonts w:hint="eastAsia"/>
        </w:rPr>
        <w:t>4</w:t>
      </w:r>
      <w:r>
        <w:rPr>
          <w:rFonts w:hint="eastAsia"/>
        </w:rPr>
        <w:t>）</w:t>
      </w:r>
      <w:r w:rsidR="00523D45">
        <w:rPr>
          <w:rFonts w:hint="eastAsia"/>
        </w:rPr>
        <w:t>修改如下文件第</w:t>
      </w:r>
      <w:r w:rsidR="00523D45">
        <w:rPr>
          <w:rFonts w:hint="eastAsia"/>
        </w:rPr>
        <w:t>36</w:t>
      </w:r>
      <w:r w:rsidR="00523D45">
        <w:rPr>
          <w:rFonts w:hint="eastAsia"/>
        </w:rPr>
        <w:t>行</w:t>
      </w:r>
    </w:p>
    <w:p w14:paraId="64FF05AF" w14:textId="77777777" w:rsidR="00D30F9B" w:rsidRPr="00D30F9B" w:rsidRDefault="00D30F9B" w:rsidP="00D30F9B">
      <w:pPr>
        <w:ind w:firstLine="420"/>
      </w:pPr>
      <w:commentRangeStart w:id="2189"/>
      <w:r w:rsidRPr="00D30F9B">
        <w:t>ambari-web/app/templates/main/service/info/summary/master_components.hbs</w:t>
      </w:r>
      <w:commentRangeEnd w:id="2189"/>
      <w:r w:rsidR="00291175">
        <w:rPr>
          <w:rStyle w:val="a7"/>
        </w:rPr>
        <w:commentReference w:id="2189"/>
      </w:r>
    </w:p>
    <w:p w14:paraId="1190C294" w14:textId="19CC2CEA" w:rsidR="00D30F9B" w:rsidRDefault="00523D45" w:rsidP="00523D4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23D45">
        <w:rPr>
          <w:sz w:val="18"/>
          <w:szCs w:val="18"/>
        </w:rPr>
        <w:t>{{</w:t>
      </w:r>
      <w:proofErr w:type="spellStart"/>
      <w:proofErr w:type="gramStart"/>
      <w:r w:rsidRPr="00523D45">
        <w:rPr>
          <w:sz w:val="18"/>
          <w:szCs w:val="18"/>
        </w:rPr>
        <w:t>comp.alertsCount</w:t>
      </w:r>
      <w:proofErr w:type="spellEnd"/>
      <w:proofErr w:type="gramEnd"/>
      <w:r w:rsidRPr="00523D45">
        <w:rPr>
          <w:sz w:val="18"/>
          <w:szCs w:val="18"/>
        </w:rPr>
        <w:t xml:space="preserve">}} {{pluralize </w:t>
      </w:r>
      <w:proofErr w:type="spellStart"/>
      <w:r w:rsidRPr="00523D45">
        <w:rPr>
          <w:sz w:val="18"/>
          <w:szCs w:val="18"/>
        </w:rPr>
        <w:t>comp.alertsCount</w:t>
      </w:r>
      <w:proofErr w:type="spellEnd"/>
      <w:r w:rsidRPr="00523D45">
        <w:rPr>
          <w:sz w:val="18"/>
          <w:szCs w:val="18"/>
        </w:rPr>
        <w:t xml:space="preserve"> singular="</w:t>
      </w:r>
      <w:r w:rsidRPr="00523D45">
        <w:rPr>
          <w:color w:val="FF0000"/>
          <w:sz w:val="18"/>
          <w:szCs w:val="18"/>
        </w:rPr>
        <w:t>alert</w:t>
      </w:r>
      <w:r w:rsidRPr="00523D45">
        <w:rPr>
          <w:sz w:val="18"/>
          <w:szCs w:val="18"/>
        </w:rPr>
        <w:t>" plural="</w:t>
      </w:r>
      <w:r w:rsidRPr="00523D45">
        <w:rPr>
          <w:color w:val="FF0000"/>
          <w:sz w:val="18"/>
          <w:szCs w:val="18"/>
        </w:rPr>
        <w:t>alerts</w:t>
      </w:r>
      <w:r w:rsidRPr="00523D45">
        <w:rPr>
          <w:sz w:val="18"/>
          <w:szCs w:val="18"/>
        </w:rPr>
        <w:t>"}}&lt;/span&gt;</w:t>
      </w:r>
    </w:p>
    <w:p w14:paraId="1EDA9BDF" w14:textId="77777777" w:rsidR="00523D45" w:rsidRDefault="00523D45" w:rsidP="00523D45">
      <w:r>
        <w:rPr>
          <w:rFonts w:hint="eastAsia"/>
        </w:rPr>
        <w:t>修改为：</w:t>
      </w:r>
      <w:r>
        <w:rPr>
          <w:rFonts w:hint="eastAsia"/>
        </w:rPr>
        <w:tab/>
      </w:r>
      <w:r>
        <w:rPr>
          <w:rFonts w:hint="eastAsia"/>
        </w:rPr>
        <w:tab/>
      </w:r>
      <w:r>
        <w:rPr>
          <w:rFonts w:hint="eastAsia"/>
        </w:rPr>
        <w:tab/>
      </w:r>
    </w:p>
    <w:p w14:paraId="29117C4F" w14:textId="6A5DB853" w:rsidR="00523D45" w:rsidRPr="00523D45" w:rsidRDefault="00523D45" w:rsidP="00523D45">
      <w:pPr>
        <w:pBdr>
          <w:top w:val="single" w:sz="4" w:space="1" w:color="auto"/>
          <w:left w:val="single" w:sz="4" w:space="4" w:color="auto"/>
          <w:bottom w:val="single" w:sz="4" w:space="1" w:color="auto"/>
          <w:right w:val="single" w:sz="4" w:space="4" w:color="auto"/>
        </w:pBdr>
        <w:shd w:val="pct10" w:color="auto" w:fill="auto"/>
        <w:rPr>
          <w:sz w:val="18"/>
          <w:szCs w:val="18"/>
        </w:rPr>
      </w:pPr>
      <w:r>
        <w:rPr>
          <w:sz w:val="18"/>
          <w:szCs w:val="18"/>
        </w:rPr>
        <w:tab/>
      </w:r>
      <w:r w:rsidRPr="00523D45">
        <w:rPr>
          <w:sz w:val="18"/>
          <w:szCs w:val="18"/>
        </w:rPr>
        <w:t>{{</w:t>
      </w:r>
      <w:proofErr w:type="spellStart"/>
      <w:proofErr w:type="gramStart"/>
      <w:r w:rsidRPr="00523D45">
        <w:rPr>
          <w:sz w:val="18"/>
          <w:szCs w:val="18"/>
        </w:rPr>
        <w:t>comp.alertsCount</w:t>
      </w:r>
      <w:proofErr w:type="spellEnd"/>
      <w:proofErr w:type="gramEnd"/>
      <w:r w:rsidRPr="00523D45">
        <w:rPr>
          <w:sz w:val="18"/>
          <w:szCs w:val="18"/>
        </w:rPr>
        <w:t xml:space="preserve">}} {{pluralize </w:t>
      </w:r>
      <w:proofErr w:type="spellStart"/>
      <w:r w:rsidRPr="00523D45">
        <w:rPr>
          <w:sz w:val="18"/>
          <w:szCs w:val="18"/>
        </w:rPr>
        <w:t>comp.alertsCount</w:t>
      </w:r>
      <w:proofErr w:type="spellEnd"/>
      <w:r w:rsidRPr="00523D45">
        <w:rPr>
          <w:sz w:val="18"/>
          <w:szCs w:val="18"/>
        </w:rPr>
        <w:t xml:space="preserve"> singular="</w:t>
      </w:r>
      <w:proofErr w:type="spellStart"/>
      <w:r w:rsidRPr="00523D45">
        <w:rPr>
          <w:color w:val="FF0000"/>
          <w:sz w:val="18"/>
          <w:szCs w:val="18"/>
        </w:rPr>
        <w:t>t:alert</w:t>
      </w:r>
      <w:proofErr w:type="spellEnd"/>
      <w:r w:rsidRPr="00523D45">
        <w:rPr>
          <w:sz w:val="18"/>
          <w:szCs w:val="18"/>
        </w:rPr>
        <w:t>" plural="</w:t>
      </w:r>
      <w:proofErr w:type="spellStart"/>
      <w:r w:rsidRPr="00523D45">
        <w:rPr>
          <w:color w:val="FF0000"/>
          <w:sz w:val="18"/>
          <w:szCs w:val="18"/>
        </w:rPr>
        <w:t>t:alerts</w:t>
      </w:r>
      <w:proofErr w:type="spellEnd"/>
      <w:r w:rsidRPr="00523D45">
        <w:rPr>
          <w:sz w:val="18"/>
          <w:szCs w:val="18"/>
        </w:rPr>
        <w:t>"}}&lt;/span&gt;</w:t>
      </w:r>
    </w:p>
    <w:p w14:paraId="41E57530" w14:textId="023113FF" w:rsidR="00085354" w:rsidRDefault="00EE4E47" w:rsidP="003D5896">
      <w:r>
        <w:rPr>
          <w:rFonts w:hint="eastAsia"/>
        </w:rPr>
        <w:t>4</w:t>
      </w:r>
      <w:r w:rsidR="00085354">
        <w:rPr>
          <w:rFonts w:hint="eastAsia"/>
        </w:rPr>
        <w:t xml:space="preserve">. </w:t>
      </w:r>
      <w:r w:rsidR="00085354">
        <w:rPr>
          <w:rFonts w:hint="eastAsia"/>
        </w:rPr>
        <w:t>页面顶部</w:t>
      </w:r>
      <w:r w:rsidR="00764F23">
        <w:rPr>
          <w:rFonts w:hint="eastAsia"/>
        </w:rPr>
        <w:t>“</w:t>
      </w:r>
      <w:r w:rsidR="00764F23">
        <w:rPr>
          <w:rFonts w:hint="eastAsia"/>
        </w:rPr>
        <w:t>0s</w:t>
      </w:r>
      <w:r w:rsidR="00764F23">
        <w:rPr>
          <w:rFonts w:hint="eastAsia"/>
        </w:rPr>
        <w:t>个操作中”删除“</w:t>
      </w:r>
      <w:r w:rsidR="00764F23">
        <w:rPr>
          <w:rFonts w:hint="eastAsia"/>
        </w:rPr>
        <w:t>s</w:t>
      </w:r>
      <w:r w:rsidR="00764F23">
        <w:rPr>
          <w:rFonts w:hint="eastAsia"/>
        </w:rPr>
        <w:t>”：</w:t>
      </w:r>
    </w:p>
    <w:p w14:paraId="6BB6A4C5" w14:textId="27A60846" w:rsidR="00764F23" w:rsidRDefault="00764F23" w:rsidP="003D5896">
      <w:r>
        <w:t>修改文件</w:t>
      </w:r>
      <w:r>
        <w:rPr>
          <w:rFonts w:hint="eastAsia"/>
        </w:rPr>
        <w:t>：</w:t>
      </w:r>
      <w:proofErr w:type="spellStart"/>
      <w:r w:rsidRPr="00764F23">
        <w:t>ambari</w:t>
      </w:r>
      <w:proofErr w:type="spellEnd"/>
      <w:r w:rsidRPr="00764F23">
        <w:t>-web/app/</w:t>
      </w:r>
      <w:proofErr w:type="spellStart"/>
      <w:r w:rsidRPr="00764F23">
        <w:t>utils</w:t>
      </w:r>
      <w:proofErr w:type="spellEnd"/>
      <w:r w:rsidRPr="00764F23">
        <w:t>/host_progress_popup.js</w:t>
      </w:r>
    </w:p>
    <w:p w14:paraId="2FD8DDED" w14:textId="322FB81B" w:rsidR="00764F23" w:rsidRDefault="00764F23" w:rsidP="00764F23">
      <w:pPr>
        <w:pBdr>
          <w:top w:val="single" w:sz="4" w:space="1" w:color="auto"/>
          <w:left w:val="single" w:sz="4" w:space="4" w:color="auto"/>
          <w:bottom w:val="single" w:sz="4" w:space="1" w:color="auto"/>
          <w:right w:val="single" w:sz="4" w:space="4" w:color="auto"/>
        </w:pBdr>
        <w:shd w:val="pct10" w:color="auto" w:fill="auto"/>
        <w:ind w:firstLineChars="233" w:firstLine="419"/>
        <w:rPr>
          <w:sz w:val="18"/>
          <w:szCs w:val="18"/>
        </w:rPr>
      </w:pPr>
      <w:proofErr w:type="spellStart"/>
      <w:proofErr w:type="gramStart"/>
      <w:r w:rsidRPr="00764F23">
        <w:rPr>
          <w:sz w:val="18"/>
          <w:szCs w:val="18"/>
        </w:rPr>
        <w:t>this.set</w:t>
      </w:r>
      <w:proofErr w:type="spellEnd"/>
      <w:r w:rsidRPr="00764F23">
        <w:rPr>
          <w:sz w:val="18"/>
          <w:szCs w:val="18"/>
        </w:rPr>
        <w:t>(</w:t>
      </w:r>
      <w:proofErr w:type="gramEnd"/>
      <w:r w:rsidRPr="00764F23">
        <w:rPr>
          <w:sz w:val="18"/>
          <w:szCs w:val="18"/>
        </w:rPr>
        <w:t>"</w:t>
      </w:r>
      <w:proofErr w:type="spellStart"/>
      <w:r w:rsidRPr="00764F23">
        <w:rPr>
          <w:sz w:val="18"/>
          <w:szCs w:val="18"/>
        </w:rPr>
        <w:t>popupHeaderName</w:t>
      </w:r>
      <w:proofErr w:type="spellEnd"/>
      <w:r w:rsidRPr="00764F23">
        <w:rPr>
          <w:sz w:val="18"/>
          <w:szCs w:val="18"/>
        </w:rPr>
        <w:t xml:space="preserve">", </w:t>
      </w:r>
      <w:proofErr w:type="spellStart"/>
      <w:r w:rsidRPr="00764F23">
        <w:rPr>
          <w:sz w:val="18"/>
          <w:szCs w:val="18"/>
        </w:rPr>
        <w:t>numRunning</w:t>
      </w:r>
      <w:proofErr w:type="spellEnd"/>
      <w:r w:rsidRPr="00764F23">
        <w:rPr>
          <w:sz w:val="18"/>
          <w:szCs w:val="18"/>
        </w:rPr>
        <w:t xml:space="preserve"> + Em.I18n.t('</w:t>
      </w:r>
      <w:proofErr w:type="spellStart"/>
      <w:r w:rsidRPr="00764F23">
        <w:rPr>
          <w:sz w:val="18"/>
          <w:szCs w:val="18"/>
        </w:rPr>
        <w:t>hostPopup.header.postFix</w:t>
      </w:r>
      <w:proofErr w:type="spellEnd"/>
      <w:r w:rsidRPr="00764F23">
        <w:rPr>
          <w:sz w:val="18"/>
          <w:szCs w:val="18"/>
        </w:rPr>
        <w:t>').format(</w:t>
      </w:r>
      <w:proofErr w:type="spellStart"/>
      <w:r w:rsidRPr="00764F23">
        <w:rPr>
          <w:sz w:val="18"/>
          <w:szCs w:val="18"/>
        </w:rPr>
        <w:t>numRunning</w:t>
      </w:r>
      <w:proofErr w:type="spellEnd"/>
      <w:r w:rsidRPr="00764F23">
        <w:rPr>
          <w:sz w:val="18"/>
          <w:szCs w:val="18"/>
        </w:rPr>
        <w:t xml:space="preserve"> === 1 ? "</w:t>
      </w:r>
      <w:proofErr w:type="gramStart"/>
      <w:r w:rsidRPr="00764F23">
        <w:rPr>
          <w:sz w:val="18"/>
          <w:szCs w:val="18"/>
        </w:rPr>
        <w:t>" :</w:t>
      </w:r>
      <w:proofErr w:type="gramEnd"/>
      <w:r w:rsidRPr="00764F23">
        <w:rPr>
          <w:sz w:val="18"/>
          <w:szCs w:val="18"/>
        </w:rPr>
        <w:t xml:space="preserve"> "s"));</w:t>
      </w:r>
    </w:p>
    <w:p w14:paraId="060004CF" w14:textId="77777777" w:rsidR="00764F23" w:rsidRDefault="00764F23" w:rsidP="00764F23">
      <w:r>
        <w:rPr>
          <w:rFonts w:hint="eastAsia"/>
        </w:rPr>
        <w:t>修改为：</w:t>
      </w:r>
      <w:r>
        <w:rPr>
          <w:rFonts w:hint="eastAsia"/>
        </w:rPr>
        <w:tab/>
      </w:r>
      <w:r>
        <w:rPr>
          <w:rFonts w:hint="eastAsia"/>
        </w:rPr>
        <w:tab/>
      </w:r>
      <w:r>
        <w:rPr>
          <w:rFonts w:hint="eastAsia"/>
        </w:rPr>
        <w:tab/>
      </w:r>
    </w:p>
    <w:p w14:paraId="5F882BAA" w14:textId="7E19ACBD" w:rsidR="00764F23" w:rsidRPr="00764F23" w:rsidRDefault="00764F23" w:rsidP="00764F23">
      <w:pPr>
        <w:pBdr>
          <w:top w:val="single" w:sz="4" w:space="1" w:color="auto"/>
          <w:left w:val="single" w:sz="4" w:space="4" w:color="auto"/>
          <w:bottom w:val="single" w:sz="4" w:space="1" w:color="auto"/>
          <w:right w:val="single" w:sz="4" w:space="4" w:color="auto"/>
        </w:pBdr>
        <w:shd w:val="pct10" w:color="auto" w:fill="auto"/>
        <w:ind w:firstLineChars="233" w:firstLine="419"/>
        <w:rPr>
          <w:sz w:val="18"/>
          <w:szCs w:val="18"/>
        </w:rPr>
      </w:pPr>
      <w:proofErr w:type="spellStart"/>
      <w:proofErr w:type="gramStart"/>
      <w:r w:rsidRPr="00764F23">
        <w:rPr>
          <w:sz w:val="18"/>
          <w:szCs w:val="18"/>
        </w:rPr>
        <w:t>this.set</w:t>
      </w:r>
      <w:proofErr w:type="spellEnd"/>
      <w:r w:rsidRPr="00764F23">
        <w:rPr>
          <w:sz w:val="18"/>
          <w:szCs w:val="18"/>
        </w:rPr>
        <w:t>(</w:t>
      </w:r>
      <w:proofErr w:type="gramEnd"/>
      <w:r w:rsidRPr="00764F23">
        <w:rPr>
          <w:sz w:val="18"/>
          <w:szCs w:val="18"/>
        </w:rPr>
        <w:t>"</w:t>
      </w:r>
      <w:proofErr w:type="spellStart"/>
      <w:r w:rsidRPr="00764F23">
        <w:rPr>
          <w:sz w:val="18"/>
          <w:szCs w:val="18"/>
        </w:rPr>
        <w:t>popupHeaderName</w:t>
      </w:r>
      <w:proofErr w:type="spellEnd"/>
      <w:r w:rsidRPr="00764F23">
        <w:rPr>
          <w:sz w:val="18"/>
          <w:szCs w:val="18"/>
        </w:rPr>
        <w:t xml:space="preserve">", </w:t>
      </w:r>
      <w:proofErr w:type="spellStart"/>
      <w:r w:rsidRPr="00764F23">
        <w:rPr>
          <w:sz w:val="18"/>
          <w:szCs w:val="18"/>
        </w:rPr>
        <w:t>numRunning</w:t>
      </w:r>
      <w:proofErr w:type="spellEnd"/>
      <w:r w:rsidRPr="00764F23">
        <w:rPr>
          <w:sz w:val="18"/>
          <w:szCs w:val="18"/>
        </w:rPr>
        <w:t xml:space="preserve"> + Em.I18n.t('</w:t>
      </w:r>
      <w:proofErr w:type="spellStart"/>
      <w:r w:rsidRPr="00764F23">
        <w:rPr>
          <w:sz w:val="18"/>
          <w:szCs w:val="18"/>
        </w:rPr>
        <w:t>hostPopup.header.postFix</w:t>
      </w:r>
      <w:proofErr w:type="spellEnd"/>
      <w:r w:rsidRPr="00764F23">
        <w:rPr>
          <w:sz w:val="18"/>
          <w:szCs w:val="18"/>
        </w:rPr>
        <w:t>').f</w:t>
      </w:r>
      <w:r>
        <w:rPr>
          <w:sz w:val="18"/>
          <w:szCs w:val="18"/>
        </w:rPr>
        <w:t>ormat(</w:t>
      </w:r>
      <w:proofErr w:type="spellStart"/>
      <w:r>
        <w:rPr>
          <w:sz w:val="18"/>
          <w:szCs w:val="18"/>
        </w:rPr>
        <w:t>numRunning</w:t>
      </w:r>
      <w:proofErr w:type="spellEnd"/>
      <w:r>
        <w:rPr>
          <w:sz w:val="18"/>
          <w:szCs w:val="18"/>
        </w:rPr>
        <w:t xml:space="preserve"> === 1 ? "" </w:t>
      </w:r>
      <w:r w:rsidRPr="00764F23">
        <w:rPr>
          <w:color w:val="FF0000"/>
          <w:sz w:val="18"/>
          <w:szCs w:val="18"/>
        </w:rPr>
        <w:t>: ""));</w:t>
      </w:r>
    </w:p>
    <w:p w14:paraId="3147758E" w14:textId="5B6E673F" w:rsidR="003D5896" w:rsidRDefault="00085354" w:rsidP="003D5896">
      <w:r>
        <w:t>5</w:t>
      </w:r>
      <w:r w:rsidR="00EE4E47">
        <w:rPr>
          <w:rFonts w:hint="eastAsia"/>
        </w:rPr>
        <w:t xml:space="preserve">. </w:t>
      </w:r>
      <w:r w:rsidR="003D5896">
        <w:rPr>
          <w:rFonts w:hint="eastAsia"/>
        </w:rPr>
        <w:t>其他需要汉化文件：</w:t>
      </w:r>
    </w:p>
    <w:p w14:paraId="0C52AA2C" w14:textId="77777777" w:rsidR="003D5896" w:rsidRDefault="003D5896" w:rsidP="003D5896">
      <w:r>
        <w:rPr>
          <w:rFonts w:hint="eastAsia"/>
        </w:rPr>
        <w:t>（</w:t>
      </w:r>
      <w:r>
        <w:rPr>
          <w:rFonts w:hint="eastAsia"/>
        </w:rPr>
        <w:t>1</w:t>
      </w:r>
      <w:r>
        <w:rPr>
          <w:rFonts w:hint="eastAsia"/>
        </w:rPr>
        <w:t>）修改：</w:t>
      </w:r>
      <w:commentRangeStart w:id="2190"/>
      <w:proofErr w:type="spellStart"/>
      <w:r>
        <w:rPr>
          <w:rFonts w:hint="eastAsia"/>
        </w:rPr>
        <w:t>ambari</w:t>
      </w:r>
      <w:proofErr w:type="spellEnd"/>
      <w:r>
        <w:rPr>
          <w:rFonts w:hint="eastAsia"/>
        </w:rPr>
        <w:t>-web/app/views/main/dashboard/widgets.js</w:t>
      </w:r>
      <w:commentRangeEnd w:id="2190"/>
      <w:r w:rsidR="00CB5D81">
        <w:rPr>
          <w:rStyle w:val="a7"/>
        </w:rPr>
        <w:commentReference w:id="2190"/>
      </w:r>
      <w:r>
        <w:rPr>
          <w:rFonts w:hint="eastAsia"/>
        </w:rPr>
        <w:t xml:space="preserve"> </w:t>
      </w:r>
    </w:p>
    <w:p w14:paraId="2E314868" w14:textId="77777777" w:rsidR="00B10D34" w:rsidRDefault="003D5896" w:rsidP="003D5896">
      <w:pPr>
        <w:ind w:left="420" w:firstLine="420"/>
      </w:pPr>
      <w:r>
        <w:rPr>
          <w:rFonts w:hint="eastAsia"/>
        </w:rPr>
        <w:t>查找</w:t>
      </w:r>
      <w:r w:rsidR="00B10D34">
        <w:rPr>
          <w:rFonts w:hint="eastAsia"/>
        </w:rPr>
        <w:t>修改</w:t>
      </w:r>
      <w:r>
        <w:rPr>
          <w:rFonts w:hint="eastAsia"/>
        </w:rPr>
        <w:t>：</w:t>
      </w:r>
    </w:p>
    <w:p w14:paraId="666FAF58" w14:textId="77777777" w:rsidR="00B10D34" w:rsidRPr="00B10D34" w:rsidRDefault="003D5896" w:rsidP="00B10D34">
      <w:pPr>
        <w:pBdr>
          <w:top w:val="single" w:sz="4" w:space="1" w:color="auto"/>
          <w:left w:val="single" w:sz="4" w:space="4" w:color="auto"/>
          <w:bottom w:val="single" w:sz="4" w:space="1" w:color="auto"/>
          <w:right w:val="single" w:sz="4" w:space="4" w:color="auto"/>
        </w:pBdr>
        <w:shd w:val="pct10" w:color="auto" w:fill="auto"/>
        <w:ind w:firstLineChars="1400" w:firstLine="2520"/>
        <w:rPr>
          <w:sz w:val="18"/>
          <w:szCs w:val="18"/>
        </w:rPr>
      </w:pPr>
      <w:bookmarkStart w:id="2191" w:name="OLE_LINK13"/>
      <w:r w:rsidRPr="00B10D34">
        <w:rPr>
          <w:rFonts w:hint="eastAsia"/>
          <w:sz w:val="18"/>
          <w:szCs w:val="18"/>
        </w:rPr>
        <w:t xml:space="preserve">Region </w:t>
      </w:r>
      <w:proofErr w:type="gramStart"/>
      <w:r w:rsidRPr="00B10D34">
        <w:rPr>
          <w:rFonts w:hint="eastAsia"/>
          <w:sz w:val="18"/>
          <w:szCs w:val="18"/>
        </w:rPr>
        <w:t>In</w:t>
      </w:r>
      <w:proofErr w:type="gramEnd"/>
      <w:r w:rsidRPr="00B10D34">
        <w:rPr>
          <w:rFonts w:hint="eastAsia"/>
          <w:sz w:val="18"/>
          <w:szCs w:val="18"/>
        </w:rPr>
        <w:t xml:space="preserve"> Transition</w:t>
      </w:r>
      <w:bookmarkEnd w:id="2191"/>
      <w:r w:rsidRPr="00B10D34">
        <w:rPr>
          <w:rFonts w:hint="eastAsia"/>
          <w:sz w:val="18"/>
          <w:szCs w:val="18"/>
        </w:rPr>
        <w:t xml:space="preserve"> </w:t>
      </w:r>
    </w:p>
    <w:p w14:paraId="471C1D5E" w14:textId="1C9F72B2" w:rsidR="00B10D34" w:rsidRDefault="00B10D34" w:rsidP="003D5896">
      <w:pPr>
        <w:ind w:left="420" w:firstLine="420"/>
      </w:pPr>
      <w:r>
        <w:t>改为</w:t>
      </w:r>
    </w:p>
    <w:p w14:paraId="73188B29" w14:textId="77777777" w:rsidR="00E63B38" w:rsidRDefault="003D5896" w:rsidP="007F4B78">
      <w:pPr>
        <w:pBdr>
          <w:top w:val="single" w:sz="4" w:space="1" w:color="auto"/>
          <w:left w:val="single" w:sz="4" w:space="4" w:color="auto"/>
          <w:bottom w:val="single" w:sz="4" w:space="1" w:color="auto"/>
          <w:right w:val="single" w:sz="4" w:space="4" w:color="auto"/>
        </w:pBdr>
        <w:shd w:val="pct10" w:color="auto" w:fill="auto"/>
        <w:ind w:firstLineChars="1400" w:firstLine="2520"/>
        <w:rPr>
          <w:sz w:val="18"/>
          <w:szCs w:val="18"/>
        </w:rPr>
      </w:pPr>
      <w:r w:rsidRPr="00B10D34">
        <w:rPr>
          <w:rFonts w:hint="eastAsia"/>
          <w:sz w:val="18"/>
          <w:szCs w:val="18"/>
        </w:rPr>
        <w:t>迁移中的</w:t>
      </w:r>
      <w:r w:rsidRPr="00B10D34">
        <w:rPr>
          <w:rFonts w:hint="eastAsia"/>
          <w:sz w:val="18"/>
          <w:szCs w:val="18"/>
        </w:rPr>
        <w:t>Region</w:t>
      </w:r>
    </w:p>
    <w:p w14:paraId="6421FE4F" w14:textId="1F33FC03" w:rsidR="00E63B38" w:rsidRPr="00E63B38" w:rsidRDefault="00E63B38" w:rsidP="00E63B38">
      <w:r>
        <w:rPr>
          <w:rFonts w:hint="eastAsia"/>
        </w:rPr>
        <w:t>（</w:t>
      </w:r>
      <w:r w:rsidRPr="00E63B38">
        <w:rPr>
          <w:rFonts w:hint="eastAsia"/>
        </w:rPr>
        <w:t>2</w:t>
      </w:r>
      <w:r w:rsidRPr="00E63B38">
        <w:rPr>
          <w:rFonts w:hint="eastAsia"/>
        </w:rPr>
        <w:t>）修改文件</w:t>
      </w:r>
      <w:r w:rsidRPr="00E63B38">
        <w:rPr>
          <w:rFonts w:hint="eastAsia"/>
        </w:rPr>
        <w:t xml:space="preserve"> </w:t>
      </w:r>
      <w:proofErr w:type="spellStart"/>
      <w:r w:rsidRPr="00E63B38">
        <w:rPr>
          <w:rFonts w:hint="eastAsia"/>
        </w:rPr>
        <w:t>ambari</w:t>
      </w:r>
      <w:proofErr w:type="spellEnd"/>
      <w:r w:rsidRPr="00E63B38">
        <w:rPr>
          <w:rFonts w:hint="eastAsia"/>
        </w:rPr>
        <w:t>-web/app/models/host_component.js</w:t>
      </w:r>
      <w:r w:rsidRPr="00E63B38">
        <w:rPr>
          <w:rFonts w:hint="eastAsia"/>
        </w:rPr>
        <w:t>，</w:t>
      </w:r>
    </w:p>
    <w:p w14:paraId="36EBD5F1" w14:textId="77777777" w:rsidR="003D5896" w:rsidRDefault="003D5896" w:rsidP="003D5896">
      <w:pPr>
        <w:ind w:firstLine="420"/>
      </w:pPr>
      <w:r>
        <w:rPr>
          <w:rFonts w:hint="eastAsia"/>
        </w:rPr>
        <w:t>其中</w:t>
      </w:r>
      <w:bookmarkStart w:id="2192" w:name="OLE_LINK14"/>
      <w:bookmarkStart w:id="2193" w:name="OLE_LINK15"/>
      <w:proofErr w:type="spellStart"/>
      <w:r>
        <w:rPr>
          <w:rFonts w:hint="eastAsia"/>
        </w:rPr>
        <w:t>getTextStatus</w:t>
      </w:r>
      <w:proofErr w:type="spellEnd"/>
      <w:r>
        <w:rPr>
          <w:rFonts w:hint="eastAsia"/>
        </w:rPr>
        <w:t>: function (value)</w:t>
      </w:r>
      <w:bookmarkEnd w:id="2192"/>
      <w:bookmarkEnd w:id="2193"/>
      <w:r>
        <w:rPr>
          <w:rFonts w:hint="eastAsia"/>
        </w:rPr>
        <w:t>函数汉化：</w:t>
      </w:r>
    </w:p>
    <w:p w14:paraId="107B3F71"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tab/>
      </w:r>
      <w:r>
        <w:tab/>
      </w:r>
      <w:r>
        <w:tab/>
        <w:t xml:space="preserve"> </w:t>
      </w:r>
      <w:proofErr w:type="spellStart"/>
      <w:r w:rsidRPr="003D5896">
        <w:rPr>
          <w:sz w:val="18"/>
          <w:szCs w:val="18"/>
        </w:rPr>
        <w:t>getTextStatus</w:t>
      </w:r>
      <w:proofErr w:type="spellEnd"/>
      <w:r w:rsidRPr="003D5896">
        <w:rPr>
          <w:sz w:val="18"/>
          <w:szCs w:val="18"/>
        </w:rPr>
        <w:t>: function (value) {</w:t>
      </w:r>
    </w:p>
    <w:p w14:paraId="633D9110"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sz w:val="18"/>
          <w:szCs w:val="18"/>
        </w:rPr>
        <w:tab/>
      </w:r>
      <w:r w:rsidRPr="003D5896">
        <w:rPr>
          <w:sz w:val="18"/>
          <w:szCs w:val="18"/>
        </w:rPr>
        <w:tab/>
      </w:r>
      <w:r w:rsidRPr="003D5896">
        <w:rPr>
          <w:sz w:val="18"/>
          <w:szCs w:val="18"/>
        </w:rPr>
        <w:tab/>
      </w:r>
      <w:r w:rsidRPr="003D5896">
        <w:rPr>
          <w:sz w:val="18"/>
          <w:szCs w:val="18"/>
        </w:rPr>
        <w:tab/>
        <w:t>switch (value) {</w:t>
      </w:r>
    </w:p>
    <w:p w14:paraId="4BF309CC"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sz w:val="18"/>
          <w:szCs w:val="18"/>
        </w:rPr>
        <w:tab/>
      </w:r>
      <w:r w:rsidRPr="003D5896">
        <w:rPr>
          <w:sz w:val="18"/>
          <w:szCs w:val="18"/>
        </w:rPr>
        <w:tab/>
      </w:r>
      <w:r w:rsidRPr="003D5896">
        <w:rPr>
          <w:sz w:val="18"/>
          <w:szCs w:val="18"/>
        </w:rPr>
        <w:tab/>
      </w:r>
      <w:r w:rsidRPr="003D5896">
        <w:rPr>
          <w:sz w:val="18"/>
          <w:szCs w:val="18"/>
        </w:rPr>
        <w:tab/>
      </w:r>
      <w:r w:rsidRPr="003D5896">
        <w:rPr>
          <w:sz w:val="18"/>
          <w:szCs w:val="18"/>
        </w:rPr>
        <w:tab/>
        <w:t xml:space="preserve">case </w:t>
      </w:r>
      <w:proofErr w:type="spellStart"/>
      <w:proofErr w:type="gramStart"/>
      <w:r w:rsidRPr="003D5896">
        <w:rPr>
          <w:sz w:val="18"/>
          <w:szCs w:val="18"/>
        </w:rPr>
        <w:t>this.installing</w:t>
      </w:r>
      <w:proofErr w:type="spellEnd"/>
      <w:proofErr w:type="gramEnd"/>
      <w:r w:rsidRPr="003D5896">
        <w:rPr>
          <w:sz w:val="18"/>
          <w:szCs w:val="18"/>
        </w:rPr>
        <w:t>:</w:t>
      </w:r>
    </w:p>
    <w:p w14:paraId="45CBC208"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t>return '</w:t>
      </w:r>
      <w:r w:rsidRPr="003D5896">
        <w:rPr>
          <w:rFonts w:hint="eastAsia"/>
          <w:sz w:val="18"/>
          <w:szCs w:val="18"/>
        </w:rPr>
        <w:t>安装中</w:t>
      </w:r>
      <w:r w:rsidRPr="003D5896">
        <w:rPr>
          <w:rFonts w:hint="eastAsia"/>
          <w:sz w:val="18"/>
          <w:szCs w:val="18"/>
        </w:rPr>
        <w:t>...';</w:t>
      </w:r>
    </w:p>
    <w:p w14:paraId="34DF8E77"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sz w:val="18"/>
          <w:szCs w:val="18"/>
        </w:rPr>
        <w:tab/>
      </w:r>
      <w:r w:rsidRPr="003D5896">
        <w:rPr>
          <w:sz w:val="18"/>
          <w:szCs w:val="18"/>
        </w:rPr>
        <w:tab/>
      </w:r>
      <w:r w:rsidRPr="003D5896">
        <w:rPr>
          <w:sz w:val="18"/>
          <w:szCs w:val="18"/>
        </w:rPr>
        <w:tab/>
      </w:r>
      <w:r w:rsidRPr="003D5896">
        <w:rPr>
          <w:sz w:val="18"/>
          <w:szCs w:val="18"/>
        </w:rPr>
        <w:tab/>
      </w:r>
      <w:r w:rsidRPr="003D5896">
        <w:rPr>
          <w:sz w:val="18"/>
          <w:szCs w:val="18"/>
        </w:rPr>
        <w:tab/>
        <w:t xml:space="preserve">case </w:t>
      </w:r>
      <w:proofErr w:type="spellStart"/>
      <w:proofErr w:type="gramStart"/>
      <w:r w:rsidRPr="003D5896">
        <w:rPr>
          <w:sz w:val="18"/>
          <w:szCs w:val="18"/>
        </w:rPr>
        <w:t>this.install</w:t>
      </w:r>
      <w:proofErr w:type="gramEnd"/>
      <w:r w:rsidRPr="003D5896">
        <w:rPr>
          <w:sz w:val="18"/>
          <w:szCs w:val="18"/>
        </w:rPr>
        <w:t>_failed</w:t>
      </w:r>
      <w:proofErr w:type="spellEnd"/>
      <w:r w:rsidRPr="003D5896">
        <w:rPr>
          <w:sz w:val="18"/>
          <w:szCs w:val="18"/>
        </w:rPr>
        <w:t>:</w:t>
      </w:r>
    </w:p>
    <w:p w14:paraId="7F6931BC"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t>return '</w:t>
      </w:r>
      <w:r w:rsidRPr="003D5896">
        <w:rPr>
          <w:rFonts w:hint="eastAsia"/>
          <w:sz w:val="18"/>
          <w:szCs w:val="18"/>
        </w:rPr>
        <w:t>安装失败</w:t>
      </w:r>
      <w:r w:rsidRPr="003D5896">
        <w:rPr>
          <w:rFonts w:hint="eastAsia"/>
          <w:sz w:val="18"/>
          <w:szCs w:val="18"/>
        </w:rPr>
        <w:t>';</w:t>
      </w:r>
    </w:p>
    <w:p w14:paraId="01A5F695"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sz w:val="18"/>
          <w:szCs w:val="18"/>
        </w:rPr>
        <w:tab/>
      </w:r>
      <w:r w:rsidRPr="003D5896">
        <w:rPr>
          <w:sz w:val="18"/>
          <w:szCs w:val="18"/>
        </w:rPr>
        <w:tab/>
      </w:r>
      <w:r w:rsidRPr="003D5896">
        <w:rPr>
          <w:sz w:val="18"/>
          <w:szCs w:val="18"/>
        </w:rPr>
        <w:tab/>
      </w:r>
      <w:r w:rsidRPr="003D5896">
        <w:rPr>
          <w:sz w:val="18"/>
          <w:szCs w:val="18"/>
        </w:rPr>
        <w:tab/>
      </w:r>
      <w:r w:rsidRPr="003D5896">
        <w:rPr>
          <w:sz w:val="18"/>
          <w:szCs w:val="18"/>
        </w:rPr>
        <w:tab/>
        <w:t xml:space="preserve">case </w:t>
      </w:r>
      <w:proofErr w:type="spellStart"/>
      <w:proofErr w:type="gramStart"/>
      <w:r w:rsidRPr="003D5896">
        <w:rPr>
          <w:sz w:val="18"/>
          <w:szCs w:val="18"/>
        </w:rPr>
        <w:t>this.stopped</w:t>
      </w:r>
      <w:proofErr w:type="spellEnd"/>
      <w:proofErr w:type="gramEnd"/>
      <w:r w:rsidRPr="003D5896">
        <w:rPr>
          <w:sz w:val="18"/>
          <w:szCs w:val="18"/>
        </w:rPr>
        <w:t>:</w:t>
      </w:r>
    </w:p>
    <w:p w14:paraId="56F15A37"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t>return '</w:t>
      </w:r>
      <w:r w:rsidRPr="003D5896">
        <w:rPr>
          <w:rFonts w:hint="eastAsia"/>
          <w:sz w:val="18"/>
          <w:szCs w:val="18"/>
        </w:rPr>
        <w:t>已停止</w:t>
      </w:r>
      <w:r w:rsidRPr="003D5896">
        <w:rPr>
          <w:rFonts w:hint="eastAsia"/>
          <w:sz w:val="18"/>
          <w:szCs w:val="18"/>
        </w:rPr>
        <w:t>';</w:t>
      </w:r>
    </w:p>
    <w:p w14:paraId="041ED0A5"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sz w:val="18"/>
          <w:szCs w:val="18"/>
        </w:rPr>
        <w:tab/>
      </w:r>
      <w:r w:rsidRPr="003D5896">
        <w:rPr>
          <w:sz w:val="18"/>
          <w:szCs w:val="18"/>
        </w:rPr>
        <w:tab/>
      </w:r>
      <w:r w:rsidRPr="003D5896">
        <w:rPr>
          <w:sz w:val="18"/>
          <w:szCs w:val="18"/>
        </w:rPr>
        <w:tab/>
      </w:r>
      <w:r w:rsidRPr="003D5896">
        <w:rPr>
          <w:sz w:val="18"/>
          <w:szCs w:val="18"/>
        </w:rPr>
        <w:tab/>
      </w:r>
      <w:r w:rsidRPr="003D5896">
        <w:rPr>
          <w:sz w:val="18"/>
          <w:szCs w:val="18"/>
        </w:rPr>
        <w:tab/>
        <w:t xml:space="preserve">case </w:t>
      </w:r>
      <w:proofErr w:type="spellStart"/>
      <w:proofErr w:type="gramStart"/>
      <w:r w:rsidRPr="003D5896">
        <w:rPr>
          <w:sz w:val="18"/>
          <w:szCs w:val="18"/>
        </w:rPr>
        <w:t>this.started</w:t>
      </w:r>
      <w:proofErr w:type="spellEnd"/>
      <w:proofErr w:type="gramEnd"/>
      <w:r w:rsidRPr="003D5896">
        <w:rPr>
          <w:sz w:val="18"/>
          <w:szCs w:val="18"/>
        </w:rPr>
        <w:t>:</w:t>
      </w:r>
    </w:p>
    <w:p w14:paraId="2D36EEA8"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t>return '</w:t>
      </w:r>
      <w:r w:rsidRPr="003D5896">
        <w:rPr>
          <w:rFonts w:hint="eastAsia"/>
          <w:sz w:val="18"/>
          <w:szCs w:val="18"/>
        </w:rPr>
        <w:t>已启动</w:t>
      </w:r>
      <w:r w:rsidRPr="003D5896">
        <w:rPr>
          <w:rFonts w:hint="eastAsia"/>
          <w:sz w:val="18"/>
          <w:szCs w:val="18"/>
        </w:rPr>
        <w:t>';</w:t>
      </w:r>
    </w:p>
    <w:p w14:paraId="2F6E7D05"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sz w:val="18"/>
          <w:szCs w:val="18"/>
        </w:rPr>
        <w:tab/>
      </w:r>
      <w:r w:rsidRPr="003D5896">
        <w:rPr>
          <w:sz w:val="18"/>
          <w:szCs w:val="18"/>
        </w:rPr>
        <w:tab/>
      </w:r>
      <w:r w:rsidRPr="003D5896">
        <w:rPr>
          <w:sz w:val="18"/>
          <w:szCs w:val="18"/>
        </w:rPr>
        <w:tab/>
      </w:r>
      <w:r w:rsidRPr="003D5896">
        <w:rPr>
          <w:sz w:val="18"/>
          <w:szCs w:val="18"/>
        </w:rPr>
        <w:tab/>
      </w:r>
      <w:r w:rsidRPr="003D5896">
        <w:rPr>
          <w:sz w:val="18"/>
          <w:szCs w:val="18"/>
        </w:rPr>
        <w:tab/>
        <w:t xml:space="preserve">case </w:t>
      </w:r>
      <w:proofErr w:type="spellStart"/>
      <w:proofErr w:type="gramStart"/>
      <w:r w:rsidRPr="003D5896">
        <w:rPr>
          <w:sz w:val="18"/>
          <w:szCs w:val="18"/>
        </w:rPr>
        <w:t>this.starting</w:t>
      </w:r>
      <w:proofErr w:type="spellEnd"/>
      <w:proofErr w:type="gramEnd"/>
      <w:r w:rsidRPr="003D5896">
        <w:rPr>
          <w:sz w:val="18"/>
          <w:szCs w:val="18"/>
        </w:rPr>
        <w:t>:</w:t>
      </w:r>
    </w:p>
    <w:p w14:paraId="3CBF086D"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t>return '</w:t>
      </w:r>
      <w:r w:rsidRPr="003D5896">
        <w:rPr>
          <w:rFonts w:hint="eastAsia"/>
          <w:sz w:val="18"/>
          <w:szCs w:val="18"/>
        </w:rPr>
        <w:t>启动中</w:t>
      </w:r>
      <w:r w:rsidRPr="003D5896">
        <w:rPr>
          <w:rFonts w:hint="eastAsia"/>
          <w:sz w:val="18"/>
          <w:szCs w:val="18"/>
        </w:rPr>
        <w:t>...';</w:t>
      </w:r>
    </w:p>
    <w:p w14:paraId="07B30EC0"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sz w:val="18"/>
          <w:szCs w:val="18"/>
        </w:rPr>
        <w:tab/>
      </w:r>
      <w:r w:rsidRPr="003D5896">
        <w:rPr>
          <w:sz w:val="18"/>
          <w:szCs w:val="18"/>
        </w:rPr>
        <w:tab/>
      </w:r>
      <w:r w:rsidRPr="003D5896">
        <w:rPr>
          <w:sz w:val="18"/>
          <w:szCs w:val="18"/>
        </w:rPr>
        <w:tab/>
      </w:r>
      <w:r w:rsidRPr="003D5896">
        <w:rPr>
          <w:sz w:val="18"/>
          <w:szCs w:val="18"/>
        </w:rPr>
        <w:tab/>
      </w:r>
      <w:r w:rsidRPr="003D5896">
        <w:rPr>
          <w:sz w:val="18"/>
          <w:szCs w:val="18"/>
        </w:rPr>
        <w:tab/>
        <w:t xml:space="preserve">case </w:t>
      </w:r>
      <w:proofErr w:type="spellStart"/>
      <w:proofErr w:type="gramStart"/>
      <w:r w:rsidRPr="003D5896">
        <w:rPr>
          <w:sz w:val="18"/>
          <w:szCs w:val="18"/>
        </w:rPr>
        <w:t>this.stopping</w:t>
      </w:r>
      <w:proofErr w:type="spellEnd"/>
      <w:proofErr w:type="gramEnd"/>
      <w:r w:rsidRPr="003D5896">
        <w:rPr>
          <w:sz w:val="18"/>
          <w:szCs w:val="18"/>
        </w:rPr>
        <w:t>:</w:t>
      </w:r>
    </w:p>
    <w:p w14:paraId="7B49845C"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t>return '</w:t>
      </w:r>
      <w:r w:rsidRPr="003D5896">
        <w:rPr>
          <w:rFonts w:hint="eastAsia"/>
          <w:sz w:val="18"/>
          <w:szCs w:val="18"/>
        </w:rPr>
        <w:t>停止中</w:t>
      </w:r>
      <w:r w:rsidRPr="003D5896">
        <w:rPr>
          <w:rFonts w:hint="eastAsia"/>
          <w:sz w:val="18"/>
          <w:szCs w:val="18"/>
        </w:rPr>
        <w:t>...';</w:t>
      </w:r>
    </w:p>
    <w:p w14:paraId="4E67A87E"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sz w:val="18"/>
          <w:szCs w:val="18"/>
        </w:rPr>
        <w:tab/>
      </w:r>
      <w:r w:rsidRPr="003D5896">
        <w:rPr>
          <w:sz w:val="18"/>
          <w:szCs w:val="18"/>
        </w:rPr>
        <w:tab/>
      </w:r>
      <w:r w:rsidRPr="003D5896">
        <w:rPr>
          <w:sz w:val="18"/>
          <w:szCs w:val="18"/>
        </w:rPr>
        <w:tab/>
      </w:r>
      <w:r w:rsidRPr="003D5896">
        <w:rPr>
          <w:sz w:val="18"/>
          <w:szCs w:val="18"/>
        </w:rPr>
        <w:tab/>
      </w:r>
      <w:r w:rsidRPr="003D5896">
        <w:rPr>
          <w:sz w:val="18"/>
          <w:szCs w:val="18"/>
        </w:rPr>
        <w:tab/>
        <w:t xml:space="preserve">case </w:t>
      </w:r>
      <w:proofErr w:type="spellStart"/>
      <w:proofErr w:type="gramStart"/>
      <w:r w:rsidRPr="003D5896">
        <w:rPr>
          <w:sz w:val="18"/>
          <w:szCs w:val="18"/>
        </w:rPr>
        <w:t>this.unknown</w:t>
      </w:r>
      <w:proofErr w:type="spellEnd"/>
      <w:proofErr w:type="gramEnd"/>
      <w:r w:rsidRPr="003D5896">
        <w:rPr>
          <w:sz w:val="18"/>
          <w:szCs w:val="18"/>
        </w:rPr>
        <w:t>:</w:t>
      </w:r>
    </w:p>
    <w:p w14:paraId="79B7D957"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rFonts w:hint="eastAsia"/>
          <w:sz w:val="18"/>
          <w:szCs w:val="18"/>
        </w:rPr>
        <w:lastRenderedPageBreak/>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t>return '</w:t>
      </w:r>
      <w:r w:rsidRPr="003D5896">
        <w:rPr>
          <w:rFonts w:hint="eastAsia"/>
          <w:sz w:val="18"/>
          <w:szCs w:val="18"/>
        </w:rPr>
        <w:t>心跳丢失</w:t>
      </w:r>
      <w:r w:rsidRPr="003D5896">
        <w:rPr>
          <w:rFonts w:hint="eastAsia"/>
          <w:sz w:val="18"/>
          <w:szCs w:val="18"/>
        </w:rPr>
        <w:t>';</w:t>
      </w:r>
    </w:p>
    <w:p w14:paraId="1D19CA34"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sz w:val="18"/>
          <w:szCs w:val="18"/>
        </w:rPr>
        <w:tab/>
      </w:r>
      <w:r w:rsidRPr="003D5896">
        <w:rPr>
          <w:sz w:val="18"/>
          <w:szCs w:val="18"/>
        </w:rPr>
        <w:tab/>
      </w:r>
      <w:r w:rsidRPr="003D5896">
        <w:rPr>
          <w:sz w:val="18"/>
          <w:szCs w:val="18"/>
        </w:rPr>
        <w:tab/>
      </w:r>
      <w:r w:rsidRPr="003D5896">
        <w:rPr>
          <w:sz w:val="18"/>
          <w:szCs w:val="18"/>
        </w:rPr>
        <w:tab/>
      </w:r>
      <w:r w:rsidRPr="003D5896">
        <w:rPr>
          <w:sz w:val="18"/>
          <w:szCs w:val="18"/>
        </w:rPr>
        <w:tab/>
        <w:t xml:space="preserve">case </w:t>
      </w:r>
      <w:proofErr w:type="spellStart"/>
      <w:proofErr w:type="gramStart"/>
      <w:r w:rsidRPr="003D5896">
        <w:rPr>
          <w:sz w:val="18"/>
          <w:szCs w:val="18"/>
        </w:rPr>
        <w:t>this.upgrade</w:t>
      </w:r>
      <w:proofErr w:type="gramEnd"/>
      <w:r w:rsidRPr="003D5896">
        <w:rPr>
          <w:sz w:val="18"/>
          <w:szCs w:val="18"/>
        </w:rPr>
        <w:t>_failed</w:t>
      </w:r>
      <w:proofErr w:type="spellEnd"/>
      <w:r w:rsidRPr="003D5896">
        <w:rPr>
          <w:sz w:val="18"/>
          <w:szCs w:val="18"/>
        </w:rPr>
        <w:t>:</w:t>
      </w:r>
    </w:p>
    <w:p w14:paraId="016F0071"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t>return '</w:t>
      </w:r>
      <w:r w:rsidRPr="003D5896">
        <w:rPr>
          <w:rFonts w:hint="eastAsia"/>
          <w:sz w:val="18"/>
          <w:szCs w:val="18"/>
        </w:rPr>
        <w:t>升级失败</w:t>
      </w:r>
      <w:r w:rsidRPr="003D5896">
        <w:rPr>
          <w:rFonts w:hint="eastAsia"/>
          <w:sz w:val="18"/>
          <w:szCs w:val="18"/>
        </w:rPr>
        <w:t>';</w:t>
      </w:r>
    </w:p>
    <w:p w14:paraId="1A709079"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sz w:val="18"/>
          <w:szCs w:val="18"/>
        </w:rPr>
        <w:tab/>
      </w:r>
      <w:r w:rsidRPr="003D5896">
        <w:rPr>
          <w:sz w:val="18"/>
          <w:szCs w:val="18"/>
        </w:rPr>
        <w:tab/>
      </w:r>
      <w:r w:rsidRPr="003D5896">
        <w:rPr>
          <w:sz w:val="18"/>
          <w:szCs w:val="18"/>
        </w:rPr>
        <w:tab/>
      </w:r>
      <w:r w:rsidRPr="003D5896">
        <w:rPr>
          <w:sz w:val="18"/>
          <w:szCs w:val="18"/>
        </w:rPr>
        <w:tab/>
      </w:r>
      <w:r w:rsidRPr="003D5896">
        <w:rPr>
          <w:sz w:val="18"/>
          <w:szCs w:val="18"/>
        </w:rPr>
        <w:tab/>
        <w:t xml:space="preserve">case </w:t>
      </w:r>
      <w:proofErr w:type="spellStart"/>
      <w:proofErr w:type="gramStart"/>
      <w:r w:rsidRPr="003D5896">
        <w:rPr>
          <w:sz w:val="18"/>
          <w:szCs w:val="18"/>
        </w:rPr>
        <w:t>this.disabled</w:t>
      </w:r>
      <w:proofErr w:type="spellEnd"/>
      <w:proofErr w:type="gramEnd"/>
      <w:r w:rsidRPr="003D5896">
        <w:rPr>
          <w:sz w:val="18"/>
          <w:szCs w:val="18"/>
        </w:rPr>
        <w:t>:</w:t>
      </w:r>
    </w:p>
    <w:p w14:paraId="6B6325E2"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t>return '</w:t>
      </w:r>
      <w:r w:rsidRPr="003D5896">
        <w:rPr>
          <w:rFonts w:hint="eastAsia"/>
          <w:sz w:val="18"/>
          <w:szCs w:val="18"/>
        </w:rPr>
        <w:t>禁用</w:t>
      </w:r>
      <w:r w:rsidRPr="003D5896">
        <w:rPr>
          <w:rFonts w:hint="eastAsia"/>
          <w:sz w:val="18"/>
          <w:szCs w:val="18"/>
        </w:rPr>
        <w:t>';</w:t>
      </w:r>
    </w:p>
    <w:p w14:paraId="55B12FB8"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sz w:val="18"/>
          <w:szCs w:val="18"/>
        </w:rPr>
        <w:tab/>
      </w:r>
      <w:r w:rsidRPr="003D5896">
        <w:rPr>
          <w:sz w:val="18"/>
          <w:szCs w:val="18"/>
        </w:rPr>
        <w:tab/>
      </w:r>
      <w:r w:rsidRPr="003D5896">
        <w:rPr>
          <w:sz w:val="18"/>
          <w:szCs w:val="18"/>
        </w:rPr>
        <w:tab/>
      </w:r>
      <w:r w:rsidRPr="003D5896">
        <w:rPr>
          <w:sz w:val="18"/>
          <w:szCs w:val="18"/>
        </w:rPr>
        <w:tab/>
      </w:r>
      <w:r w:rsidRPr="003D5896">
        <w:rPr>
          <w:sz w:val="18"/>
          <w:szCs w:val="18"/>
        </w:rPr>
        <w:tab/>
        <w:t xml:space="preserve">case </w:t>
      </w:r>
      <w:proofErr w:type="spellStart"/>
      <w:proofErr w:type="gramStart"/>
      <w:r w:rsidRPr="003D5896">
        <w:rPr>
          <w:sz w:val="18"/>
          <w:szCs w:val="18"/>
        </w:rPr>
        <w:t>this.init</w:t>
      </w:r>
      <w:proofErr w:type="spellEnd"/>
      <w:proofErr w:type="gramEnd"/>
      <w:r w:rsidRPr="003D5896">
        <w:rPr>
          <w:sz w:val="18"/>
          <w:szCs w:val="18"/>
        </w:rPr>
        <w:t>:</w:t>
      </w:r>
    </w:p>
    <w:p w14:paraId="09809B8F"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t>return '</w:t>
      </w:r>
      <w:r w:rsidRPr="003D5896">
        <w:rPr>
          <w:rFonts w:hint="eastAsia"/>
          <w:sz w:val="18"/>
          <w:szCs w:val="18"/>
        </w:rPr>
        <w:t>正在安装</w:t>
      </w:r>
      <w:r w:rsidRPr="003D5896">
        <w:rPr>
          <w:rFonts w:hint="eastAsia"/>
          <w:sz w:val="18"/>
          <w:szCs w:val="18"/>
        </w:rPr>
        <w:t>...';</w:t>
      </w:r>
    </w:p>
    <w:p w14:paraId="25DC7E24"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sz w:val="18"/>
          <w:szCs w:val="18"/>
        </w:rPr>
        <w:tab/>
      </w:r>
      <w:r w:rsidRPr="003D5896">
        <w:rPr>
          <w:sz w:val="18"/>
          <w:szCs w:val="18"/>
        </w:rPr>
        <w:tab/>
      </w:r>
      <w:r w:rsidRPr="003D5896">
        <w:rPr>
          <w:sz w:val="18"/>
          <w:szCs w:val="18"/>
        </w:rPr>
        <w:tab/>
      </w:r>
      <w:r w:rsidRPr="003D5896">
        <w:rPr>
          <w:sz w:val="18"/>
          <w:szCs w:val="18"/>
        </w:rPr>
        <w:tab/>
        <w:t>}</w:t>
      </w:r>
    </w:p>
    <w:p w14:paraId="16DFDF9B" w14:textId="77777777" w:rsidR="003D5896" w:rsidRP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rFonts w:hint="eastAsia"/>
          <w:sz w:val="18"/>
          <w:szCs w:val="18"/>
        </w:rPr>
        <w:tab/>
      </w:r>
      <w:r w:rsidRPr="003D5896">
        <w:rPr>
          <w:rFonts w:hint="eastAsia"/>
          <w:sz w:val="18"/>
          <w:szCs w:val="18"/>
        </w:rPr>
        <w:tab/>
      </w:r>
      <w:r w:rsidRPr="003D5896">
        <w:rPr>
          <w:rFonts w:hint="eastAsia"/>
          <w:sz w:val="18"/>
          <w:szCs w:val="18"/>
        </w:rPr>
        <w:tab/>
      </w:r>
      <w:r w:rsidRPr="003D5896">
        <w:rPr>
          <w:rFonts w:hint="eastAsia"/>
          <w:sz w:val="18"/>
          <w:szCs w:val="18"/>
        </w:rPr>
        <w:tab/>
        <w:t>return '</w:t>
      </w:r>
      <w:r w:rsidRPr="003D5896">
        <w:rPr>
          <w:rFonts w:hint="eastAsia"/>
          <w:sz w:val="18"/>
          <w:szCs w:val="18"/>
        </w:rPr>
        <w:t>未知</w:t>
      </w:r>
      <w:r w:rsidRPr="003D5896">
        <w:rPr>
          <w:rFonts w:hint="eastAsia"/>
          <w:sz w:val="18"/>
          <w:szCs w:val="18"/>
        </w:rPr>
        <w:t>';</w:t>
      </w:r>
    </w:p>
    <w:p w14:paraId="1D75A606" w14:textId="252FE9F2" w:rsidR="003D5896" w:rsidRDefault="003D5896"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D5896">
        <w:rPr>
          <w:sz w:val="18"/>
          <w:szCs w:val="18"/>
        </w:rPr>
        <w:tab/>
      </w:r>
      <w:r w:rsidRPr="003D5896">
        <w:rPr>
          <w:sz w:val="18"/>
          <w:szCs w:val="18"/>
        </w:rPr>
        <w:tab/>
      </w:r>
      <w:r w:rsidRPr="003D5896">
        <w:rPr>
          <w:sz w:val="18"/>
          <w:szCs w:val="18"/>
        </w:rPr>
        <w:tab/>
        <w:t>},</w:t>
      </w:r>
    </w:p>
    <w:p w14:paraId="72F45F2A" w14:textId="29F8E3A5" w:rsidR="001E2D0C" w:rsidRDefault="001E2D0C" w:rsidP="001E2D0C">
      <w:r w:rsidRPr="001E2D0C">
        <w:rPr>
          <w:rFonts w:hint="eastAsia"/>
        </w:rPr>
        <w:t>（</w:t>
      </w:r>
      <w:r w:rsidRPr="001E2D0C">
        <w:rPr>
          <w:rFonts w:hint="eastAsia"/>
        </w:rPr>
        <w:t>3</w:t>
      </w:r>
      <w:r w:rsidRPr="001E2D0C">
        <w:rPr>
          <w:rFonts w:hint="eastAsia"/>
        </w:rPr>
        <w:t>）</w:t>
      </w:r>
      <w:commentRangeStart w:id="2194"/>
      <w:r w:rsidRPr="001E2D0C">
        <w:rPr>
          <w:rFonts w:hint="eastAsia"/>
        </w:rPr>
        <w:t>修改文件</w:t>
      </w:r>
      <w:commentRangeStart w:id="2195"/>
      <w:proofErr w:type="spellStart"/>
      <w:r w:rsidRPr="001E2D0C">
        <w:t>ambari</w:t>
      </w:r>
      <w:proofErr w:type="spellEnd"/>
      <w:r w:rsidRPr="001E2D0C">
        <w:t>-web/app/</w:t>
      </w:r>
      <w:proofErr w:type="spellStart"/>
      <w:r w:rsidRPr="001E2D0C">
        <w:t>utils</w:t>
      </w:r>
      <w:proofErr w:type="spellEnd"/>
      <w:r w:rsidRPr="001E2D0C">
        <w:rPr>
          <w:rFonts w:hint="eastAsia"/>
        </w:rPr>
        <w:t>/</w:t>
      </w:r>
      <w:r w:rsidRPr="001E2D0C">
        <w:t>string_utils.js</w:t>
      </w:r>
      <w:commentRangeEnd w:id="2194"/>
      <w:r w:rsidR="00953C65">
        <w:rPr>
          <w:rStyle w:val="a7"/>
        </w:rPr>
        <w:commentReference w:id="2194"/>
      </w:r>
      <w:commentRangeEnd w:id="2195"/>
      <w:r w:rsidR="00834080">
        <w:rPr>
          <w:rStyle w:val="a7"/>
        </w:rPr>
        <w:commentReference w:id="2195"/>
      </w:r>
    </w:p>
    <w:p w14:paraId="4C4208AF" w14:textId="23C678B6" w:rsidR="00953C65" w:rsidRPr="00953C65" w:rsidRDefault="00953C65" w:rsidP="001E2D0C">
      <w:r>
        <w:tab/>
      </w:r>
      <w:r>
        <w:t>解决</w:t>
      </w:r>
      <w:r>
        <w:rPr>
          <w:rFonts w:hint="eastAsia"/>
        </w:rPr>
        <w:t>：“</w:t>
      </w:r>
      <w:r>
        <w:rPr>
          <w:rFonts w:hint="eastAsia"/>
        </w:rPr>
        <w:t xml:space="preserve">HDFS </w:t>
      </w:r>
      <w:r>
        <w:rPr>
          <w:rFonts w:hint="eastAsia"/>
        </w:rPr>
        <w:t>和</w:t>
      </w:r>
      <w:r>
        <w:rPr>
          <w:rFonts w:hint="eastAsia"/>
        </w:rPr>
        <w:t xml:space="preserve"> YARN </w:t>
      </w:r>
      <w:r>
        <w:rPr>
          <w:rFonts w:hint="eastAsia"/>
        </w:rPr>
        <w:t>服务</w:t>
      </w:r>
      <w:r>
        <w:rPr>
          <w:rFonts w:hint="eastAsia"/>
        </w:rPr>
        <w:t>s</w:t>
      </w:r>
      <w:r>
        <w:rPr>
          <w:rFonts w:hint="eastAsia"/>
        </w:rPr>
        <w:t>在安装过程中会重新启动。”的显示问题</w:t>
      </w:r>
      <w:r w:rsidRPr="00953C65">
        <w:t xml:space="preserve"> </w:t>
      </w:r>
    </w:p>
    <w:p w14:paraId="626FB3EF" w14:textId="040479D4" w:rsidR="001E2D0C" w:rsidRDefault="001E2D0C" w:rsidP="003D589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Pr>
          <w:sz w:val="18"/>
          <w:szCs w:val="18"/>
        </w:rPr>
        <w:t>Line</w:t>
      </w:r>
      <w:r>
        <w:rPr>
          <w:rFonts w:hint="eastAsia"/>
          <w:sz w:val="18"/>
          <w:szCs w:val="18"/>
        </w:rPr>
        <w:t>204</w:t>
      </w:r>
      <w:r>
        <w:rPr>
          <w:rFonts w:hint="eastAsia"/>
          <w:sz w:val="18"/>
          <w:szCs w:val="18"/>
        </w:rPr>
        <w:t>：</w:t>
      </w:r>
      <w:r w:rsidRPr="001E2D0C">
        <w:rPr>
          <w:sz w:val="18"/>
          <w:szCs w:val="18"/>
        </w:rPr>
        <w:t xml:space="preserve">plural = plural || </w:t>
      </w:r>
      <w:r w:rsidRPr="001E2D0C">
        <w:rPr>
          <w:color w:val="FF0000"/>
          <w:sz w:val="18"/>
          <w:szCs w:val="18"/>
        </w:rPr>
        <w:t>singular + 's';</w:t>
      </w:r>
    </w:p>
    <w:p w14:paraId="55984370" w14:textId="72C26AC7" w:rsidR="001E2D0C" w:rsidRPr="001E2D0C" w:rsidRDefault="001E2D0C" w:rsidP="001E2D0C">
      <w:pPr>
        <w:ind w:firstLine="420"/>
      </w:pPr>
      <w:r w:rsidRPr="001E2D0C">
        <w:t>修改为</w:t>
      </w:r>
      <w:r w:rsidRPr="001E2D0C">
        <w:rPr>
          <w:rFonts w:hint="eastAsia"/>
        </w:rPr>
        <w:t>：</w:t>
      </w:r>
    </w:p>
    <w:p w14:paraId="790567A0" w14:textId="05416EDC" w:rsidR="00ED6094" w:rsidRPr="00953C65" w:rsidRDefault="001E2D0C" w:rsidP="00953C65">
      <w:pPr>
        <w:pBdr>
          <w:top w:val="single" w:sz="4" w:space="1" w:color="auto"/>
          <w:left w:val="single" w:sz="4" w:space="4" w:color="auto"/>
          <w:bottom w:val="single" w:sz="4" w:space="1" w:color="auto"/>
          <w:right w:val="single" w:sz="4" w:space="4" w:color="auto"/>
        </w:pBdr>
        <w:shd w:val="pct10" w:color="auto" w:fill="auto"/>
        <w:ind w:firstLine="420"/>
        <w:rPr>
          <w:color w:val="FF0000"/>
          <w:sz w:val="18"/>
          <w:szCs w:val="18"/>
        </w:rPr>
      </w:pPr>
      <w:r>
        <w:rPr>
          <w:sz w:val="18"/>
          <w:szCs w:val="18"/>
        </w:rPr>
        <w:t>Line204</w:t>
      </w:r>
      <w:r>
        <w:rPr>
          <w:rFonts w:hint="eastAsia"/>
          <w:sz w:val="18"/>
          <w:szCs w:val="18"/>
        </w:rPr>
        <w:t>：</w:t>
      </w:r>
      <w:r>
        <w:rPr>
          <w:rFonts w:hint="eastAsia"/>
          <w:sz w:val="18"/>
          <w:szCs w:val="18"/>
        </w:rPr>
        <w:t xml:space="preserve"> </w:t>
      </w:r>
      <w:r w:rsidRPr="001E2D0C">
        <w:rPr>
          <w:sz w:val="18"/>
          <w:szCs w:val="18"/>
        </w:rPr>
        <w:t>p</w:t>
      </w:r>
      <w:r>
        <w:rPr>
          <w:sz w:val="18"/>
          <w:szCs w:val="18"/>
        </w:rPr>
        <w:t>lural = plural ||</w:t>
      </w:r>
      <w:r w:rsidRPr="001E2D0C">
        <w:rPr>
          <w:color w:val="FF0000"/>
          <w:sz w:val="18"/>
          <w:szCs w:val="18"/>
        </w:rPr>
        <w:t xml:space="preserve"> singular ;</w:t>
      </w:r>
    </w:p>
    <w:p w14:paraId="73B673F8" w14:textId="77777777" w:rsidR="0068381A" w:rsidRDefault="00ED6094" w:rsidP="0068381A">
      <w:commentRangeStart w:id="2196"/>
      <w:r>
        <w:rPr>
          <w:rFonts w:hint="eastAsia"/>
        </w:rPr>
        <w:t>（</w:t>
      </w:r>
      <w:r w:rsidR="00953C65">
        <w:rPr>
          <w:rFonts w:hint="eastAsia"/>
        </w:rPr>
        <w:t>4</w:t>
      </w:r>
      <w:r>
        <w:rPr>
          <w:rFonts w:hint="eastAsia"/>
        </w:rPr>
        <w:t>）屏蔽注销版本按钮</w:t>
      </w:r>
      <w:commentRangeEnd w:id="2196"/>
      <w:r w:rsidR="00953C65">
        <w:rPr>
          <w:rStyle w:val="a7"/>
        </w:rPr>
        <w:commentReference w:id="2196"/>
      </w:r>
      <w:r w:rsidR="0068381A">
        <w:rPr>
          <w:rFonts w:hint="eastAsia"/>
        </w:rPr>
        <w:t>：</w:t>
      </w:r>
      <w:r>
        <w:t>修改模板文件</w:t>
      </w:r>
    </w:p>
    <w:p w14:paraId="165A6073" w14:textId="398BF81E" w:rsidR="00ED6094" w:rsidRPr="0068381A" w:rsidRDefault="00ED6094" w:rsidP="0068381A">
      <w:pPr>
        <w:ind w:left="420" w:firstLine="420"/>
      </w:pPr>
      <w:r w:rsidRPr="00C26BF4">
        <w:t>ambari-admin/src/main/resources/ui/admin-web/app/views/stackVersions</w:t>
      </w:r>
      <w:r>
        <w:rPr>
          <w:rFonts w:hint="eastAsia"/>
        </w:rPr>
        <w:t>/</w:t>
      </w:r>
    </w:p>
    <w:p w14:paraId="6E25D831" w14:textId="086DF773" w:rsidR="00EC79D5" w:rsidRDefault="009B6DBA" w:rsidP="009B6DBA">
      <w:pPr>
        <w:pStyle w:val="3"/>
      </w:pPr>
      <w:r>
        <w:rPr>
          <w:rFonts w:hint="eastAsia"/>
        </w:rPr>
        <w:t xml:space="preserve">5.2.2 </w:t>
      </w:r>
      <w:r>
        <w:rPr>
          <w:rFonts w:hint="eastAsia"/>
        </w:rPr>
        <w:t>版权</w:t>
      </w:r>
      <w:r w:rsidR="00EC79D5">
        <w:rPr>
          <w:rFonts w:hint="eastAsia"/>
        </w:rPr>
        <w:t>修改</w:t>
      </w:r>
    </w:p>
    <w:p w14:paraId="665BB129" w14:textId="1A8A4BD3" w:rsidR="00EC79D5" w:rsidRDefault="009B6DBA" w:rsidP="00EC79D5">
      <w:r>
        <w:rPr>
          <w:rFonts w:hint="eastAsia"/>
        </w:rPr>
        <w:t>1</w:t>
      </w:r>
      <w:r>
        <w:t xml:space="preserve">. </w:t>
      </w:r>
      <w:r w:rsidR="00EC79D5">
        <w:rPr>
          <w:rFonts w:hint="eastAsia"/>
        </w:rPr>
        <w:t>左下角版权修改：</w:t>
      </w:r>
    </w:p>
    <w:p w14:paraId="23B8E05A" w14:textId="62DFCF38" w:rsidR="0029256A" w:rsidRDefault="00EC79D5" w:rsidP="00EC79D5">
      <w:r>
        <w:tab/>
      </w:r>
      <w:r>
        <w:t>修改</w:t>
      </w:r>
      <w:proofErr w:type="spellStart"/>
      <w:r w:rsidR="00503CC1">
        <w:rPr>
          <w:rFonts w:hint="eastAsia"/>
        </w:rPr>
        <w:t>ambari</w:t>
      </w:r>
      <w:proofErr w:type="spellEnd"/>
      <w:r w:rsidR="00503CC1">
        <w:rPr>
          <w:rFonts w:hint="eastAsia"/>
        </w:rPr>
        <w:t>-web/app/assets/index.html</w:t>
      </w:r>
      <w:r>
        <w:t>文件</w:t>
      </w:r>
    </w:p>
    <w:p w14:paraId="6DF3F2CB" w14:textId="65BB6DA5" w:rsidR="0029256A" w:rsidRPr="0029256A" w:rsidRDefault="0029256A" w:rsidP="0029256A">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29256A">
        <w:rPr>
          <w:sz w:val="18"/>
          <w:szCs w:val="18"/>
        </w:rPr>
        <w:t>&lt;title&gt;Ambari&lt;/title&gt;</w:t>
      </w:r>
      <w:r w:rsidRPr="0029256A">
        <w:rPr>
          <w:rFonts w:hint="eastAsia"/>
          <w:sz w:val="18"/>
          <w:szCs w:val="18"/>
        </w:rPr>
        <w:t xml:space="preserve"> </w:t>
      </w:r>
    </w:p>
    <w:p w14:paraId="2263B6DE" w14:textId="77777777" w:rsidR="0029256A" w:rsidRDefault="0029256A" w:rsidP="00EC79D5">
      <w:pPr>
        <w:rPr>
          <w:sz w:val="18"/>
          <w:szCs w:val="18"/>
        </w:rPr>
      </w:pPr>
      <w:r w:rsidRPr="0029256A">
        <w:rPr>
          <w:sz w:val="18"/>
          <w:szCs w:val="18"/>
        </w:rPr>
        <w:t>改为</w:t>
      </w:r>
      <w:r w:rsidRPr="0029256A">
        <w:rPr>
          <w:rFonts w:hint="eastAsia"/>
          <w:sz w:val="18"/>
          <w:szCs w:val="18"/>
        </w:rPr>
        <w:t>：</w:t>
      </w:r>
    </w:p>
    <w:p w14:paraId="03B265B1" w14:textId="666B2BC7" w:rsidR="0029256A" w:rsidRDefault="0029256A" w:rsidP="0029256A">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29256A">
        <w:rPr>
          <w:sz w:val="18"/>
          <w:szCs w:val="18"/>
        </w:rPr>
        <w:t>&lt;title&gt;</w:t>
      </w:r>
      <w:r w:rsidRPr="0029256A">
        <w:rPr>
          <w:rFonts w:hint="eastAsia"/>
          <w:sz w:val="18"/>
          <w:szCs w:val="18"/>
        </w:rPr>
        <w:t>Insight</w:t>
      </w:r>
      <w:r w:rsidRPr="0029256A">
        <w:rPr>
          <w:sz w:val="18"/>
          <w:szCs w:val="18"/>
        </w:rPr>
        <w:t xml:space="preserve"> HD&lt;/title&gt;  </w:t>
      </w:r>
    </w:p>
    <w:p w14:paraId="3B1411F8" w14:textId="77777777" w:rsidR="0029256A" w:rsidRDefault="0029256A" w:rsidP="00EC79D5"/>
    <w:p w14:paraId="5AE4AD84" w14:textId="77777777" w:rsidR="0029256A" w:rsidRPr="0029256A" w:rsidRDefault="00EC79D5" w:rsidP="0029256A">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29256A">
        <w:rPr>
          <w:sz w:val="18"/>
          <w:szCs w:val="18"/>
        </w:rPr>
        <w:t xml:space="preserve">&lt;a </w:t>
      </w:r>
      <w:proofErr w:type="spellStart"/>
      <w:r w:rsidRPr="0029256A">
        <w:rPr>
          <w:sz w:val="18"/>
          <w:szCs w:val="18"/>
        </w:rPr>
        <w:t>href</w:t>
      </w:r>
      <w:proofErr w:type="spellEnd"/>
      <w:r w:rsidRPr="0029256A">
        <w:rPr>
          <w:sz w:val="18"/>
          <w:szCs w:val="18"/>
        </w:rPr>
        <w:t>="http://www.apache.org/licenses/LICENSE-2.0" target="_blank"&gt;Licensed under the Apach</w:t>
      </w:r>
      <w:r w:rsidR="0029256A" w:rsidRPr="0029256A">
        <w:rPr>
          <w:sz w:val="18"/>
          <w:szCs w:val="18"/>
        </w:rPr>
        <w:t>e License, Version 2.0&lt;/a</w:t>
      </w:r>
      <w:proofErr w:type="gramStart"/>
      <w:r w:rsidR="0029256A" w:rsidRPr="0029256A">
        <w:rPr>
          <w:sz w:val="18"/>
          <w:szCs w:val="18"/>
        </w:rPr>
        <w:t>&gt;.&lt;</w:t>
      </w:r>
      <w:proofErr w:type="spellStart"/>
      <w:proofErr w:type="gramEnd"/>
      <w:r w:rsidR="0029256A" w:rsidRPr="0029256A">
        <w:rPr>
          <w:sz w:val="18"/>
          <w:szCs w:val="18"/>
        </w:rPr>
        <w:t>br</w:t>
      </w:r>
      <w:proofErr w:type="spellEnd"/>
      <w:r w:rsidR="0029256A" w:rsidRPr="0029256A">
        <w:rPr>
          <w:sz w:val="18"/>
          <w:szCs w:val="18"/>
        </w:rPr>
        <w:t>&gt;</w:t>
      </w:r>
    </w:p>
    <w:p w14:paraId="0F241CA6" w14:textId="11E19A0A" w:rsidR="00EC79D5" w:rsidRPr="0029256A" w:rsidRDefault="00EC79D5" w:rsidP="0029256A">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29256A">
        <w:rPr>
          <w:sz w:val="18"/>
          <w:szCs w:val="18"/>
        </w:rPr>
        <w:t xml:space="preserve">&lt;a </w:t>
      </w:r>
      <w:proofErr w:type="spellStart"/>
      <w:r w:rsidRPr="0029256A">
        <w:rPr>
          <w:sz w:val="18"/>
          <w:szCs w:val="18"/>
        </w:rPr>
        <w:t>href</w:t>
      </w:r>
      <w:proofErr w:type="spellEnd"/>
      <w:r w:rsidRPr="0029256A">
        <w:rPr>
          <w:sz w:val="18"/>
          <w:szCs w:val="18"/>
        </w:rPr>
        <w:t>="/licenses/NOTICE.txt" target="_blank"&gt;See third-party tools/resources that Ambari uses and their respective authors&lt;/a&gt;</w:t>
      </w:r>
    </w:p>
    <w:p w14:paraId="776BB2F7" w14:textId="77777777" w:rsidR="00EC79D5" w:rsidRDefault="00EC79D5" w:rsidP="00EC79D5">
      <w:r>
        <w:t>改为</w:t>
      </w:r>
      <w:r>
        <w:rPr>
          <w:rFonts w:hint="eastAsia"/>
        </w:rPr>
        <w:t>：</w:t>
      </w:r>
    </w:p>
    <w:p w14:paraId="79BDA371" w14:textId="77777777" w:rsidR="00EC79D5" w:rsidRPr="0029256A" w:rsidRDefault="00EC79D5" w:rsidP="0029256A">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29256A">
        <w:rPr>
          <w:rFonts w:hint="eastAsia"/>
          <w:sz w:val="18"/>
          <w:szCs w:val="18"/>
        </w:rPr>
        <w:t xml:space="preserve">&lt;a </w:t>
      </w:r>
      <w:proofErr w:type="spellStart"/>
      <w:r w:rsidRPr="0029256A">
        <w:rPr>
          <w:rFonts w:hint="eastAsia"/>
          <w:sz w:val="18"/>
          <w:szCs w:val="18"/>
        </w:rPr>
        <w:t>href</w:t>
      </w:r>
      <w:proofErr w:type="spellEnd"/>
      <w:r w:rsidRPr="0029256A">
        <w:rPr>
          <w:rFonts w:hint="eastAsia"/>
          <w:sz w:val="18"/>
          <w:szCs w:val="18"/>
        </w:rPr>
        <w:t>="#" target="_blank"&gt;</w:t>
      </w:r>
      <w:r w:rsidRPr="0029256A">
        <w:rPr>
          <w:rFonts w:hint="eastAsia"/>
          <w:sz w:val="18"/>
          <w:szCs w:val="18"/>
        </w:rPr>
        <w:t>浪潮大数据平台</w:t>
      </w:r>
      <w:r w:rsidRPr="0029256A">
        <w:rPr>
          <w:rFonts w:hint="eastAsia"/>
          <w:sz w:val="18"/>
          <w:szCs w:val="18"/>
        </w:rPr>
        <w:t>&lt;/a&gt;.&lt;</w:t>
      </w:r>
      <w:proofErr w:type="spellStart"/>
      <w:r w:rsidRPr="0029256A">
        <w:rPr>
          <w:rFonts w:hint="eastAsia"/>
          <w:sz w:val="18"/>
          <w:szCs w:val="18"/>
        </w:rPr>
        <w:t>br</w:t>
      </w:r>
      <w:proofErr w:type="spellEnd"/>
      <w:r w:rsidRPr="0029256A">
        <w:rPr>
          <w:rFonts w:hint="eastAsia"/>
          <w:sz w:val="18"/>
          <w:szCs w:val="18"/>
        </w:rPr>
        <w:t>&gt;</w:t>
      </w:r>
    </w:p>
    <w:p w14:paraId="7B340DAC" w14:textId="5CBE0151" w:rsidR="00EC79D5" w:rsidRPr="0029256A" w:rsidRDefault="00EC79D5" w:rsidP="0029256A">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29256A">
        <w:rPr>
          <w:sz w:val="18"/>
          <w:szCs w:val="18"/>
        </w:rPr>
        <w:t xml:space="preserve">&lt;a </w:t>
      </w:r>
      <w:proofErr w:type="spellStart"/>
      <w:r w:rsidRPr="0029256A">
        <w:rPr>
          <w:sz w:val="18"/>
          <w:szCs w:val="18"/>
        </w:rPr>
        <w:t>href</w:t>
      </w:r>
      <w:proofErr w:type="spellEnd"/>
      <w:r w:rsidRPr="0029256A">
        <w:rPr>
          <w:sz w:val="18"/>
          <w:szCs w:val="18"/>
        </w:rPr>
        <w:t xml:space="preserve">="#" target="_blank"&gt;© 2016 Inspur. All Rights </w:t>
      </w:r>
      <w:proofErr w:type="gramStart"/>
      <w:r w:rsidRPr="0029256A">
        <w:rPr>
          <w:sz w:val="18"/>
          <w:szCs w:val="18"/>
        </w:rPr>
        <w:t>Reserved.&lt;</w:t>
      </w:r>
      <w:proofErr w:type="gramEnd"/>
      <w:r w:rsidRPr="0029256A">
        <w:rPr>
          <w:sz w:val="18"/>
          <w:szCs w:val="18"/>
        </w:rPr>
        <w:t>/a&gt;</w:t>
      </w:r>
    </w:p>
    <w:p w14:paraId="58723FE5" w14:textId="06C7CA2A" w:rsidR="00EC79D5" w:rsidRDefault="009B6DBA" w:rsidP="00EC79D5">
      <w:r>
        <w:rPr>
          <w:rFonts w:hint="eastAsia"/>
        </w:rPr>
        <w:t>2</w:t>
      </w:r>
      <w:r>
        <w:t xml:space="preserve">. </w:t>
      </w:r>
      <w:r w:rsidR="0029256A">
        <w:rPr>
          <w:rFonts w:hint="eastAsia"/>
        </w:rPr>
        <w:t>版本号修改</w:t>
      </w:r>
    </w:p>
    <w:p w14:paraId="19A76249" w14:textId="77777777" w:rsidR="0029256A" w:rsidRDefault="0029256A" w:rsidP="0029256A">
      <w:pPr>
        <w:ind w:firstLine="420"/>
        <w:rPr>
          <w:noProof/>
        </w:rPr>
      </w:pPr>
      <w:r>
        <w:t>修改</w:t>
      </w:r>
      <w:r>
        <w:rPr>
          <w:noProof/>
        </w:rPr>
        <w:t>ambari-web/app/templates/</w:t>
      </w:r>
      <w:r w:rsidRPr="00DF1D85">
        <w:rPr>
          <w:noProof/>
        </w:rPr>
        <w:t>common</w:t>
      </w:r>
      <w:r>
        <w:rPr>
          <w:noProof/>
        </w:rPr>
        <w:t>/</w:t>
      </w:r>
      <w:r w:rsidRPr="00DF1D85">
        <w:rPr>
          <w:noProof/>
        </w:rPr>
        <w:t>about.hbs</w:t>
      </w:r>
      <w:r>
        <w:rPr>
          <w:noProof/>
        </w:rPr>
        <w:t>文件</w:t>
      </w:r>
    </w:p>
    <w:p w14:paraId="44E2FACD" w14:textId="0F000933" w:rsidR="00C42575" w:rsidRDefault="0029256A" w:rsidP="00C42575">
      <w:r>
        <w:tab/>
      </w:r>
      <w:r>
        <w:rPr>
          <w:rFonts w:hint="eastAsia"/>
        </w:rPr>
        <w:t>【操作方法】</w:t>
      </w:r>
    </w:p>
    <w:p w14:paraId="4A1F89C4" w14:textId="2CE1452F" w:rsidR="00C42575" w:rsidRDefault="00C42575" w:rsidP="00C42575">
      <w:pPr>
        <w:pStyle w:val="af"/>
        <w:numPr>
          <w:ilvl w:val="0"/>
          <w:numId w:val="4"/>
        </w:numPr>
        <w:ind w:firstLineChars="0"/>
      </w:pPr>
      <w:r>
        <w:rPr>
          <w:rFonts w:hint="eastAsia"/>
        </w:rPr>
        <w:t>修改</w:t>
      </w:r>
    </w:p>
    <w:p w14:paraId="6D963A9C" w14:textId="77777777" w:rsidR="00C42575" w:rsidRDefault="00C42575" w:rsidP="00C42575">
      <w:pPr>
        <w:pBdr>
          <w:top w:val="single" w:sz="4" w:space="1" w:color="auto"/>
          <w:left w:val="single" w:sz="4" w:space="4" w:color="auto"/>
          <w:bottom w:val="single" w:sz="4" w:space="1" w:color="auto"/>
          <w:right w:val="single" w:sz="4" w:space="4" w:color="auto"/>
        </w:pBdr>
        <w:shd w:val="pct10" w:color="auto" w:fill="auto"/>
        <w:ind w:firstLineChars="200" w:firstLine="360"/>
      </w:pPr>
      <w:r w:rsidRPr="00C42575">
        <w:rPr>
          <w:sz w:val="18"/>
          <w:szCs w:val="18"/>
        </w:rPr>
        <w:t>&lt;div class="project"&gt;Apache Ambari&lt;/div&gt;</w:t>
      </w:r>
    </w:p>
    <w:p w14:paraId="37535641" w14:textId="77777777" w:rsidR="00C42575" w:rsidRDefault="00C42575" w:rsidP="00C42575">
      <w:r>
        <w:t>修改为</w:t>
      </w:r>
      <w:r>
        <w:rPr>
          <w:rFonts w:hint="eastAsia"/>
        </w:rPr>
        <w:t>：</w:t>
      </w:r>
    </w:p>
    <w:p w14:paraId="1320BE87" w14:textId="77777777" w:rsidR="00C42575" w:rsidRPr="00C42575" w:rsidRDefault="00C42575" w:rsidP="00C42575">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C42575">
        <w:rPr>
          <w:sz w:val="18"/>
          <w:szCs w:val="18"/>
        </w:rPr>
        <w:t xml:space="preserve">&lt;div class="project"&gt; </w:t>
      </w:r>
      <w:proofErr w:type="spellStart"/>
      <w:r w:rsidRPr="00C42575">
        <w:rPr>
          <w:sz w:val="18"/>
          <w:szCs w:val="18"/>
        </w:rPr>
        <w:t>Incloud</w:t>
      </w:r>
      <w:proofErr w:type="spellEnd"/>
      <w:r w:rsidRPr="00C42575">
        <w:rPr>
          <w:sz w:val="18"/>
          <w:szCs w:val="18"/>
        </w:rPr>
        <w:t xml:space="preserve"> Insight HD Manager &lt;/div&gt;</w:t>
      </w:r>
    </w:p>
    <w:p w14:paraId="0E2F5D6B" w14:textId="5F5FB9F3" w:rsidR="00C42575" w:rsidRDefault="00B10D34" w:rsidP="00B10D34">
      <w:pPr>
        <w:pStyle w:val="af"/>
        <w:numPr>
          <w:ilvl w:val="0"/>
          <w:numId w:val="4"/>
        </w:numPr>
        <w:ind w:firstLineChars="0"/>
      </w:pPr>
      <w:r>
        <w:rPr>
          <w:rFonts w:hint="eastAsia"/>
        </w:rPr>
        <w:t>修改</w:t>
      </w:r>
    </w:p>
    <w:p w14:paraId="39DFC9A0" w14:textId="3DCCD550" w:rsidR="00C42575" w:rsidRPr="00C42575" w:rsidRDefault="00C42575" w:rsidP="00C42575">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C42575">
        <w:rPr>
          <w:sz w:val="18"/>
          <w:szCs w:val="18"/>
        </w:rPr>
        <w:t xml:space="preserve">&lt;a </w:t>
      </w:r>
      <w:proofErr w:type="spellStart"/>
      <w:r w:rsidRPr="00C42575">
        <w:rPr>
          <w:sz w:val="18"/>
          <w:szCs w:val="18"/>
        </w:rPr>
        <w:t>href</w:t>
      </w:r>
      <w:proofErr w:type="spellEnd"/>
      <w:r w:rsidRPr="00C42575">
        <w:rPr>
          <w:sz w:val="18"/>
          <w:szCs w:val="18"/>
        </w:rPr>
        <w:t>="http://ambari.apache.org/" target="_blank"</w:t>
      </w:r>
      <w:proofErr w:type="gramStart"/>
      <w:r w:rsidRPr="00C42575">
        <w:rPr>
          <w:sz w:val="18"/>
          <w:szCs w:val="18"/>
        </w:rPr>
        <w:t>&gt;{</w:t>
      </w:r>
      <w:proofErr w:type="gramEnd"/>
      <w:r w:rsidRPr="00C42575">
        <w:rPr>
          <w:sz w:val="18"/>
          <w:szCs w:val="18"/>
        </w:rPr>
        <w:t xml:space="preserve">{t </w:t>
      </w:r>
      <w:proofErr w:type="spellStart"/>
      <w:r w:rsidRPr="00C42575">
        <w:rPr>
          <w:sz w:val="18"/>
          <w:szCs w:val="18"/>
        </w:rPr>
        <w:t>app.aboutAmbari.getInvolved</w:t>
      </w:r>
      <w:proofErr w:type="spellEnd"/>
      <w:r w:rsidRPr="00C42575">
        <w:rPr>
          <w:sz w:val="18"/>
          <w:szCs w:val="18"/>
        </w:rPr>
        <w:t>}}&lt;/a&gt;</w:t>
      </w:r>
    </w:p>
    <w:p w14:paraId="68975598" w14:textId="16D62FCE" w:rsidR="00C42575" w:rsidRDefault="00C42575" w:rsidP="00C42575">
      <w:r>
        <w:lastRenderedPageBreak/>
        <w:t>修改为</w:t>
      </w:r>
      <w:r w:rsidR="00B10D34">
        <w:rPr>
          <w:rFonts w:hint="eastAsia"/>
        </w:rPr>
        <w:t>：</w:t>
      </w:r>
    </w:p>
    <w:p w14:paraId="3C61E75E" w14:textId="142DACB9" w:rsidR="00C42575" w:rsidRPr="00C42575" w:rsidRDefault="00C42575" w:rsidP="00C42575">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C42575">
        <w:rPr>
          <w:rFonts w:hint="eastAsia"/>
          <w:sz w:val="18"/>
          <w:szCs w:val="18"/>
        </w:rPr>
        <w:t>&lt;a</w:t>
      </w:r>
      <w:proofErr w:type="gramStart"/>
      <w:r w:rsidRPr="00C42575">
        <w:rPr>
          <w:rFonts w:hint="eastAsia"/>
          <w:sz w:val="18"/>
          <w:szCs w:val="18"/>
        </w:rPr>
        <w:t>&gt;</w:t>
      </w:r>
      <w:r w:rsidRPr="00C42575">
        <w:rPr>
          <w:sz w:val="18"/>
          <w:szCs w:val="18"/>
        </w:rPr>
        <w:t>{</w:t>
      </w:r>
      <w:proofErr w:type="gramEnd"/>
      <w:r w:rsidRPr="00C42575">
        <w:rPr>
          <w:sz w:val="18"/>
          <w:szCs w:val="18"/>
        </w:rPr>
        <w:t xml:space="preserve">{t </w:t>
      </w:r>
      <w:proofErr w:type="spellStart"/>
      <w:r w:rsidRPr="00C42575">
        <w:rPr>
          <w:sz w:val="18"/>
          <w:szCs w:val="18"/>
        </w:rPr>
        <w:t>app.aboutAmbari.getInvolved</w:t>
      </w:r>
      <w:proofErr w:type="spellEnd"/>
      <w:r w:rsidRPr="00C42575">
        <w:rPr>
          <w:sz w:val="18"/>
          <w:szCs w:val="18"/>
        </w:rPr>
        <w:t>}}&lt;/a&gt;</w:t>
      </w:r>
    </w:p>
    <w:p w14:paraId="4DC28271" w14:textId="6E5D38A0" w:rsidR="00C42575" w:rsidRDefault="00B10D34" w:rsidP="00B10D34">
      <w:pPr>
        <w:pStyle w:val="af"/>
        <w:numPr>
          <w:ilvl w:val="0"/>
          <w:numId w:val="4"/>
        </w:numPr>
        <w:ind w:firstLineChars="0"/>
      </w:pPr>
      <w:r>
        <w:rPr>
          <w:rFonts w:hint="eastAsia"/>
        </w:rPr>
        <w:t>修改</w:t>
      </w:r>
    </w:p>
    <w:p w14:paraId="06221186" w14:textId="3A0B76EB" w:rsidR="00C42575" w:rsidRPr="00C42575" w:rsidRDefault="00C42575" w:rsidP="00C42575">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C42575">
        <w:rPr>
          <w:sz w:val="18"/>
          <w:szCs w:val="18"/>
        </w:rPr>
        <w:t xml:space="preserve">&lt;a </w:t>
      </w:r>
      <w:proofErr w:type="spellStart"/>
      <w:r w:rsidRPr="00C42575">
        <w:rPr>
          <w:sz w:val="18"/>
          <w:szCs w:val="18"/>
        </w:rPr>
        <w:t>href</w:t>
      </w:r>
      <w:proofErr w:type="spellEnd"/>
      <w:r w:rsidRPr="00C42575">
        <w:rPr>
          <w:sz w:val="18"/>
          <w:szCs w:val="18"/>
        </w:rPr>
        <w:t>="http://www.apache.org/licenses/LICENSE-2.0" target="_blank"</w:t>
      </w:r>
      <w:proofErr w:type="gramStart"/>
      <w:r w:rsidRPr="00C42575">
        <w:rPr>
          <w:sz w:val="18"/>
          <w:szCs w:val="18"/>
        </w:rPr>
        <w:t>&gt;{</w:t>
      </w:r>
      <w:proofErr w:type="gramEnd"/>
      <w:r w:rsidRPr="00C42575">
        <w:rPr>
          <w:sz w:val="18"/>
          <w:szCs w:val="18"/>
        </w:rPr>
        <w:t xml:space="preserve">{t </w:t>
      </w:r>
      <w:proofErr w:type="spellStart"/>
      <w:r w:rsidRPr="00C42575">
        <w:rPr>
          <w:sz w:val="18"/>
          <w:szCs w:val="18"/>
        </w:rPr>
        <w:t>app.aboutAmbari.licensed</w:t>
      </w:r>
      <w:proofErr w:type="spellEnd"/>
      <w:r w:rsidRPr="00C42575">
        <w:rPr>
          <w:sz w:val="18"/>
          <w:szCs w:val="18"/>
        </w:rPr>
        <w:t>}}&lt;/a&gt;</w:t>
      </w:r>
    </w:p>
    <w:p w14:paraId="56509CA5" w14:textId="37A3B4BC" w:rsidR="00C42575" w:rsidRDefault="00C42575" w:rsidP="00C42575">
      <w:r>
        <w:t>修改为</w:t>
      </w:r>
      <w:r>
        <w:rPr>
          <w:rFonts w:hint="eastAsia"/>
        </w:rPr>
        <w:t>：</w:t>
      </w:r>
    </w:p>
    <w:p w14:paraId="1E596DBC" w14:textId="2A6A22BC" w:rsidR="00C42575" w:rsidRPr="00C42575" w:rsidRDefault="00C42575" w:rsidP="00C42575">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C42575">
        <w:rPr>
          <w:rFonts w:hint="eastAsia"/>
          <w:sz w:val="18"/>
          <w:szCs w:val="18"/>
        </w:rPr>
        <w:t>&lt;a</w:t>
      </w:r>
      <w:proofErr w:type="gramStart"/>
      <w:r w:rsidRPr="00C42575">
        <w:rPr>
          <w:rFonts w:hint="eastAsia"/>
          <w:sz w:val="18"/>
          <w:szCs w:val="18"/>
        </w:rPr>
        <w:t>&gt;</w:t>
      </w:r>
      <w:r w:rsidRPr="00C42575">
        <w:rPr>
          <w:sz w:val="18"/>
          <w:szCs w:val="18"/>
        </w:rPr>
        <w:t>{</w:t>
      </w:r>
      <w:proofErr w:type="gramEnd"/>
      <w:r w:rsidRPr="00C42575">
        <w:rPr>
          <w:sz w:val="18"/>
          <w:szCs w:val="18"/>
        </w:rPr>
        <w:t xml:space="preserve">{t </w:t>
      </w:r>
      <w:proofErr w:type="spellStart"/>
      <w:r w:rsidRPr="00C42575">
        <w:rPr>
          <w:sz w:val="18"/>
          <w:szCs w:val="18"/>
        </w:rPr>
        <w:t>app.aboutAmbari.licensed</w:t>
      </w:r>
      <w:proofErr w:type="spellEnd"/>
      <w:r w:rsidRPr="00C42575">
        <w:rPr>
          <w:sz w:val="18"/>
          <w:szCs w:val="18"/>
        </w:rPr>
        <w:t>}}&lt;/a&gt;</w:t>
      </w:r>
    </w:p>
    <w:p w14:paraId="00F0FE82" w14:textId="0C54E5EC" w:rsidR="00C42575" w:rsidRDefault="00C42575" w:rsidP="00B10D34">
      <w:pPr>
        <w:pStyle w:val="af"/>
        <w:numPr>
          <w:ilvl w:val="0"/>
          <w:numId w:val="4"/>
        </w:numPr>
        <w:ind w:firstLineChars="0"/>
      </w:pPr>
      <w:r>
        <w:t>删除</w:t>
      </w:r>
    </w:p>
    <w:p w14:paraId="59483491" w14:textId="32AB3E05" w:rsidR="00B037F0" w:rsidRDefault="00C42575" w:rsidP="00B037F0">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B10D34">
        <w:rPr>
          <w:sz w:val="18"/>
          <w:szCs w:val="18"/>
        </w:rPr>
        <w:t>{{</w:t>
      </w:r>
      <w:proofErr w:type="spellStart"/>
      <w:proofErr w:type="gramStart"/>
      <w:r w:rsidRPr="00B10D34">
        <w:rPr>
          <w:sz w:val="18"/>
          <w:szCs w:val="18"/>
        </w:rPr>
        <w:t>view.ambariVersion</w:t>
      </w:r>
      <w:proofErr w:type="spellEnd"/>
      <w:proofErr w:type="gramEnd"/>
      <w:r w:rsidRPr="00B10D34">
        <w:rPr>
          <w:sz w:val="18"/>
          <w:szCs w:val="18"/>
        </w:rPr>
        <w:t>}}</w:t>
      </w:r>
    </w:p>
    <w:p w14:paraId="2230E635" w14:textId="6EA150E2" w:rsidR="00B037F0" w:rsidRPr="00B037F0" w:rsidRDefault="00B037F0" w:rsidP="00B037F0">
      <w:pPr>
        <w:ind w:firstLine="360"/>
      </w:pPr>
      <w:r w:rsidRPr="00B037F0">
        <w:t>修改</w:t>
      </w:r>
      <w:r w:rsidRPr="00B037F0">
        <w:t>ambari-admin/src/main/resources/ui/admin-web/app/views/modals/AboutModal.html</w:t>
      </w:r>
    </w:p>
    <w:p w14:paraId="453C8F5F" w14:textId="3F55133E" w:rsidR="00B037F0" w:rsidRDefault="00B037F0" w:rsidP="00B037F0">
      <w:pPr>
        <w:ind w:firstLine="360"/>
        <w:rPr>
          <w:sz w:val="18"/>
          <w:szCs w:val="18"/>
        </w:rPr>
      </w:pPr>
      <w:r>
        <w:rPr>
          <w:rFonts w:hint="eastAsia"/>
        </w:rPr>
        <w:t>【操作方法】</w:t>
      </w:r>
    </w:p>
    <w:p w14:paraId="307A8DA4" w14:textId="68988AEB" w:rsidR="00A1441C" w:rsidRDefault="00A1441C" w:rsidP="00B037F0">
      <w:pPr>
        <w:pStyle w:val="af"/>
        <w:numPr>
          <w:ilvl w:val="0"/>
          <w:numId w:val="7"/>
        </w:numPr>
        <w:ind w:firstLineChars="0"/>
        <w:rPr>
          <w:sz w:val="18"/>
          <w:szCs w:val="18"/>
        </w:rPr>
      </w:pPr>
      <w:r>
        <w:rPr>
          <w:sz w:val="18"/>
          <w:szCs w:val="18"/>
        </w:rPr>
        <w:t>删除</w:t>
      </w:r>
    </w:p>
    <w:p w14:paraId="4BEF9E89" w14:textId="30176D0B" w:rsidR="001E0ED2" w:rsidRPr="001E0ED2" w:rsidRDefault="001E0ED2" w:rsidP="001E0ED2">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B037F0">
        <w:rPr>
          <w:sz w:val="18"/>
          <w:szCs w:val="18"/>
        </w:rPr>
        <w:t>&lt;span ng-bind="</w:t>
      </w:r>
      <w:proofErr w:type="spellStart"/>
      <w:r w:rsidRPr="00B037F0">
        <w:rPr>
          <w:sz w:val="18"/>
          <w:szCs w:val="18"/>
        </w:rPr>
        <w:t>ambariVersion</w:t>
      </w:r>
      <w:proofErr w:type="spellEnd"/>
      <w:r w:rsidRPr="00B037F0">
        <w:rPr>
          <w:sz w:val="18"/>
          <w:szCs w:val="18"/>
        </w:rPr>
        <w:t>"&gt;&lt;/span&gt;</w:t>
      </w:r>
    </w:p>
    <w:p w14:paraId="0314AC5B" w14:textId="799878E8" w:rsidR="00B037F0" w:rsidRPr="001E0ED2" w:rsidRDefault="00B037F0" w:rsidP="001E0ED2">
      <w:pPr>
        <w:pStyle w:val="af"/>
        <w:numPr>
          <w:ilvl w:val="0"/>
          <w:numId w:val="7"/>
        </w:numPr>
        <w:ind w:firstLineChars="0"/>
        <w:rPr>
          <w:sz w:val="18"/>
          <w:szCs w:val="18"/>
        </w:rPr>
      </w:pPr>
      <w:r w:rsidRPr="00B037F0">
        <w:rPr>
          <w:rFonts w:hint="eastAsia"/>
          <w:sz w:val="18"/>
          <w:szCs w:val="18"/>
        </w:rPr>
        <w:t>修改</w:t>
      </w:r>
    </w:p>
    <w:p w14:paraId="6DD56EA6" w14:textId="77777777" w:rsidR="001E0ED2" w:rsidRDefault="00B037F0" w:rsidP="001E0ED2">
      <w:pPr>
        <w:pBdr>
          <w:top w:val="single" w:sz="4" w:space="1" w:color="auto"/>
          <w:left w:val="single" w:sz="4" w:space="4" w:color="auto"/>
          <w:bottom w:val="single" w:sz="4" w:space="1" w:color="auto"/>
          <w:right w:val="single" w:sz="4" w:space="4" w:color="auto"/>
        </w:pBdr>
        <w:shd w:val="pct10" w:color="auto" w:fill="auto"/>
        <w:rPr>
          <w:sz w:val="18"/>
          <w:szCs w:val="18"/>
        </w:rPr>
      </w:pPr>
      <w:r w:rsidRPr="00B037F0">
        <w:rPr>
          <w:sz w:val="18"/>
          <w:szCs w:val="18"/>
        </w:rPr>
        <w:t xml:space="preserve">&lt;a </w:t>
      </w:r>
      <w:proofErr w:type="spellStart"/>
      <w:r w:rsidRPr="00B037F0">
        <w:rPr>
          <w:sz w:val="18"/>
          <w:szCs w:val="18"/>
        </w:rPr>
        <w:t>href</w:t>
      </w:r>
      <w:proofErr w:type="spellEnd"/>
      <w:r w:rsidRPr="00B037F0">
        <w:rPr>
          <w:sz w:val="18"/>
          <w:szCs w:val="18"/>
        </w:rPr>
        <w:t>="http://ambari.apache.org/" target="_blank"&gt;&lt;span id="i18n-34"</w:t>
      </w:r>
      <w:proofErr w:type="gramStart"/>
      <w:r w:rsidRPr="00B037F0">
        <w:rPr>
          <w:sz w:val="18"/>
          <w:szCs w:val="18"/>
        </w:rPr>
        <w:t>&gt;{</w:t>
      </w:r>
      <w:proofErr w:type="gramEnd"/>
      <w:r w:rsidRPr="00B037F0">
        <w:rPr>
          <w:sz w:val="18"/>
          <w:szCs w:val="18"/>
        </w:rPr>
        <w:t>{'</w:t>
      </w:r>
      <w:proofErr w:type="spellStart"/>
      <w:r w:rsidRPr="00B037F0">
        <w:rPr>
          <w:sz w:val="18"/>
          <w:szCs w:val="18"/>
        </w:rPr>
        <w:t>common.getInvolved</w:t>
      </w:r>
      <w:proofErr w:type="spellEnd"/>
      <w:r w:rsidRPr="00B037F0">
        <w:rPr>
          <w:sz w:val="18"/>
          <w:szCs w:val="18"/>
        </w:rPr>
        <w:t>' | translate}}&lt;/span&gt;&lt;/a&gt;</w:t>
      </w:r>
    </w:p>
    <w:p w14:paraId="5E2F2922" w14:textId="3002D5C2" w:rsidR="00B037F0" w:rsidRPr="00B037F0" w:rsidRDefault="00B037F0" w:rsidP="001E0ED2">
      <w:pPr>
        <w:pBdr>
          <w:top w:val="single" w:sz="4" w:space="1" w:color="auto"/>
          <w:left w:val="single" w:sz="4" w:space="4" w:color="auto"/>
          <w:bottom w:val="single" w:sz="4" w:space="1" w:color="auto"/>
          <w:right w:val="single" w:sz="4" w:space="4" w:color="auto"/>
        </w:pBdr>
        <w:shd w:val="pct10" w:color="auto" w:fill="auto"/>
        <w:rPr>
          <w:sz w:val="18"/>
          <w:szCs w:val="18"/>
        </w:rPr>
      </w:pPr>
      <w:r w:rsidRPr="00B037F0">
        <w:rPr>
          <w:sz w:val="18"/>
          <w:szCs w:val="18"/>
        </w:rPr>
        <w:t>&lt;</w:t>
      </w:r>
      <w:proofErr w:type="spellStart"/>
      <w:r w:rsidRPr="00B037F0">
        <w:rPr>
          <w:sz w:val="18"/>
          <w:szCs w:val="18"/>
        </w:rPr>
        <w:t>br</w:t>
      </w:r>
      <w:proofErr w:type="spellEnd"/>
      <w:r w:rsidRPr="00B037F0">
        <w:rPr>
          <w:sz w:val="18"/>
          <w:szCs w:val="18"/>
        </w:rPr>
        <w:t>&gt;</w:t>
      </w:r>
    </w:p>
    <w:p w14:paraId="2C54220E" w14:textId="66ADAFE8" w:rsidR="00B037F0" w:rsidRDefault="00B037F0" w:rsidP="001E0ED2">
      <w:pPr>
        <w:pBdr>
          <w:top w:val="single" w:sz="4" w:space="1" w:color="auto"/>
          <w:left w:val="single" w:sz="4" w:space="4" w:color="auto"/>
          <w:bottom w:val="single" w:sz="4" w:space="1" w:color="auto"/>
          <w:right w:val="single" w:sz="4" w:space="4" w:color="auto"/>
        </w:pBdr>
        <w:shd w:val="pct10" w:color="auto" w:fill="auto"/>
        <w:rPr>
          <w:sz w:val="18"/>
          <w:szCs w:val="18"/>
        </w:rPr>
      </w:pPr>
      <w:r w:rsidRPr="00B037F0">
        <w:rPr>
          <w:sz w:val="18"/>
          <w:szCs w:val="18"/>
        </w:rPr>
        <w:t xml:space="preserve">&lt;a </w:t>
      </w:r>
      <w:proofErr w:type="spellStart"/>
      <w:r w:rsidRPr="00B037F0">
        <w:rPr>
          <w:sz w:val="18"/>
          <w:szCs w:val="18"/>
        </w:rPr>
        <w:t>href</w:t>
      </w:r>
      <w:proofErr w:type="spellEnd"/>
      <w:r w:rsidRPr="00B037F0">
        <w:rPr>
          <w:sz w:val="18"/>
          <w:szCs w:val="18"/>
        </w:rPr>
        <w:t>="http://www.apache.org/licenses/LICENSE-2.0" target="_blank"&gt;&lt;span id="i18n-35"</w:t>
      </w:r>
      <w:proofErr w:type="gramStart"/>
      <w:r w:rsidRPr="00B037F0">
        <w:rPr>
          <w:sz w:val="18"/>
          <w:szCs w:val="18"/>
        </w:rPr>
        <w:t>&gt;{</w:t>
      </w:r>
      <w:proofErr w:type="gramEnd"/>
      <w:r w:rsidRPr="00B037F0">
        <w:rPr>
          <w:sz w:val="18"/>
          <w:szCs w:val="18"/>
        </w:rPr>
        <w:t>{'</w:t>
      </w:r>
      <w:proofErr w:type="spellStart"/>
      <w:r w:rsidRPr="00B037F0">
        <w:rPr>
          <w:sz w:val="18"/>
          <w:szCs w:val="18"/>
        </w:rPr>
        <w:t>common.license</w:t>
      </w:r>
      <w:proofErr w:type="spellEnd"/>
      <w:r w:rsidRPr="00B037F0">
        <w:rPr>
          <w:sz w:val="18"/>
          <w:szCs w:val="18"/>
        </w:rPr>
        <w:t>' | translate}}&lt;/span&gt;&lt;/a&gt;</w:t>
      </w:r>
    </w:p>
    <w:p w14:paraId="49B6DE91" w14:textId="4376680D" w:rsidR="00B037F0" w:rsidRDefault="00B037F0" w:rsidP="00B037F0">
      <w:pPr>
        <w:ind w:firstLine="360"/>
        <w:rPr>
          <w:sz w:val="18"/>
          <w:szCs w:val="18"/>
        </w:rPr>
      </w:pPr>
      <w:r>
        <w:rPr>
          <w:sz w:val="18"/>
          <w:szCs w:val="18"/>
        </w:rPr>
        <w:t>为</w:t>
      </w:r>
      <w:r>
        <w:rPr>
          <w:rFonts w:hint="eastAsia"/>
          <w:sz w:val="18"/>
          <w:szCs w:val="18"/>
        </w:rPr>
        <w:t>：</w:t>
      </w:r>
    </w:p>
    <w:p w14:paraId="3207ED87" w14:textId="289F8719" w:rsidR="00B037F0" w:rsidRPr="00B037F0" w:rsidRDefault="00B037F0" w:rsidP="001E0ED2">
      <w:pPr>
        <w:pBdr>
          <w:top w:val="single" w:sz="4" w:space="1" w:color="auto"/>
          <w:left w:val="single" w:sz="4" w:space="4" w:color="auto"/>
          <w:bottom w:val="single" w:sz="4" w:space="1" w:color="auto"/>
          <w:right w:val="single" w:sz="4" w:space="4" w:color="auto"/>
        </w:pBdr>
        <w:shd w:val="pct10" w:color="auto" w:fill="auto"/>
        <w:rPr>
          <w:sz w:val="18"/>
          <w:szCs w:val="18"/>
        </w:rPr>
      </w:pPr>
      <w:r w:rsidRPr="00B037F0">
        <w:rPr>
          <w:rFonts w:hint="eastAsia"/>
          <w:sz w:val="18"/>
          <w:szCs w:val="18"/>
        </w:rPr>
        <w:t>&lt;a &gt;&lt;span id="i18n-34"</w:t>
      </w:r>
      <w:proofErr w:type="gramStart"/>
      <w:r w:rsidRPr="00B037F0">
        <w:rPr>
          <w:rFonts w:hint="eastAsia"/>
          <w:sz w:val="18"/>
          <w:szCs w:val="18"/>
        </w:rPr>
        <w:t>&gt;</w:t>
      </w:r>
      <w:r w:rsidR="001E0ED2" w:rsidRPr="00B037F0">
        <w:rPr>
          <w:sz w:val="18"/>
          <w:szCs w:val="18"/>
        </w:rPr>
        <w:t>{</w:t>
      </w:r>
      <w:proofErr w:type="gramEnd"/>
      <w:r w:rsidR="001E0ED2" w:rsidRPr="00B037F0">
        <w:rPr>
          <w:sz w:val="18"/>
          <w:szCs w:val="18"/>
        </w:rPr>
        <w:t>{'</w:t>
      </w:r>
      <w:proofErr w:type="spellStart"/>
      <w:r w:rsidR="001E0ED2" w:rsidRPr="00B037F0">
        <w:rPr>
          <w:sz w:val="18"/>
          <w:szCs w:val="18"/>
        </w:rPr>
        <w:t>common.getInvolved</w:t>
      </w:r>
      <w:proofErr w:type="spellEnd"/>
      <w:r w:rsidR="001E0ED2" w:rsidRPr="00B037F0">
        <w:rPr>
          <w:sz w:val="18"/>
          <w:szCs w:val="18"/>
        </w:rPr>
        <w:t>' | translate}}&lt;/span&gt;&lt;/a&gt;</w:t>
      </w:r>
    </w:p>
    <w:p w14:paraId="75302E2E" w14:textId="316D2806" w:rsidR="00B037F0" w:rsidRPr="00B037F0" w:rsidRDefault="00B037F0" w:rsidP="00B037F0">
      <w:pPr>
        <w:pBdr>
          <w:top w:val="single" w:sz="4" w:space="1" w:color="auto"/>
          <w:left w:val="single" w:sz="4" w:space="4" w:color="auto"/>
          <w:bottom w:val="single" w:sz="4" w:space="1" w:color="auto"/>
          <w:right w:val="single" w:sz="4" w:space="4" w:color="auto"/>
        </w:pBdr>
        <w:shd w:val="pct10" w:color="auto" w:fill="auto"/>
        <w:rPr>
          <w:sz w:val="18"/>
          <w:szCs w:val="18"/>
        </w:rPr>
      </w:pPr>
      <w:r w:rsidRPr="00B037F0">
        <w:rPr>
          <w:sz w:val="18"/>
          <w:szCs w:val="18"/>
        </w:rPr>
        <w:t>&lt;</w:t>
      </w:r>
      <w:proofErr w:type="spellStart"/>
      <w:r w:rsidRPr="00B037F0">
        <w:rPr>
          <w:sz w:val="18"/>
          <w:szCs w:val="18"/>
        </w:rPr>
        <w:t>br</w:t>
      </w:r>
      <w:proofErr w:type="spellEnd"/>
      <w:r w:rsidRPr="00B037F0">
        <w:rPr>
          <w:sz w:val="18"/>
          <w:szCs w:val="18"/>
        </w:rPr>
        <w:t>&gt;</w:t>
      </w:r>
    </w:p>
    <w:p w14:paraId="42157EF5" w14:textId="6976DCDE" w:rsidR="00B037F0" w:rsidRPr="00B10D34" w:rsidRDefault="00B037F0" w:rsidP="001E0ED2">
      <w:pPr>
        <w:pBdr>
          <w:top w:val="single" w:sz="4" w:space="1" w:color="auto"/>
          <w:left w:val="single" w:sz="4" w:space="4" w:color="auto"/>
          <w:bottom w:val="single" w:sz="4" w:space="1" w:color="auto"/>
          <w:right w:val="single" w:sz="4" w:space="4" w:color="auto"/>
        </w:pBdr>
        <w:shd w:val="pct10" w:color="auto" w:fill="auto"/>
        <w:rPr>
          <w:sz w:val="18"/>
          <w:szCs w:val="18"/>
        </w:rPr>
      </w:pPr>
      <w:r w:rsidRPr="00B037F0">
        <w:rPr>
          <w:sz w:val="18"/>
          <w:szCs w:val="18"/>
        </w:rPr>
        <w:t>&lt;a&gt;&lt;span id="i18n-35"</w:t>
      </w:r>
      <w:proofErr w:type="gramStart"/>
      <w:r w:rsidRPr="00B037F0">
        <w:rPr>
          <w:sz w:val="18"/>
          <w:szCs w:val="18"/>
        </w:rPr>
        <w:t>&gt;</w:t>
      </w:r>
      <w:r w:rsidR="001E0ED2" w:rsidRPr="00B037F0">
        <w:rPr>
          <w:sz w:val="18"/>
          <w:szCs w:val="18"/>
        </w:rPr>
        <w:t>{</w:t>
      </w:r>
      <w:proofErr w:type="gramEnd"/>
      <w:r w:rsidR="001E0ED2" w:rsidRPr="00B037F0">
        <w:rPr>
          <w:sz w:val="18"/>
          <w:szCs w:val="18"/>
        </w:rPr>
        <w:t>{'</w:t>
      </w:r>
      <w:proofErr w:type="spellStart"/>
      <w:r w:rsidR="001E0ED2" w:rsidRPr="00B037F0">
        <w:rPr>
          <w:sz w:val="18"/>
          <w:szCs w:val="18"/>
        </w:rPr>
        <w:t>common.license</w:t>
      </w:r>
      <w:proofErr w:type="spellEnd"/>
      <w:r w:rsidR="001E0ED2" w:rsidRPr="00B037F0">
        <w:rPr>
          <w:sz w:val="18"/>
          <w:szCs w:val="18"/>
        </w:rPr>
        <w:t>' | translate}}&lt;/span&gt;&lt;/a&gt;</w:t>
      </w:r>
    </w:p>
    <w:p w14:paraId="7A4D35DF" w14:textId="7981DC4B" w:rsidR="00EC79D5" w:rsidRDefault="003D5896" w:rsidP="003D5896">
      <w:pPr>
        <w:pStyle w:val="3"/>
      </w:pPr>
      <w:r>
        <w:rPr>
          <w:rFonts w:hint="eastAsia"/>
        </w:rPr>
        <w:t xml:space="preserve">5.2.3 </w:t>
      </w:r>
      <w:r w:rsidR="00EC79D5">
        <w:rPr>
          <w:rFonts w:hint="eastAsia"/>
        </w:rPr>
        <w:t>Logo</w:t>
      </w:r>
      <w:r w:rsidR="009B6DBA">
        <w:rPr>
          <w:rFonts w:hint="eastAsia"/>
        </w:rPr>
        <w:t>图片</w:t>
      </w:r>
      <w:r w:rsidR="00EC79D5">
        <w:rPr>
          <w:rFonts w:hint="eastAsia"/>
        </w:rPr>
        <w:t>修改</w:t>
      </w:r>
    </w:p>
    <w:p w14:paraId="2158CA75" w14:textId="627C9B9E" w:rsidR="00EC79D5" w:rsidRPr="006C2379" w:rsidRDefault="003D5896" w:rsidP="00EC79D5">
      <w:r>
        <w:rPr>
          <w:rFonts w:hint="eastAsia"/>
        </w:rPr>
        <w:t>1</w:t>
      </w:r>
      <w:r>
        <w:t xml:space="preserve">. </w:t>
      </w:r>
      <w:r w:rsidR="006C2379">
        <w:rPr>
          <w:rFonts w:hint="eastAsia"/>
        </w:rPr>
        <w:t>修改</w:t>
      </w:r>
      <w:r w:rsidR="0080612A">
        <w:rPr>
          <w:rFonts w:hint="eastAsia"/>
        </w:rPr>
        <w:t>主要左上角产品</w:t>
      </w:r>
      <w:r w:rsidR="0080612A">
        <w:rPr>
          <w:rFonts w:hint="eastAsia"/>
        </w:rPr>
        <w:t>Logo</w:t>
      </w:r>
      <w:r w:rsidR="0080612A">
        <w:t>—</w:t>
      </w:r>
      <w:r w:rsidR="0080612A">
        <w:rPr>
          <w:rFonts w:hint="eastAsia"/>
        </w:rPr>
        <w:t>云海</w:t>
      </w:r>
      <w:r w:rsidR="0080612A">
        <w:rPr>
          <w:rFonts w:hint="eastAsia"/>
        </w:rPr>
        <w:t>Insight</w:t>
      </w:r>
      <w:r w:rsidR="0080612A">
        <w:t xml:space="preserve"> </w:t>
      </w:r>
      <w:r w:rsidR="0080612A">
        <w:rPr>
          <w:rFonts w:hint="eastAsia"/>
        </w:rPr>
        <w:t>HD</w:t>
      </w:r>
    </w:p>
    <w:p w14:paraId="0B35629C" w14:textId="61C78249" w:rsidR="0080612A" w:rsidRDefault="0080612A" w:rsidP="00EC79D5">
      <w:pPr>
        <w:rPr>
          <w:ins w:id="2197" w:author="Feifei Gu (顾飞飞)" w:date="2019-02-26T09:16:00Z"/>
        </w:rPr>
      </w:pPr>
      <w:r>
        <w:tab/>
      </w:r>
      <w:r>
        <w:t>替换文件</w:t>
      </w:r>
      <w:r>
        <w:rPr>
          <w:rFonts w:hint="eastAsia"/>
        </w:rPr>
        <w:t>：</w:t>
      </w:r>
      <w:proofErr w:type="spellStart"/>
      <w:r>
        <w:rPr>
          <w:rFonts w:hint="eastAsia"/>
        </w:rPr>
        <w:t>ambari</w:t>
      </w:r>
      <w:proofErr w:type="spellEnd"/>
      <w:r>
        <w:rPr>
          <w:rFonts w:hint="eastAsia"/>
        </w:rPr>
        <w:t>-web/app/assets/</w:t>
      </w:r>
      <w:proofErr w:type="spellStart"/>
      <w:r>
        <w:rPr>
          <w:rFonts w:hint="eastAsia"/>
        </w:rPr>
        <w:t>img</w:t>
      </w:r>
      <w:proofErr w:type="spellEnd"/>
      <w:r>
        <w:rPr>
          <w:rFonts w:hint="eastAsia"/>
        </w:rPr>
        <w:t>/logo-white.png</w:t>
      </w:r>
    </w:p>
    <w:p w14:paraId="76AA85C6" w14:textId="52750467" w:rsidR="00362ADB" w:rsidRDefault="00362ADB" w:rsidP="00EC79D5">
      <w:ins w:id="2198" w:author="Feifei Gu (顾飞飞)" w:date="2019-02-26T09:16:00Z">
        <w:r>
          <w:t xml:space="preserve">    </w:t>
        </w:r>
      </w:ins>
      <w:ins w:id="2199" w:author="Feifei Gu (顾飞飞)" w:date="2019-02-26T09:17:00Z">
        <w:r>
          <w:t>替换文件</w:t>
        </w:r>
        <w:r>
          <w:rPr>
            <w:rFonts w:hint="eastAsia"/>
          </w:rPr>
          <w:t>：</w:t>
        </w:r>
        <w:proofErr w:type="spellStart"/>
        <w:r>
          <w:rPr>
            <w:rFonts w:hint="eastAsia"/>
          </w:rPr>
          <w:t>ambari</w:t>
        </w:r>
        <w:proofErr w:type="spellEnd"/>
        <w:r>
          <w:rPr>
            <w:rFonts w:hint="eastAsia"/>
          </w:rPr>
          <w:t>-web/app/assets/</w:t>
        </w:r>
        <w:proofErr w:type="spellStart"/>
        <w:r>
          <w:rPr>
            <w:rFonts w:hint="eastAsia"/>
          </w:rPr>
          <w:t>img</w:t>
        </w:r>
        <w:proofErr w:type="spellEnd"/>
        <w:r>
          <w:rPr>
            <w:rFonts w:hint="eastAsia"/>
          </w:rPr>
          <w:t>/</w:t>
        </w:r>
        <w:r>
          <w:t>ambary-logo</w:t>
        </w:r>
        <w:r>
          <w:rPr>
            <w:rFonts w:hint="eastAsia"/>
          </w:rPr>
          <w:t>.png</w:t>
        </w:r>
      </w:ins>
    </w:p>
    <w:p w14:paraId="3DDE1106" w14:textId="231CBDB9" w:rsidR="0080612A" w:rsidRDefault="003D5896" w:rsidP="00EC79D5">
      <w:r>
        <w:rPr>
          <w:rFonts w:hint="eastAsia"/>
        </w:rPr>
        <w:t>2</w:t>
      </w:r>
      <w:r>
        <w:t xml:space="preserve">. </w:t>
      </w:r>
      <w:r w:rsidR="0080612A">
        <w:rPr>
          <w:rFonts w:hint="eastAsia"/>
        </w:rPr>
        <w:t>修改关于弹框内</w:t>
      </w:r>
      <w:r w:rsidR="0080612A">
        <w:rPr>
          <w:rFonts w:hint="eastAsia"/>
        </w:rPr>
        <w:t>Inspur</w:t>
      </w:r>
      <w:r w:rsidR="0080612A">
        <w:rPr>
          <w:rFonts w:hint="eastAsia"/>
        </w:rPr>
        <w:t>图片：</w:t>
      </w:r>
    </w:p>
    <w:p w14:paraId="301431D2" w14:textId="0B2ED8C6" w:rsidR="0080612A" w:rsidRDefault="0080612A" w:rsidP="00EC79D5">
      <w:r>
        <w:tab/>
      </w:r>
      <w:r>
        <w:t>替换文件</w:t>
      </w:r>
      <w:r>
        <w:rPr>
          <w:rFonts w:hint="eastAsia"/>
        </w:rPr>
        <w:t>：</w:t>
      </w:r>
      <w:proofErr w:type="spellStart"/>
      <w:r>
        <w:rPr>
          <w:rFonts w:hint="eastAsia"/>
        </w:rPr>
        <w:t>ambari</w:t>
      </w:r>
      <w:proofErr w:type="spellEnd"/>
      <w:r>
        <w:rPr>
          <w:rFonts w:hint="eastAsia"/>
        </w:rPr>
        <w:t>-web/app/assets/</w:t>
      </w:r>
      <w:proofErr w:type="spellStart"/>
      <w:r>
        <w:rPr>
          <w:rFonts w:hint="eastAsia"/>
        </w:rPr>
        <w:t>img</w:t>
      </w:r>
      <w:proofErr w:type="spellEnd"/>
      <w:r>
        <w:rPr>
          <w:rFonts w:hint="eastAsia"/>
        </w:rPr>
        <w:t>/logo.png</w:t>
      </w:r>
    </w:p>
    <w:p w14:paraId="1F3ECAAC" w14:textId="08120AEC" w:rsidR="0080612A" w:rsidRDefault="003D5896" w:rsidP="00EC79D5">
      <w:r>
        <w:rPr>
          <w:rFonts w:hint="eastAsia"/>
        </w:rPr>
        <w:t>3</w:t>
      </w:r>
      <w:r>
        <w:t xml:space="preserve">. </w:t>
      </w:r>
      <w:r w:rsidR="00713F2C">
        <w:rPr>
          <w:rFonts w:hint="eastAsia"/>
        </w:rPr>
        <w:t>修改页面</w:t>
      </w:r>
      <w:r w:rsidR="00713F2C">
        <w:rPr>
          <w:rFonts w:hint="eastAsia"/>
        </w:rPr>
        <w:t>title</w:t>
      </w:r>
      <w:r w:rsidR="00713F2C">
        <w:rPr>
          <w:rFonts w:hint="eastAsia"/>
        </w:rPr>
        <w:t>小图：</w:t>
      </w:r>
    </w:p>
    <w:p w14:paraId="30452B4C" w14:textId="3B5B8083" w:rsidR="00713F2C" w:rsidRDefault="00713F2C" w:rsidP="00EC79D5">
      <w:r>
        <w:tab/>
      </w:r>
      <w:r>
        <w:rPr>
          <w:rFonts w:hint="eastAsia"/>
        </w:rPr>
        <w:t>【操作方法】</w:t>
      </w:r>
    </w:p>
    <w:p w14:paraId="7B3B86A0" w14:textId="77777777" w:rsidR="00713F2C" w:rsidRPr="00C843A8" w:rsidRDefault="00713F2C" w:rsidP="00713F2C">
      <w:pPr>
        <w:pStyle w:val="af"/>
        <w:numPr>
          <w:ilvl w:val="0"/>
          <w:numId w:val="1"/>
        </w:numPr>
        <w:ind w:firstLineChars="0"/>
      </w:pPr>
      <w:r>
        <w:t>添加文件</w:t>
      </w:r>
      <w:r>
        <w:rPr>
          <w:rFonts w:hint="eastAsia"/>
        </w:rPr>
        <w:t>：</w:t>
      </w:r>
      <w:r>
        <w:t>logo-title</w:t>
      </w:r>
      <w:r>
        <w:rPr>
          <w:rFonts w:hint="eastAsia"/>
        </w:rPr>
        <w:t>.png</w:t>
      </w:r>
      <w:r>
        <w:rPr>
          <w:rFonts w:hint="eastAsia"/>
        </w:rPr>
        <w:t>至</w:t>
      </w:r>
      <w:proofErr w:type="spellStart"/>
      <w:r>
        <w:rPr>
          <w:rFonts w:hint="eastAsia"/>
        </w:rPr>
        <w:t>ambari</w:t>
      </w:r>
      <w:proofErr w:type="spellEnd"/>
      <w:r>
        <w:rPr>
          <w:rFonts w:hint="eastAsia"/>
        </w:rPr>
        <w:t>-web/app/assets/</w:t>
      </w:r>
      <w:proofErr w:type="spellStart"/>
      <w:r>
        <w:rPr>
          <w:rFonts w:hint="eastAsia"/>
        </w:rPr>
        <w:t>img</w:t>
      </w:r>
      <w:proofErr w:type="spellEnd"/>
      <w:r>
        <w:rPr>
          <w:rFonts w:hint="eastAsia"/>
        </w:rPr>
        <w:t>/</w:t>
      </w:r>
    </w:p>
    <w:p w14:paraId="405DF5E2" w14:textId="44B35E15" w:rsidR="00713F2C" w:rsidRDefault="00713F2C" w:rsidP="00713F2C">
      <w:pPr>
        <w:pStyle w:val="af"/>
        <w:numPr>
          <w:ilvl w:val="0"/>
          <w:numId w:val="1"/>
        </w:numPr>
        <w:ind w:firstLineChars="0"/>
      </w:pPr>
      <w:r>
        <w:rPr>
          <w:rFonts w:hint="eastAsia"/>
        </w:rPr>
        <w:t>修改文件</w:t>
      </w:r>
      <w:proofErr w:type="spellStart"/>
      <w:r>
        <w:rPr>
          <w:rFonts w:hint="eastAsia"/>
        </w:rPr>
        <w:t>ambari</w:t>
      </w:r>
      <w:proofErr w:type="spellEnd"/>
      <w:r>
        <w:rPr>
          <w:rFonts w:hint="eastAsia"/>
        </w:rPr>
        <w:t>-web/app/assets/index.html</w:t>
      </w:r>
      <w:r>
        <w:rPr>
          <w:rFonts w:hint="eastAsia"/>
        </w:rPr>
        <w:t>：</w:t>
      </w:r>
    </w:p>
    <w:p w14:paraId="02C9E17D" w14:textId="742D8A26" w:rsidR="00713F2C" w:rsidRDefault="00713F2C" w:rsidP="00713F2C">
      <w:pPr>
        <w:pBdr>
          <w:top w:val="single" w:sz="4" w:space="1" w:color="auto"/>
          <w:left w:val="single" w:sz="4" w:space="4" w:color="auto"/>
          <w:bottom w:val="single" w:sz="4" w:space="1" w:color="auto"/>
          <w:right w:val="single" w:sz="4" w:space="4" w:color="auto"/>
        </w:pBdr>
        <w:shd w:val="pct10" w:color="auto" w:fill="auto"/>
        <w:ind w:firstLine="420"/>
      </w:pPr>
      <w:r w:rsidRPr="00713F2C">
        <w:rPr>
          <w:sz w:val="18"/>
          <w:szCs w:val="18"/>
        </w:rPr>
        <w:t xml:space="preserve">&lt;link </w:t>
      </w:r>
      <w:proofErr w:type="spellStart"/>
      <w:r w:rsidRPr="00713F2C">
        <w:rPr>
          <w:sz w:val="18"/>
          <w:szCs w:val="18"/>
        </w:rPr>
        <w:t>rel</w:t>
      </w:r>
      <w:proofErr w:type="spellEnd"/>
      <w:r w:rsidRPr="00713F2C">
        <w:rPr>
          <w:sz w:val="18"/>
          <w:szCs w:val="18"/>
        </w:rPr>
        <w:t xml:space="preserve">="shortcut icon" </w:t>
      </w:r>
      <w:proofErr w:type="spellStart"/>
      <w:r w:rsidRPr="00713F2C">
        <w:rPr>
          <w:sz w:val="18"/>
          <w:szCs w:val="18"/>
        </w:rPr>
        <w:t>href</w:t>
      </w:r>
      <w:proofErr w:type="spellEnd"/>
      <w:r w:rsidRPr="00713F2C">
        <w:rPr>
          <w:sz w:val="18"/>
          <w:szCs w:val="18"/>
        </w:rPr>
        <w:t>="/</w:t>
      </w:r>
      <w:proofErr w:type="spellStart"/>
      <w:r w:rsidRPr="00713F2C">
        <w:rPr>
          <w:sz w:val="18"/>
          <w:szCs w:val="18"/>
        </w:rPr>
        <w:t>img</w:t>
      </w:r>
      <w:proofErr w:type="spellEnd"/>
      <w:r w:rsidRPr="003A1A52">
        <w:rPr>
          <w:color w:val="FF0000"/>
          <w:sz w:val="18"/>
          <w:szCs w:val="18"/>
          <w:rPrChange w:id="2200" w:author="Feifei Gu (顾飞飞)" w:date="2018-08-30T14:59:00Z">
            <w:rPr>
              <w:sz w:val="18"/>
              <w:szCs w:val="18"/>
            </w:rPr>
          </w:rPrChange>
        </w:rPr>
        <w:t>/logo.png</w:t>
      </w:r>
      <w:r w:rsidRPr="00713F2C">
        <w:rPr>
          <w:sz w:val="18"/>
          <w:szCs w:val="18"/>
        </w:rPr>
        <w:t>" type="image/x-icon"&gt;</w:t>
      </w:r>
    </w:p>
    <w:p w14:paraId="1219BF8E" w14:textId="720A3276" w:rsidR="00713F2C" w:rsidRDefault="00713F2C" w:rsidP="00713F2C">
      <w:r>
        <w:t>修改为</w:t>
      </w:r>
      <w:r>
        <w:rPr>
          <w:rFonts w:hint="eastAsia"/>
        </w:rPr>
        <w:t>：</w:t>
      </w:r>
    </w:p>
    <w:p w14:paraId="1F0BCC2E" w14:textId="22A4C426" w:rsidR="00713F2C" w:rsidRPr="00713F2C" w:rsidRDefault="00713F2C" w:rsidP="00713F2C">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713F2C">
        <w:rPr>
          <w:rFonts w:hint="eastAsia"/>
          <w:sz w:val="18"/>
          <w:szCs w:val="18"/>
        </w:rPr>
        <w:t xml:space="preserve">&lt;link </w:t>
      </w:r>
      <w:proofErr w:type="spellStart"/>
      <w:r w:rsidRPr="00713F2C">
        <w:rPr>
          <w:rFonts w:hint="eastAsia"/>
          <w:sz w:val="18"/>
          <w:szCs w:val="18"/>
        </w:rPr>
        <w:t>rel</w:t>
      </w:r>
      <w:proofErr w:type="spellEnd"/>
      <w:r w:rsidRPr="00713F2C">
        <w:rPr>
          <w:rFonts w:hint="eastAsia"/>
          <w:sz w:val="18"/>
          <w:szCs w:val="18"/>
        </w:rPr>
        <w:t xml:space="preserve">="shortcut icon" </w:t>
      </w:r>
      <w:proofErr w:type="spellStart"/>
      <w:r w:rsidRPr="00713F2C">
        <w:rPr>
          <w:rFonts w:hint="eastAsia"/>
          <w:sz w:val="18"/>
          <w:szCs w:val="18"/>
        </w:rPr>
        <w:t>href</w:t>
      </w:r>
      <w:proofErr w:type="spellEnd"/>
      <w:r w:rsidRPr="00713F2C">
        <w:rPr>
          <w:rFonts w:hint="eastAsia"/>
          <w:sz w:val="18"/>
          <w:szCs w:val="18"/>
        </w:rPr>
        <w:t>="/</w:t>
      </w:r>
      <w:proofErr w:type="spellStart"/>
      <w:r w:rsidRPr="00713F2C">
        <w:rPr>
          <w:rFonts w:hint="eastAsia"/>
          <w:sz w:val="18"/>
          <w:szCs w:val="18"/>
        </w:rPr>
        <w:t>img</w:t>
      </w:r>
      <w:proofErr w:type="spellEnd"/>
      <w:r w:rsidRPr="003A1A52">
        <w:rPr>
          <w:color w:val="FF0000"/>
          <w:sz w:val="18"/>
          <w:szCs w:val="18"/>
          <w:rPrChange w:id="2201" w:author="Feifei Gu (顾飞飞)" w:date="2018-08-30T15:00:00Z">
            <w:rPr>
              <w:sz w:val="18"/>
              <w:szCs w:val="18"/>
            </w:rPr>
          </w:rPrChange>
        </w:rPr>
        <w:t>/logo-title.png</w:t>
      </w:r>
      <w:r w:rsidRPr="00713F2C">
        <w:rPr>
          <w:rFonts w:hint="eastAsia"/>
          <w:sz w:val="18"/>
          <w:szCs w:val="18"/>
        </w:rPr>
        <w:t>" type="image/x-icon"&gt;</w:t>
      </w:r>
    </w:p>
    <w:p w14:paraId="0A24F62C" w14:textId="77777777" w:rsidR="00713F2C" w:rsidRDefault="00713F2C" w:rsidP="00713F2C">
      <w:pPr>
        <w:pStyle w:val="af"/>
        <w:numPr>
          <w:ilvl w:val="0"/>
          <w:numId w:val="1"/>
        </w:numPr>
        <w:ind w:firstLineChars="0"/>
      </w:pPr>
      <w:r>
        <w:rPr>
          <w:rFonts w:hint="eastAsia"/>
        </w:rPr>
        <w:t>修改文件</w:t>
      </w:r>
      <w:proofErr w:type="spellStart"/>
      <w:r>
        <w:rPr>
          <w:rFonts w:hint="eastAsia"/>
        </w:rPr>
        <w:t>ambari</w:t>
      </w:r>
      <w:proofErr w:type="spellEnd"/>
      <w:r>
        <w:rPr>
          <w:rFonts w:hint="eastAsia"/>
        </w:rPr>
        <w:t>-admin/</w:t>
      </w:r>
      <w:proofErr w:type="spellStart"/>
      <w:r>
        <w:rPr>
          <w:rFonts w:hint="eastAsia"/>
        </w:rPr>
        <w:t>src</w:t>
      </w:r>
      <w:proofErr w:type="spellEnd"/>
      <w:r>
        <w:rPr>
          <w:rFonts w:hint="eastAsia"/>
        </w:rPr>
        <w:t>/main/resources/</w:t>
      </w:r>
      <w:proofErr w:type="spellStart"/>
      <w:r>
        <w:rPr>
          <w:rFonts w:hint="eastAsia"/>
        </w:rPr>
        <w:t>ui</w:t>
      </w:r>
      <w:proofErr w:type="spellEnd"/>
      <w:r>
        <w:rPr>
          <w:rFonts w:hint="eastAsia"/>
        </w:rPr>
        <w:t>/admin-web/app/index.html</w:t>
      </w:r>
      <w:r>
        <w:rPr>
          <w:rFonts w:hint="eastAsia"/>
        </w:rPr>
        <w:t>：</w:t>
      </w:r>
    </w:p>
    <w:p w14:paraId="2605AB91" w14:textId="528B3297" w:rsidR="00713F2C" w:rsidRPr="00713F2C" w:rsidRDefault="00713F2C" w:rsidP="00713F2C">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713F2C">
        <w:rPr>
          <w:sz w:val="18"/>
          <w:szCs w:val="18"/>
        </w:rPr>
        <w:t xml:space="preserve">&lt;link </w:t>
      </w:r>
      <w:proofErr w:type="spellStart"/>
      <w:r w:rsidRPr="00713F2C">
        <w:rPr>
          <w:sz w:val="18"/>
          <w:szCs w:val="18"/>
        </w:rPr>
        <w:t>rel</w:t>
      </w:r>
      <w:proofErr w:type="spellEnd"/>
      <w:r w:rsidRPr="00713F2C">
        <w:rPr>
          <w:sz w:val="18"/>
          <w:szCs w:val="18"/>
        </w:rPr>
        <w:t xml:space="preserve">="shortcut icon" </w:t>
      </w:r>
      <w:proofErr w:type="spellStart"/>
      <w:r w:rsidRPr="00713F2C">
        <w:rPr>
          <w:sz w:val="18"/>
          <w:szCs w:val="18"/>
        </w:rPr>
        <w:t>href</w:t>
      </w:r>
      <w:proofErr w:type="spellEnd"/>
      <w:r w:rsidRPr="00713F2C">
        <w:rPr>
          <w:sz w:val="18"/>
          <w:szCs w:val="18"/>
        </w:rPr>
        <w:t>="/</w:t>
      </w:r>
      <w:proofErr w:type="spellStart"/>
      <w:r w:rsidRPr="00713F2C">
        <w:rPr>
          <w:sz w:val="18"/>
          <w:szCs w:val="18"/>
        </w:rPr>
        <w:t>img</w:t>
      </w:r>
      <w:proofErr w:type="spellEnd"/>
      <w:r w:rsidRPr="003A1A52">
        <w:rPr>
          <w:color w:val="FF0000"/>
          <w:sz w:val="18"/>
          <w:szCs w:val="18"/>
          <w:rPrChange w:id="2202" w:author="Feifei Gu (顾飞飞)" w:date="2018-08-30T15:00:00Z">
            <w:rPr>
              <w:sz w:val="18"/>
              <w:szCs w:val="18"/>
            </w:rPr>
          </w:rPrChange>
        </w:rPr>
        <w:t>/logo.png</w:t>
      </w:r>
      <w:r w:rsidRPr="00713F2C">
        <w:rPr>
          <w:sz w:val="18"/>
          <w:szCs w:val="18"/>
        </w:rPr>
        <w:t>" type="image/x-icon"&gt;</w:t>
      </w:r>
    </w:p>
    <w:p w14:paraId="4120AAEA" w14:textId="33A435A5" w:rsidR="00713F2C" w:rsidRDefault="00713F2C" w:rsidP="00713F2C">
      <w:r>
        <w:t>修改为</w:t>
      </w:r>
      <w:r>
        <w:rPr>
          <w:rFonts w:hint="eastAsia"/>
        </w:rPr>
        <w:t>：</w:t>
      </w:r>
    </w:p>
    <w:p w14:paraId="302D3102" w14:textId="0478C109" w:rsidR="00713F2C" w:rsidRDefault="00713F2C" w:rsidP="00713F2C">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713F2C">
        <w:rPr>
          <w:rFonts w:hint="eastAsia"/>
          <w:sz w:val="18"/>
          <w:szCs w:val="18"/>
        </w:rPr>
        <w:t xml:space="preserve">&lt;link </w:t>
      </w:r>
      <w:proofErr w:type="spellStart"/>
      <w:r w:rsidRPr="00713F2C">
        <w:rPr>
          <w:rFonts w:hint="eastAsia"/>
          <w:sz w:val="18"/>
          <w:szCs w:val="18"/>
        </w:rPr>
        <w:t>rel</w:t>
      </w:r>
      <w:proofErr w:type="spellEnd"/>
      <w:r w:rsidRPr="00713F2C">
        <w:rPr>
          <w:rFonts w:hint="eastAsia"/>
          <w:sz w:val="18"/>
          <w:szCs w:val="18"/>
        </w:rPr>
        <w:t xml:space="preserve">="shortcut icon" </w:t>
      </w:r>
      <w:proofErr w:type="spellStart"/>
      <w:r w:rsidRPr="00713F2C">
        <w:rPr>
          <w:rFonts w:hint="eastAsia"/>
          <w:sz w:val="18"/>
          <w:szCs w:val="18"/>
        </w:rPr>
        <w:t>href</w:t>
      </w:r>
      <w:proofErr w:type="spellEnd"/>
      <w:r w:rsidRPr="00713F2C">
        <w:rPr>
          <w:rFonts w:hint="eastAsia"/>
          <w:sz w:val="18"/>
          <w:szCs w:val="18"/>
        </w:rPr>
        <w:t>="/</w:t>
      </w:r>
      <w:proofErr w:type="spellStart"/>
      <w:r w:rsidRPr="00713F2C">
        <w:rPr>
          <w:rFonts w:hint="eastAsia"/>
          <w:sz w:val="18"/>
          <w:szCs w:val="18"/>
        </w:rPr>
        <w:t>img</w:t>
      </w:r>
      <w:proofErr w:type="spellEnd"/>
      <w:r w:rsidRPr="003A1A52">
        <w:rPr>
          <w:color w:val="FF0000"/>
          <w:sz w:val="18"/>
          <w:szCs w:val="18"/>
          <w:rPrChange w:id="2203" w:author="Feifei Gu (顾飞飞)" w:date="2018-08-30T15:00:00Z">
            <w:rPr>
              <w:sz w:val="18"/>
              <w:szCs w:val="18"/>
            </w:rPr>
          </w:rPrChange>
        </w:rPr>
        <w:t>/logo-title.png</w:t>
      </w:r>
      <w:r w:rsidRPr="00713F2C">
        <w:rPr>
          <w:rFonts w:hint="eastAsia"/>
          <w:sz w:val="18"/>
          <w:szCs w:val="18"/>
        </w:rPr>
        <w:t>" type="image/x-icon"&gt;</w:t>
      </w:r>
    </w:p>
    <w:p w14:paraId="62078D69" w14:textId="77777777" w:rsidR="00503CC1" w:rsidRDefault="00DD323D" w:rsidP="00DD323D">
      <w:r w:rsidRPr="00DD323D">
        <w:rPr>
          <w:rFonts w:hint="eastAsia"/>
        </w:rPr>
        <w:t xml:space="preserve">4. </w:t>
      </w:r>
      <w:r>
        <w:rPr>
          <w:rFonts w:hint="eastAsia"/>
        </w:rPr>
        <w:t>修改页面宽度：</w:t>
      </w:r>
    </w:p>
    <w:p w14:paraId="2BC84D29" w14:textId="1042D677" w:rsidR="000B7E37" w:rsidRPr="000B7E37" w:rsidRDefault="00503CC1" w:rsidP="00DD323D">
      <w:pPr>
        <w:rPr>
          <w:color w:val="FF0000"/>
        </w:rPr>
      </w:pPr>
      <w:r>
        <w:lastRenderedPageBreak/>
        <w:t>1</w:t>
      </w:r>
      <w:r>
        <w:rPr>
          <w:rFonts w:hint="eastAsia"/>
        </w:rPr>
        <w:t>）</w:t>
      </w:r>
      <w:proofErr w:type="spellStart"/>
      <w:r w:rsidR="000B7E37" w:rsidRPr="00DE2777">
        <w:t>ambari</w:t>
      </w:r>
      <w:proofErr w:type="spellEnd"/>
      <w:r w:rsidR="000B7E37" w:rsidRPr="00DE2777">
        <w:t>-admin/</w:t>
      </w:r>
      <w:proofErr w:type="spellStart"/>
      <w:r w:rsidR="000B7E37" w:rsidRPr="00DE2777">
        <w:t>src</w:t>
      </w:r>
      <w:proofErr w:type="spellEnd"/>
      <w:r w:rsidR="000B7E37" w:rsidRPr="00DE2777">
        <w:t>/main/resources/</w:t>
      </w:r>
      <w:proofErr w:type="spellStart"/>
      <w:r w:rsidR="000B7E37" w:rsidRPr="00DE2777">
        <w:t>ui</w:t>
      </w:r>
      <w:proofErr w:type="spellEnd"/>
      <w:r w:rsidR="000B7E37" w:rsidRPr="00DE2777">
        <w:t>/admin-web/app/styles/main.css</w:t>
      </w:r>
    </w:p>
    <w:p w14:paraId="2743A77C" w14:textId="4C93C60F" w:rsidR="00DE2777" w:rsidRDefault="00DE2777" w:rsidP="00DD323D">
      <w:r>
        <w:t>修改</w:t>
      </w:r>
      <w:r w:rsidR="000B7E37">
        <w:t>width</w:t>
      </w:r>
      <w:r w:rsidR="000B7E37">
        <w:t>从</w:t>
      </w:r>
      <w:r w:rsidR="000B7E37">
        <w:rPr>
          <w:rFonts w:hint="eastAsia"/>
        </w:rPr>
        <w:t>1130px</w:t>
      </w:r>
      <w:r w:rsidR="000B7E37">
        <w:rPr>
          <w:rFonts w:hint="eastAsia"/>
        </w:rPr>
        <w:t>到</w:t>
      </w:r>
      <w:r w:rsidR="000B7E37" w:rsidRPr="000B7E37">
        <w:rPr>
          <w:rFonts w:hint="eastAsia"/>
          <w:color w:val="FF0000"/>
        </w:rPr>
        <w:t>1169px</w:t>
      </w:r>
    </w:p>
    <w:p w14:paraId="602591B5" w14:textId="6113DD36" w:rsidR="000B7E37" w:rsidRDefault="000B7E37" w:rsidP="00472526">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600</w:t>
      </w:r>
      <w:r>
        <w:rPr>
          <w:rFonts w:hint="eastAsia"/>
          <w:sz w:val="18"/>
          <w:szCs w:val="18"/>
        </w:rPr>
        <w:t>：</w:t>
      </w:r>
      <w:r w:rsidRPr="000B7E37">
        <w:rPr>
          <w:sz w:val="18"/>
          <w:szCs w:val="18"/>
        </w:rPr>
        <w:t xml:space="preserve">@media (min-width: 1200px) { </w:t>
      </w:r>
    </w:p>
    <w:p w14:paraId="74138C2B" w14:textId="2711687E" w:rsidR="00DE2777" w:rsidRPr="00DE2777" w:rsidRDefault="000B7E37" w:rsidP="00472526">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602</w:t>
      </w:r>
      <w:r>
        <w:rPr>
          <w:rFonts w:hint="eastAsia"/>
          <w:sz w:val="18"/>
          <w:szCs w:val="18"/>
        </w:rPr>
        <w:t>：</w:t>
      </w:r>
      <w:r w:rsidR="00DE2777" w:rsidRPr="00DE2777">
        <w:rPr>
          <w:sz w:val="18"/>
          <w:szCs w:val="18"/>
        </w:rPr>
        <w:t xml:space="preserve">width: </w:t>
      </w:r>
      <w:commentRangeStart w:id="2204"/>
      <w:r w:rsidR="00DE2777" w:rsidRPr="00DE2777">
        <w:rPr>
          <w:sz w:val="18"/>
          <w:szCs w:val="18"/>
        </w:rPr>
        <w:t>1130px</w:t>
      </w:r>
      <w:commentRangeEnd w:id="2204"/>
      <w:r w:rsidR="00F00792">
        <w:rPr>
          <w:rStyle w:val="a7"/>
        </w:rPr>
        <w:commentReference w:id="2204"/>
      </w:r>
      <w:r w:rsidR="00DE2777" w:rsidRPr="00DE2777">
        <w:rPr>
          <w:sz w:val="18"/>
          <w:szCs w:val="18"/>
        </w:rPr>
        <w:t>;</w:t>
      </w:r>
    </w:p>
    <w:p w14:paraId="6B0ADBC0" w14:textId="607209CB" w:rsidR="00DE2777" w:rsidRDefault="00DE2777" w:rsidP="00DD323D">
      <w:r>
        <w:t>为</w:t>
      </w:r>
      <w:r>
        <w:rPr>
          <w:rFonts w:hint="eastAsia"/>
        </w:rPr>
        <w:t>：</w:t>
      </w:r>
    </w:p>
    <w:p w14:paraId="4B0BF484" w14:textId="21AB8FB3" w:rsidR="000B7E37" w:rsidRDefault="000B7E37" w:rsidP="00DE2777">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Pr>
          <w:sz w:val="18"/>
          <w:szCs w:val="18"/>
        </w:rPr>
        <w:t>line 600</w:t>
      </w:r>
      <w:r>
        <w:rPr>
          <w:rFonts w:hint="eastAsia"/>
          <w:sz w:val="18"/>
          <w:szCs w:val="18"/>
        </w:rPr>
        <w:t>：</w:t>
      </w:r>
      <w:r w:rsidRPr="000B7E37">
        <w:rPr>
          <w:sz w:val="18"/>
          <w:szCs w:val="18"/>
        </w:rPr>
        <w:t xml:space="preserve">@media (min-width: 1200px) { </w:t>
      </w:r>
    </w:p>
    <w:p w14:paraId="13ED9A05" w14:textId="61C33CED" w:rsidR="00DE2777" w:rsidRDefault="000B7E37" w:rsidP="00DE2777">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Pr>
          <w:sz w:val="18"/>
          <w:szCs w:val="18"/>
        </w:rPr>
        <w:t>line 602</w:t>
      </w:r>
      <w:r>
        <w:rPr>
          <w:rFonts w:hint="eastAsia"/>
          <w:sz w:val="18"/>
          <w:szCs w:val="18"/>
        </w:rPr>
        <w:t>：</w:t>
      </w:r>
      <w:r w:rsidR="00DE2777" w:rsidRPr="00DE2777">
        <w:rPr>
          <w:sz w:val="18"/>
          <w:szCs w:val="18"/>
        </w:rPr>
        <w:t>width:</w:t>
      </w:r>
      <w:r w:rsidR="00DE2777" w:rsidRPr="000B7E37">
        <w:rPr>
          <w:color w:val="FF0000"/>
          <w:sz w:val="18"/>
          <w:szCs w:val="18"/>
        </w:rPr>
        <w:t xml:space="preserve"> 1169px</w:t>
      </w:r>
      <w:r w:rsidR="00DE2777" w:rsidRPr="00DE2777">
        <w:rPr>
          <w:sz w:val="18"/>
          <w:szCs w:val="18"/>
        </w:rPr>
        <w:t>;</w:t>
      </w:r>
    </w:p>
    <w:p w14:paraId="721FF71D" w14:textId="244594B9" w:rsidR="00503CC1" w:rsidRPr="000B7E37" w:rsidRDefault="00A0028A" w:rsidP="00503CC1">
      <w:pPr>
        <w:rPr>
          <w:color w:val="FF0000"/>
        </w:rPr>
      </w:pPr>
      <w:r>
        <w:t>2</w:t>
      </w:r>
      <w:r w:rsidR="00503CC1">
        <w:rPr>
          <w:rFonts w:hint="eastAsia"/>
        </w:rPr>
        <w:t>）</w:t>
      </w:r>
      <w:r w:rsidR="008C4BEF">
        <w:rPr>
          <w:rFonts w:hint="eastAsia"/>
        </w:rPr>
        <w:t>修改文件：</w:t>
      </w:r>
      <w:commentRangeStart w:id="2205"/>
      <w:proofErr w:type="spellStart"/>
      <w:r w:rsidR="00DC71BE" w:rsidRPr="00DC71BE">
        <w:t>ambari</w:t>
      </w:r>
      <w:proofErr w:type="spellEnd"/>
      <w:r w:rsidR="00DC71BE" w:rsidRPr="00DC71BE">
        <w:t>-web/app/styles/</w:t>
      </w:r>
      <w:proofErr w:type="spellStart"/>
      <w:r w:rsidR="00DC71BE" w:rsidRPr="00DC71BE">
        <w:t>application.less</w:t>
      </w:r>
      <w:commentRangeEnd w:id="2205"/>
      <w:proofErr w:type="spellEnd"/>
      <w:r w:rsidR="00DC43A6">
        <w:rPr>
          <w:rStyle w:val="a7"/>
        </w:rPr>
        <w:commentReference w:id="2205"/>
      </w:r>
    </w:p>
    <w:p w14:paraId="13619CA7" w14:textId="0CFDC99A" w:rsidR="00A0028A" w:rsidRPr="00A0028A" w:rsidRDefault="007C0E52" w:rsidP="00A0028A">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Pr>
          <w:sz w:val="18"/>
          <w:szCs w:val="18"/>
        </w:rPr>
        <w:t>line 5096</w:t>
      </w:r>
      <w:r w:rsidR="00A0028A">
        <w:rPr>
          <w:rFonts w:hint="eastAsia"/>
          <w:sz w:val="18"/>
          <w:szCs w:val="18"/>
        </w:rPr>
        <w:t>：</w:t>
      </w:r>
      <w:r w:rsidR="00A0028A" w:rsidRPr="00A0028A">
        <w:rPr>
          <w:sz w:val="18"/>
          <w:szCs w:val="18"/>
        </w:rPr>
        <w:t>.container,</w:t>
      </w:r>
    </w:p>
    <w:p w14:paraId="5D8E4C33" w14:textId="7CDE1344" w:rsidR="00A0028A" w:rsidRPr="00A0028A" w:rsidRDefault="007C0E52" w:rsidP="00A0028A">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Pr>
          <w:sz w:val="18"/>
          <w:szCs w:val="18"/>
        </w:rPr>
        <w:t>line 5099</w:t>
      </w:r>
      <w:r w:rsidR="00A0028A">
        <w:rPr>
          <w:rFonts w:hint="eastAsia"/>
          <w:sz w:val="18"/>
          <w:szCs w:val="18"/>
        </w:rPr>
        <w:t>：</w:t>
      </w:r>
      <w:r w:rsidR="00A0028A" w:rsidRPr="00A0028A">
        <w:rPr>
          <w:sz w:val="18"/>
          <w:szCs w:val="18"/>
        </w:rPr>
        <w:t>.navbar-fixed-bottom .container {</w:t>
      </w:r>
    </w:p>
    <w:p w14:paraId="652BF29E" w14:textId="0F0B4A93" w:rsidR="00503CC1" w:rsidRDefault="00A0028A" w:rsidP="00A0028A">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Pr>
          <w:sz w:val="18"/>
          <w:szCs w:val="18"/>
        </w:rPr>
        <w:t xml:space="preserve">line </w:t>
      </w:r>
      <w:r w:rsidR="007C0E52">
        <w:rPr>
          <w:sz w:val="18"/>
          <w:szCs w:val="18"/>
        </w:rPr>
        <w:t>5100</w:t>
      </w:r>
      <w:r>
        <w:rPr>
          <w:rFonts w:hint="eastAsia"/>
          <w:sz w:val="18"/>
          <w:szCs w:val="18"/>
        </w:rPr>
        <w:t>：</w:t>
      </w:r>
      <w:r w:rsidRPr="00A0028A">
        <w:rPr>
          <w:sz w:val="18"/>
          <w:szCs w:val="18"/>
        </w:rPr>
        <w:t>width: 1130px;</w:t>
      </w:r>
    </w:p>
    <w:p w14:paraId="74DE5F62" w14:textId="77777777" w:rsidR="00A0028A" w:rsidRDefault="00A0028A" w:rsidP="00A0028A">
      <w:r>
        <w:t>为</w:t>
      </w:r>
      <w:r>
        <w:rPr>
          <w:rFonts w:hint="eastAsia"/>
        </w:rPr>
        <w:t>：</w:t>
      </w:r>
    </w:p>
    <w:p w14:paraId="5325180E" w14:textId="51A6B65E" w:rsidR="00A0028A" w:rsidRPr="00A0028A" w:rsidRDefault="007C0E52" w:rsidP="00A0028A">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Pr>
          <w:sz w:val="18"/>
          <w:szCs w:val="18"/>
        </w:rPr>
        <w:t>line 5096</w:t>
      </w:r>
      <w:r w:rsidR="00A0028A">
        <w:rPr>
          <w:rFonts w:hint="eastAsia"/>
          <w:sz w:val="18"/>
          <w:szCs w:val="18"/>
        </w:rPr>
        <w:t>：</w:t>
      </w:r>
      <w:r w:rsidR="00A0028A" w:rsidRPr="00A0028A">
        <w:rPr>
          <w:sz w:val="18"/>
          <w:szCs w:val="18"/>
        </w:rPr>
        <w:t>.container,</w:t>
      </w:r>
    </w:p>
    <w:p w14:paraId="5118C646" w14:textId="6D95F622" w:rsidR="00A0028A" w:rsidRPr="00A0028A" w:rsidRDefault="007C0E52" w:rsidP="00A0028A">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Pr>
          <w:sz w:val="18"/>
          <w:szCs w:val="18"/>
        </w:rPr>
        <w:t>line 5099</w:t>
      </w:r>
      <w:r w:rsidR="00A0028A">
        <w:rPr>
          <w:rFonts w:hint="eastAsia"/>
          <w:sz w:val="18"/>
          <w:szCs w:val="18"/>
        </w:rPr>
        <w:t>：</w:t>
      </w:r>
      <w:r w:rsidR="00A0028A" w:rsidRPr="00A0028A">
        <w:rPr>
          <w:sz w:val="18"/>
          <w:szCs w:val="18"/>
        </w:rPr>
        <w:t>.navbar-fixed-bottom .container {</w:t>
      </w:r>
    </w:p>
    <w:p w14:paraId="3E7B4891" w14:textId="6779672E" w:rsidR="00A0028A" w:rsidRPr="00A0028A" w:rsidRDefault="007C0E52" w:rsidP="00A0028A">
      <w:pPr>
        <w:pBdr>
          <w:top w:val="single" w:sz="4" w:space="1" w:color="auto"/>
          <w:left w:val="single" w:sz="4" w:space="4" w:color="auto"/>
          <w:bottom w:val="single" w:sz="4" w:space="1" w:color="auto"/>
          <w:right w:val="single" w:sz="4" w:space="4" w:color="auto"/>
        </w:pBdr>
        <w:shd w:val="pct10" w:color="auto" w:fill="auto"/>
        <w:ind w:firstLine="420"/>
        <w:rPr>
          <w:color w:val="FF0000"/>
          <w:sz w:val="18"/>
          <w:szCs w:val="18"/>
        </w:rPr>
      </w:pPr>
      <w:r>
        <w:rPr>
          <w:sz w:val="18"/>
          <w:szCs w:val="18"/>
        </w:rPr>
        <w:t>line 5100</w:t>
      </w:r>
      <w:r w:rsidR="00A0028A">
        <w:rPr>
          <w:rFonts w:hint="eastAsia"/>
          <w:sz w:val="18"/>
          <w:szCs w:val="18"/>
        </w:rPr>
        <w:t>：</w:t>
      </w:r>
      <w:r w:rsidR="00A0028A">
        <w:rPr>
          <w:sz w:val="18"/>
          <w:szCs w:val="18"/>
        </w:rPr>
        <w:t>width:</w:t>
      </w:r>
      <w:r w:rsidR="00A0028A" w:rsidRPr="00A0028A">
        <w:rPr>
          <w:color w:val="FF0000"/>
          <w:sz w:val="18"/>
          <w:szCs w:val="18"/>
        </w:rPr>
        <w:t xml:space="preserve"> 1169px;</w:t>
      </w:r>
    </w:p>
    <w:p w14:paraId="574E3577" w14:textId="64A61DE7" w:rsidR="008C4FE3" w:rsidRDefault="003D5896" w:rsidP="003D5896">
      <w:pPr>
        <w:pStyle w:val="3"/>
      </w:pPr>
      <w:r>
        <w:t xml:space="preserve">5.2.4 </w:t>
      </w:r>
      <w:r w:rsidR="00713F2C">
        <w:rPr>
          <w:rFonts w:hint="eastAsia"/>
        </w:rPr>
        <w:t>色值修改</w:t>
      </w:r>
    </w:p>
    <w:p w14:paraId="27B298D1" w14:textId="77777777" w:rsidR="003D5896" w:rsidRPr="00BC4F8A" w:rsidRDefault="003D5896" w:rsidP="003D5896">
      <w:pPr>
        <w:rPr>
          <w:color w:val="FF0000"/>
        </w:rPr>
      </w:pPr>
      <w:r>
        <w:rPr>
          <w:rFonts w:hint="eastAsia"/>
        </w:rPr>
        <w:t>（</w:t>
      </w:r>
      <w:r>
        <w:rPr>
          <w:rFonts w:hint="eastAsia"/>
        </w:rPr>
        <w:t>1</w:t>
      </w:r>
      <w:r>
        <w:rPr>
          <w:rFonts w:hint="eastAsia"/>
        </w:rPr>
        <w:t>）</w:t>
      </w:r>
      <w:r w:rsidRPr="00BC4F8A">
        <w:rPr>
          <w:rFonts w:hint="eastAsia"/>
        </w:rPr>
        <w:t>页面上端颜色条修改为蓝色，注意</w:t>
      </w:r>
      <w:r w:rsidRPr="00BC4F8A">
        <w:rPr>
          <w:rFonts w:hint="eastAsia"/>
        </w:rPr>
        <w:t>admin</w:t>
      </w:r>
      <w:r w:rsidRPr="00BC4F8A">
        <w:rPr>
          <w:rFonts w:hint="eastAsia"/>
        </w:rPr>
        <w:t>视图需要同步修改，以及字体颜色修改</w:t>
      </w:r>
    </w:p>
    <w:p w14:paraId="1BC4CCF6" w14:textId="6E155D1D" w:rsidR="001234D0" w:rsidRPr="002C448D" w:rsidRDefault="003D5896" w:rsidP="003D5896">
      <w:r w:rsidRPr="00BC4F8A">
        <w:rPr>
          <w:rFonts w:hint="eastAsia"/>
        </w:rPr>
        <w:tab/>
      </w:r>
      <w:r w:rsidRPr="00BC4F8A">
        <w:rPr>
          <w:rFonts w:hint="eastAsia"/>
        </w:rPr>
        <w:t>修改文件</w:t>
      </w:r>
      <w:proofErr w:type="spellStart"/>
      <w:r w:rsidRPr="00BC4F8A">
        <w:rPr>
          <w:rFonts w:hint="eastAsia"/>
        </w:rPr>
        <w:t>ambari</w:t>
      </w:r>
      <w:proofErr w:type="spellEnd"/>
      <w:r w:rsidRPr="00BC4F8A">
        <w:rPr>
          <w:rFonts w:hint="eastAsia"/>
        </w:rPr>
        <w:t>-web/app/styles/</w:t>
      </w:r>
      <w:proofErr w:type="spellStart"/>
      <w:r w:rsidRPr="00BC4F8A">
        <w:rPr>
          <w:rFonts w:hint="eastAsia"/>
        </w:rPr>
        <w:t>common.less</w:t>
      </w:r>
      <w:proofErr w:type="spellEnd"/>
      <w:r>
        <w:rPr>
          <w:rFonts w:hint="eastAsia"/>
        </w:rPr>
        <w:t xml:space="preserve"> </w:t>
      </w:r>
    </w:p>
    <w:p w14:paraId="03E962AA" w14:textId="6B5F92C9" w:rsidR="002F5E51" w:rsidRDefault="002C448D" w:rsidP="001D34CA">
      <w:pPr>
        <w:ind w:leftChars="100" w:left="210" w:firstLine="210"/>
        <w:rPr>
          <w:color w:val="FF0000"/>
        </w:rPr>
      </w:pPr>
      <w:commentRangeStart w:id="2206"/>
      <w:r>
        <w:rPr>
          <w:color w:val="FF0000"/>
        </w:rPr>
        <w:t xml:space="preserve">line 155,156,160,166 </w:t>
      </w:r>
      <w:r>
        <w:rPr>
          <w:color w:val="FF0000"/>
        </w:rPr>
        <w:t>色号</w:t>
      </w:r>
      <w:r>
        <w:rPr>
          <w:rFonts w:hint="eastAsia"/>
          <w:color w:val="FF0000"/>
        </w:rPr>
        <w:t>从</w:t>
      </w:r>
      <w:r>
        <w:t>#555555</w:t>
      </w:r>
      <w:r>
        <w:rPr>
          <w:rFonts w:hint="eastAsia"/>
        </w:rPr>
        <w:t>,</w:t>
      </w:r>
      <w:r w:rsidRPr="002C448D">
        <w:t xml:space="preserve"> </w:t>
      </w:r>
      <w:r>
        <w:t>#33333,</w:t>
      </w:r>
      <w:r w:rsidRPr="002C448D">
        <w:t xml:space="preserve"> </w:t>
      </w:r>
      <w:r>
        <w:t>#33333,</w:t>
      </w:r>
      <w:r w:rsidRPr="002C448D">
        <w:t xml:space="preserve"> </w:t>
      </w:r>
      <w:r>
        <w:t>#33333</w:t>
      </w:r>
      <w:r>
        <w:t>统一修改为</w:t>
      </w:r>
      <w:r w:rsidRPr="007D4E4B">
        <w:rPr>
          <w:color w:val="FF0000"/>
        </w:rPr>
        <w:t>#</w:t>
      </w:r>
      <w:r w:rsidRPr="00294334">
        <w:rPr>
          <w:color w:val="FF0000"/>
        </w:rPr>
        <w:t>338bb8</w:t>
      </w:r>
    </w:p>
    <w:p w14:paraId="661FCC09" w14:textId="5726B814" w:rsidR="00D674A0" w:rsidRDefault="00D674A0" w:rsidP="001D34CA">
      <w:pPr>
        <w:ind w:leftChars="100" w:left="210" w:firstLine="210"/>
        <w:rPr>
          <w:color w:val="FF0000"/>
        </w:rPr>
      </w:pPr>
      <w:r>
        <w:rPr>
          <w:color w:val="FF0000"/>
        </w:rPr>
        <w:t>line 162</w:t>
      </w:r>
      <w:r>
        <w:rPr>
          <w:rFonts w:hint="eastAsia"/>
          <w:color w:val="FF0000"/>
        </w:rPr>
        <w:t>,16</w:t>
      </w:r>
      <w:r>
        <w:rPr>
          <w:color w:val="FF0000"/>
        </w:rPr>
        <w:t xml:space="preserve">4 </w:t>
      </w:r>
      <w:r>
        <w:rPr>
          <w:color w:val="FF0000"/>
        </w:rPr>
        <w:t>色号从</w:t>
      </w:r>
      <w:r w:rsidRPr="00D674A0">
        <w:t>#c3c3c3</w:t>
      </w:r>
      <w:r>
        <w:t>修改为</w:t>
      </w:r>
      <w:r w:rsidRPr="00D674A0">
        <w:rPr>
          <w:color w:val="FF0000"/>
        </w:rPr>
        <w:t>#</w:t>
      </w:r>
      <w:proofErr w:type="spellStart"/>
      <w:r w:rsidRPr="00D674A0">
        <w:rPr>
          <w:color w:val="FF0000"/>
        </w:rPr>
        <w:t>dadada</w:t>
      </w:r>
      <w:commentRangeEnd w:id="2206"/>
      <w:proofErr w:type="spellEnd"/>
      <w:r w:rsidR="00D106D3">
        <w:rPr>
          <w:rStyle w:val="a7"/>
        </w:rPr>
        <w:commentReference w:id="2206"/>
      </w:r>
    </w:p>
    <w:p w14:paraId="761D46F7" w14:textId="5E011456" w:rsidR="003D5896" w:rsidRPr="002F5E51" w:rsidRDefault="002C448D"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sidRPr="002F5E51">
        <w:rPr>
          <w:sz w:val="18"/>
          <w:szCs w:val="18"/>
        </w:rPr>
        <w:t>line 155</w:t>
      </w:r>
      <w:r w:rsidRPr="002F5E51">
        <w:rPr>
          <w:rFonts w:hint="eastAsia"/>
          <w:sz w:val="18"/>
          <w:szCs w:val="18"/>
        </w:rPr>
        <w:t>：</w:t>
      </w:r>
      <w:r w:rsidR="003D5896" w:rsidRPr="002F5E51">
        <w:rPr>
          <w:sz w:val="18"/>
          <w:szCs w:val="18"/>
        </w:rPr>
        <w:t>@top-nav-</w:t>
      </w:r>
      <w:proofErr w:type="spellStart"/>
      <w:r w:rsidR="003D5896" w:rsidRPr="002F5E51">
        <w:rPr>
          <w:sz w:val="18"/>
          <w:szCs w:val="18"/>
        </w:rPr>
        <w:t>bg</w:t>
      </w:r>
      <w:proofErr w:type="spellEnd"/>
      <w:r w:rsidR="003D5896" w:rsidRPr="002F5E51">
        <w:rPr>
          <w:sz w:val="18"/>
          <w:szCs w:val="18"/>
        </w:rPr>
        <w:t>-color-from:</w:t>
      </w:r>
      <w:r w:rsidR="003D5896" w:rsidRPr="006B381D">
        <w:rPr>
          <w:color w:val="FF0000"/>
          <w:sz w:val="18"/>
          <w:szCs w:val="18"/>
        </w:rPr>
        <w:t xml:space="preserve"> </w:t>
      </w:r>
      <w:r w:rsidR="007D4E4B" w:rsidRPr="006B381D">
        <w:rPr>
          <w:color w:val="FF0000"/>
          <w:sz w:val="18"/>
          <w:szCs w:val="18"/>
        </w:rPr>
        <w:t>#338bb8</w:t>
      </w:r>
      <w:r w:rsidR="003D5896" w:rsidRPr="002F5E51">
        <w:rPr>
          <w:sz w:val="18"/>
          <w:szCs w:val="18"/>
        </w:rPr>
        <w:t>;</w:t>
      </w:r>
    </w:p>
    <w:p w14:paraId="675915F3" w14:textId="3FF931B8" w:rsidR="003D5896" w:rsidRPr="002F5E51" w:rsidRDefault="002C448D"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sidRPr="002F5E51">
        <w:rPr>
          <w:sz w:val="18"/>
          <w:szCs w:val="18"/>
        </w:rPr>
        <w:t>line 156</w:t>
      </w:r>
      <w:r w:rsidRPr="002F5E51">
        <w:rPr>
          <w:rFonts w:hint="eastAsia"/>
          <w:sz w:val="18"/>
          <w:szCs w:val="18"/>
        </w:rPr>
        <w:t>：</w:t>
      </w:r>
      <w:r w:rsidR="003D5896" w:rsidRPr="002F5E51">
        <w:rPr>
          <w:sz w:val="18"/>
          <w:szCs w:val="18"/>
        </w:rPr>
        <w:t>@top-nav-</w:t>
      </w:r>
      <w:proofErr w:type="spellStart"/>
      <w:r w:rsidR="003D5896" w:rsidRPr="002F5E51">
        <w:rPr>
          <w:sz w:val="18"/>
          <w:szCs w:val="18"/>
        </w:rPr>
        <w:t>bg</w:t>
      </w:r>
      <w:proofErr w:type="spellEnd"/>
      <w:r w:rsidR="003D5896" w:rsidRPr="002F5E51">
        <w:rPr>
          <w:sz w:val="18"/>
          <w:szCs w:val="18"/>
        </w:rPr>
        <w:t>-color-to:</w:t>
      </w:r>
      <w:r w:rsidR="003D5896" w:rsidRPr="002F5E51">
        <w:rPr>
          <w:rFonts w:hint="eastAsia"/>
          <w:sz w:val="18"/>
          <w:szCs w:val="18"/>
        </w:rPr>
        <w:t xml:space="preserve"> </w:t>
      </w:r>
      <w:r w:rsidR="003D5896" w:rsidRPr="006B381D">
        <w:rPr>
          <w:rFonts w:hint="eastAsia"/>
          <w:color w:val="FF0000"/>
          <w:sz w:val="18"/>
          <w:szCs w:val="18"/>
        </w:rPr>
        <w:t>#</w:t>
      </w:r>
      <w:r w:rsidR="007D4E4B" w:rsidRPr="006B381D">
        <w:rPr>
          <w:color w:val="FF0000"/>
          <w:sz w:val="18"/>
          <w:szCs w:val="18"/>
        </w:rPr>
        <w:t>338bb8</w:t>
      </w:r>
      <w:r w:rsidRPr="006B381D">
        <w:rPr>
          <w:color w:val="FF0000"/>
          <w:sz w:val="18"/>
          <w:szCs w:val="18"/>
        </w:rPr>
        <w:t>;</w:t>
      </w:r>
    </w:p>
    <w:p w14:paraId="5FAC0735" w14:textId="16E7F7BB" w:rsidR="003D5896" w:rsidRDefault="002C448D"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sidRPr="002F5E51">
        <w:rPr>
          <w:sz w:val="18"/>
          <w:szCs w:val="18"/>
        </w:rPr>
        <w:t>line 160</w:t>
      </w:r>
      <w:r w:rsidRPr="002F5E51">
        <w:rPr>
          <w:rFonts w:hint="eastAsia"/>
          <w:sz w:val="18"/>
          <w:szCs w:val="18"/>
        </w:rPr>
        <w:t>：</w:t>
      </w:r>
      <w:r w:rsidR="003D5896" w:rsidRPr="002F5E51">
        <w:rPr>
          <w:sz w:val="18"/>
          <w:szCs w:val="18"/>
        </w:rPr>
        <w:t xml:space="preserve">@top-nav-menu-active-text-color: </w:t>
      </w:r>
      <w:r w:rsidR="003D5896" w:rsidRPr="006B381D">
        <w:rPr>
          <w:rFonts w:hint="eastAsia"/>
          <w:color w:val="FF0000"/>
          <w:sz w:val="18"/>
          <w:szCs w:val="18"/>
        </w:rPr>
        <w:t>#</w:t>
      </w:r>
      <w:r w:rsidR="007D4E4B" w:rsidRPr="006B381D">
        <w:rPr>
          <w:color w:val="FF0000"/>
          <w:sz w:val="18"/>
          <w:szCs w:val="18"/>
        </w:rPr>
        <w:t>338bb8</w:t>
      </w:r>
      <w:r w:rsidR="003D5896" w:rsidRPr="002F5E51">
        <w:rPr>
          <w:sz w:val="18"/>
          <w:szCs w:val="18"/>
        </w:rPr>
        <w:t>;</w:t>
      </w:r>
    </w:p>
    <w:p w14:paraId="5C178438" w14:textId="3A118D8C" w:rsidR="00D674A0" w:rsidRDefault="00D674A0"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162</w:t>
      </w:r>
      <w:r>
        <w:rPr>
          <w:rFonts w:hint="eastAsia"/>
          <w:sz w:val="18"/>
          <w:szCs w:val="18"/>
        </w:rPr>
        <w:t>：</w:t>
      </w:r>
      <w:r w:rsidRPr="00D674A0">
        <w:rPr>
          <w:sz w:val="18"/>
          <w:szCs w:val="18"/>
        </w:rPr>
        <w:t>@top-nav-menu-text-color:</w:t>
      </w:r>
      <w:r w:rsidRPr="00D674A0">
        <w:rPr>
          <w:color w:val="FF0000"/>
          <w:sz w:val="18"/>
          <w:szCs w:val="18"/>
        </w:rPr>
        <w:t xml:space="preserve"> #</w:t>
      </w:r>
      <w:proofErr w:type="spellStart"/>
      <w:r w:rsidRPr="00D674A0">
        <w:rPr>
          <w:color w:val="FF0000"/>
          <w:sz w:val="18"/>
          <w:szCs w:val="18"/>
        </w:rPr>
        <w:t>dadada</w:t>
      </w:r>
      <w:proofErr w:type="spellEnd"/>
      <w:r w:rsidRPr="00D674A0">
        <w:rPr>
          <w:color w:val="FF0000"/>
          <w:sz w:val="18"/>
          <w:szCs w:val="18"/>
        </w:rPr>
        <w:t>;</w:t>
      </w:r>
    </w:p>
    <w:p w14:paraId="4E6FFD5D" w14:textId="06F8C0B8" w:rsidR="00D674A0" w:rsidRPr="002F5E51" w:rsidRDefault="00D674A0"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rFonts w:hint="eastAsia"/>
          <w:sz w:val="18"/>
          <w:szCs w:val="18"/>
        </w:rPr>
        <w:t>line</w:t>
      </w:r>
      <w:r>
        <w:rPr>
          <w:sz w:val="18"/>
          <w:szCs w:val="18"/>
        </w:rPr>
        <w:t xml:space="preserve"> 164</w:t>
      </w:r>
      <w:r>
        <w:rPr>
          <w:rFonts w:hint="eastAsia"/>
          <w:sz w:val="18"/>
          <w:szCs w:val="18"/>
        </w:rPr>
        <w:t>：</w:t>
      </w:r>
      <w:r w:rsidRPr="00D674A0">
        <w:rPr>
          <w:sz w:val="18"/>
          <w:szCs w:val="18"/>
        </w:rPr>
        <w:t xml:space="preserve">@top-nav-menu-dropdown-border-color: </w:t>
      </w:r>
      <w:r w:rsidRPr="00D674A0">
        <w:rPr>
          <w:color w:val="FF0000"/>
          <w:sz w:val="18"/>
          <w:szCs w:val="18"/>
        </w:rPr>
        <w:t>#</w:t>
      </w:r>
      <w:proofErr w:type="spellStart"/>
      <w:r w:rsidRPr="00D674A0">
        <w:rPr>
          <w:color w:val="FF0000"/>
          <w:sz w:val="18"/>
          <w:szCs w:val="18"/>
        </w:rPr>
        <w:t>dadada</w:t>
      </w:r>
      <w:proofErr w:type="spellEnd"/>
      <w:r w:rsidRPr="00D674A0">
        <w:rPr>
          <w:color w:val="FF0000"/>
          <w:sz w:val="18"/>
          <w:szCs w:val="18"/>
        </w:rPr>
        <w:t>;</w:t>
      </w:r>
    </w:p>
    <w:p w14:paraId="603C4E74" w14:textId="783C2C30" w:rsidR="003D5896" w:rsidRDefault="002C448D"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sidRPr="002F5E51">
        <w:rPr>
          <w:sz w:val="18"/>
          <w:szCs w:val="18"/>
        </w:rPr>
        <w:t>line 166</w:t>
      </w:r>
      <w:r w:rsidRPr="002F5E51">
        <w:rPr>
          <w:rFonts w:hint="eastAsia"/>
          <w:sz w:val="18"/>
          <w:szCs w:val="18"/>
        </w:rPr>
        <w:t>：</w:t>
      </w:r>
      <w:r w:rsidR="003D5896" w:rsidRPr="002F5E51">
        <w:rPr>
          <w:sz w:val="18"/>
          <w:szCs w:val="18"/>
        </w:rPr>
        <w:t xml:space="preserve">@top-nav-menu-dropdown-text-color: </w:t>
      </w:r>
      <w:r w:rsidR="003D5896" w:rsidRPr="006B381D">
        <w:rPr>
          <w:rFonts w:hint="eastAsia"/>
          <w:color w:val="FF0000"/>
          <w:sz w:val="18"/>
          <w:szCs w:val="18"/>
        </w:rPr>
        <w:t>#</w:t>
      </w:r>
      <w:r w:rsidR="007D4E4B" w:rsidRPr="006B381D">
        <w:rPr>
          <w:color w:val="FF0000"/>
          <w:sz w:val="18"/>
          <w:szCs w:val="18"/>
        </w:rPr>
        <w:t>338bb8</w:t>
      </w:r>
      <w:r w:rsidR="003D5896" w:rsidRPr="002F5E51">
        <w:rPr>
          <w:sz w:val="18"/>
          <w:szCs w:val="18"/>
        </w:rPr>
        <w:t>;</w:t>
      </w:r>
    </w:p>
    <w:p w14:paraId="1892A608" w14:textId="792E4553" w:rsidR="001D34CA" w:rsidRDefault="001D34CA" w:rsidP="001D34CA">
      <w:pPr>
        <w:ind w:firstLine="420"/>
      </w:pPr>
      <w:r>
        <w:rPr>
          <w:color w:val="FF0000"/>
        </w:rPr>
        <w:t>line 30</w:t>
      </w:r>
      <w:r>
        <w:rPr>
          <w:rFonts w:hint="eastAsia"/>
          <w:color w:val="FF0000"/>
        </w:rPr>
        <w:t>,31</w:t>
      </w:r>
      <w:r>
        <w:rPr>
          <w:color w:val="FF0000"/>
        </w:rPr>
        <w:t xml:space="preserve"> </w:t>
      </w:r>
      <w:r>
        <w:rPr>
          <w:color w:val="FF0000"/>
        </w:rPr>
        <w:t>色号</w:t>
      </w:r>
      <w:r>
        <w:rPr>
          <w:rFonts w:hint="eastAsia"/>
          <w:color w:val="FF0000"/>
        </w:rPr>
        <w:t>从</w:t>
      </w:r>
      <w:r>
        <w:t>#ff0000, #5AB400;</w:t>
      </w:r>
      <w:r>
        <w:t>修改为</w:t>
      </w:r>
      <w:r w:rsidRPr="001D34CA">
        <w:rPr>
          <w:color w:val="FF0000"/>
        </w:rPr>
        <w:t>#c80404; #1784D2;</w:t>
      </w:r>
    </w:p>
    <w:p w14:paraId="7E4A8C98" w14:textId="69CAB32B" w:rsidR="001D34CA" w:rsidRPr="001D34CA" w:rsidRDefault="00DA72EB" w:rsidP="001D34CA">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30</w:t>
      </w:r>
      <w:r>
        <w:rPr>
          <w:rFonts w:hint="eastAsia"/>
          <w:sz w:val="18"/>
          <w:szCs w:val="18"/>
        </w:rPr>
        <w:t>：</w:t>
      </w:r>
      <w:r w:rsidR="001D34CA" w:rsidRPr="001D34CA">
        <w:rPr>
          <w:sz w:val="18"/>
          <w:szCs w:val="18"/>
        </w:rPr>
        <w:t>@health-status-red:</w:t>
      </w:r>
      <w:r w:rsidR="001D34CA" w:rsidRPr="00DA72EB">
        <w:rPr>
          <w:color w:val="FF0000"/>
          <w:sz w:val="18"/>
          <w:szCs w:val="18"/>
        </w:rPr>
        <w:t xml:space="preserve"> #c80404;</w:t>
      </w:r>
    </w:p>
    <w:p w14:paraId="31A94C62" w14:textId="0AE3B076" w:rsidR="001D34CA" w:rsidRPr="001D34CA" w:rsidRDefault="00DA72EB" w:rsidP="001D34CA">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31</w:t>
      </w:r>
      <w:r>
        <w:rPr>
          <w:rFonts w:hint="eastAsia"/>
          <w:sz w:val="18"/>
          <w:szCs w:val="18"/>
        </w:rPr>
        <w:t>：</w:t>
      </w:r>
      <w:r w:rsidR="001D34CA" w:rsidRPr="001D34CA">
        <w:rPr>
          <w:sz w:val="18"/>
          <w:szCs w:val="18"/>
        </w:rPr>
        <w:t xml:space="preserve">@health-status-green: </w:t>
      </w:r>
      <w:r w:rsidR="001D34CA" w:rsidRPr="00DA72EB">
        <w:rPr>
          <w:color w:val="FF0000"/>
          <w:sz w:val="18"/>
          <w:szCs w:val="18"/>
        </w:rPr>
        <w:t>#1784D2;</w:t>
      </w:r>
    </w:p>
    <w:p w14:paraId="46E42A89" w14:textId="777A5B5B" w:rsidR="001D34CA" w:rsidRDefault="00DA72EB" w:rsidP="001D34CA">
      <w:pPr>
        <w:ind w:firstLine="420"/>
      </w:pPr>
      <w:r>
        <w:t>line 125,131,138</w:t>
      </w:r>
      <w:r>
        <w:t>从</w:t>
      </w:r>
      <w:r>
        <w:rPr>
          <w:rFonts w:hint="eastAsia"/>
        </w:rPr>
        <w:t>#</w:t>
      </w:r>
      <w:r>
        <w:t>ff0000</w:t>
      </w:r>
      <w:r>
        <w:t>修改为</w:t>
      </w:r>
      <w:r w:rsidR="005526D2" w:rsidRPr="005526D2">
        <w:rPr>
          <w:rFonts w:hint="eastAsia"/>
          <w:color w:val="FF0000"/>
        </w:rPr>
        <w:t>#</w:t>
      </w:r>
      <w:r w:rsidRPr="00DA72EB">
        <w:rPr>
          <w:color w:val="FF0000"/>
        </w:rPr>
        <w:t>#c80404</w:t>
      </w:r>
    </w:p>
    <w:p w14:paraId="39562C9A" w14:textId="6FAE366F" w:rsidR="00DA72EB" w:rsidRPr="00DA72EB" w:rsidRDefault="00DA72EB" w:rsidP="00DA72EB">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125/131/138</w:t>
      </w:r>
      <w:r>
        <w:rPr>
          <w:rFonts w:hint="eastAsia"/>
          <w:sz w:val="18"/>
          <w:szCs w:val="18"/>
        </w:rPr>
        <w:t>：</w:t>
      </w:r>
      <w:r w:rsidRPr="00DA72EB">
        <w:rPr>
          <w:sz w:val="18"/>
          <w:szCs w:val="18"/>
        </w:rPr>
        <w:t xml:space="preserve">50% { background-color: </w:t>
      </w:r>
      <w:r w:rsidR="005526D2" w:rsidRPr="005526D2">
        <w:rPr>
          <w:color w:val="FF0000"/>
          <w:sz w:val="18"/>
          <w:szCs w:val="18"/>
        </w:rPr>
        <w:t>##</w:t>
      </w:r>
      <w:r w:rsidRPr="00DA72EB">
        <w:rPr>
          <w:color w:val="FF0000"/>
          <w:sz w:val="18"/>
          <w:szCs w:val="18"/>
        </w:rPr>
        <w:t>c80404;</w:t>
      </w:r>
      <w:r w:rsidRPr="00DA72EB">
        <w:rPr>
          <w:sz w:val="18"/>
          <w:szCs w:val="18"/>
        </w:rPr>
        <w:t xml:space="preserve"> }</w:t>
      </w:r>
    </w:p>
    <w:p w14:paraId="3016F3CB" w14:textId="356E4681" w:rsidR="002F5E51" w:rsidRDefault="002F5E51" w:rsidP="002F5E51">
      <w:pPr>
        <w:tabs>
          <w:tab w:val="left" w:pos="840"/>
          <w:tab w:val="left" w:pos="2940"/>
          <w:tab w:val="left" w:pos="3360"/>
          <w:tab w:val="left" w:pos="3780"/>
          <w:tab w:val="left" w:pos="4200"/>
          <w:tab w:val="left" w:pos="4620"/>
          <w:tab w:val="left" w:pos="5040"/>
          <w:tab w:val="left" w:pos="5460"/>
          <w:tab w:val="left" w:pos="5880"/>
          <w:tab w:val="left" w:pos="6300"/>
        </w:tabs>
      </w:pPr>
      <w:r>
        <w:rPr>
          <w:rFonts w:hint="eastAsia"/>
        </w:rPr>
        <w:t>（</w:t>
      </w:r>
      <w:r>
        <w:rPr>
          <w:rFonts w:hint="eastAsia"/>
        </w:rPr>
        <w:t>2</w:t>
      </w:r>
      <w:r>
        <w:rPr>
          <w:rFonts w:hint="eastAsia"/>
        </w:rPr>
        <w:t>）</w:t>
      </w:r>
      <w:r w:rsidR="00403362">
        <w:rPr>
          <w:rFonts w:hint="eastAsia"/>
        </w:rPr>
        <w:t>“管理</w:t>
      </w:r>
      <w:proofErr w:type="spellStart"/>
      <w:r w:rsidR="00403362">
        <w:rPr>
          <w:rFonts w:hint="eastAsia"/>
        </w:rPr>
        <w:t>Insigh</w:t>
      </w:r>
      <w:proofErr w:type="spellEnd"/>
      <w:r w:rsidR="00403362">
        <w:rPr>
          <w:rFonts w:hint="eastAsia"/>
        </w:rPr>
        <w:t xml:space="preserve"> HD</w:t>
      </w:r>
      <w:r w:rsidR="00403362">
        <w:rPr>
          <w:rFonts w:hint="eastAsia"/>
        </w:rPr>
        <w:t>”页上端</w:t>
      </w:r>
      <w:r>
        <w:rPr>
          <w:rFonts w:hint="eastAsia"/>
        </w:rPr>
        <w:t>的色值</w:t>
      </w:r>
      <w:r w:rsidR="007D625A">
        <w:rPr>
          <w:rFonts w:hint="eastAsia"/>
        </w:rPr>
        <w:t>，版本参数栏的背景色值</w:t>
      </w:r>
    </w:p>
    <w:p w14:paraId="0ECC9218" w14:textId="7B9382C4" w:rsidR="00BD3B61" w:rsidRDefault="00BD3B61" w:rsidP="002F5E51">
      <w:pPr>
        <w:tabs>
          <w:tab w:val="left" w:pos="840"/>
          <w:tab w:val="left" w:pos="2940"/>
          <w:tab w:val="left" w:pos="3360"/>
          <w:tab w:val="left" w:pos="3780"/>
          <w:tab w:val="left" w:pos="4200"/>
          <w:tab w:val="left" w:pos="4620"/>
          <w:tab w:val="left" w:pos="5040"/>
          <w:tab w:val="left" w:pos="5460"/>
          <w:tab w:val="left" w:pos="5880"/>
          <w:tab w:val="left" w:pos="6300"/>
        </w:tabs>
        <w:ind w:firstLineChars="100" w:firstLine="210"/>
      </w:pPr>
      <w:r>
        <w:t>修改文件</w:t>
      </w:r>
      <w:commentRangeStart w:id="2207"/>
      <w:proofErr w:type="spellStart"/>
      <w:r w:rsidRPr="00DE2777">
        <w:t>ambari</w:t>
      </w:r>
      <w:proofErr w:type="spellEnd"/>
      <w:r w:rsidRPr="00DE2777">
        <w:t>-admin/</w:t>
      </w:r>
      <w:proofErr w:type="spellStart"/>
      <w:r w:rsidRPr="00DE2777">
        <w:t>src</w:t>
      </w:r>
      <w:proofErr w:type="spellEnd"/>
      <w:r w:rsidRPr="00DE2777">
        <w:t>/main/resources/</w:t>
      </w:r>
      <w:proofErr w:type="spellStart"/>
      <w:r w:rsidRPr="00DE2777">
        <w:t>ui</w:t>
      </w:r>
      <w:proofErr w:type="spellEnd"/>
      <w:r w:rsidRPr="00DE2777">
        <w:t>/admin-web/app/styles/main.css</w:t>
      </w:r>
      <w:commentRangeEnd w:id="2207"/>
      <w:r w:rsidR="00AD126E">
        <w:rPr>
          <w:rStyle w:val="a7"/>
        </w:rPr>
        <w:commentReference w:id="2207"/>
      </w:r>
    </w:p>
    <w:p w14:paraId="78FC58D9" w14:textId="7675C090" w:rsidR="002F5E51" w:rsidRPr="002F5E51" w:rsidRDefault="005526D2" w:rsidP="002F5E51">
      <w:pPr>
        <w:tabs>
          <w:tab w:val="left" w:pos="420"/>
          <w:tab w:val="left" w:pos="840"/>
          <w:tab w:val="left" w:pos="2940"/>
          <w:tab w:val="left" w:pos="3360"/>
          <w:tab w:val="left" w:pos="3780"/>
          <w:tab w:val="left" w:pos="4200"/>
          <w:tab w:val="left" w:pos="4620"/>
          <w:tab w:val="left" w:pos="5040"/>
          <w:tab w:val="left" w:pos="5460"/>
          <w:tab w:val="left" w:pos="5880"/>
          <w:tab w:val="left" w:pos="6300"/>
        </w:tabs>
        <w:ind w:firstLineChars="100" w:firstLine="210"/>
        <w:rPr>
          <w:color w:val="FF0000"/>
        </w:rPr>
      </w:pPr>
      <w:r>
        <w:t>l</w:t>
      </w:r>
      <w:r w:rsidR="001F3C35">
        <w:t>ine459</w:t>
      </w:r>
      <w:r w:rsidR="001F3C35">
        <w:rPr>
          <w:rFonts w:hint="eastAsia"/>
        </w:rPr>
        <w:t>-</w:t>
      </w:r>
      <w:r w:rsidR="001F3C35">
        <w:t>464</w:t>
      </w:r>
      <w:r w:rsidR="002F5E51">
        <w:t xml:space="preserve"> </w:t>
      </w:r>
      <w:r w:rsidR="001234D0">
        <w:t>从</w:t>
      </w:r>
      <w:r w:rsidR="001F3C35">
        <w:rPr>
          <w:rFonts w:hint="eastAsia"/>
        </w:rPr>
        <w:t>(</w:t>
      </w:r>
      <w:r w:rsidR="001234D0">
        <w:t>#555555, #333333</w:t>
      </w:r>
      <w:r w:rsidR="001F3C35">
        <w:t>)</w:t>
      </w:r>
      <w:r w:rsidR="001234D0">
        <w:t xml:space="preserve"> </w:t>
      </w:r>
      <w:r w:rsidR="001234D0">
        <w:t>修改为</w:t>
      </w:r>
      <w:r w:rsidR="001234D0" w:rsidRPr="00BD3B61">
        <w:rPr>
          <w:color w:val="FF0000"/>
        </w:rPr>
        <w:t>#338bb8</w:t>
      </w:r>
      <w:r w:rsidR="001234D0" w:rsidRPr="00DE2777">
        <w:t xml:space="preserve">, </w:t>
      </w:r>
      <w:r w:rsidR="001234D0" w:rsidRPr="00BD3B61">
        <w:rPr>
          <w:color w:val="FF0000"/>
        </w:rPr>
        <w:t>#338bb8</w:t>
      </w:r>
    </w:p>
    <w:p w14:paraId="1C9F02AD" w14:textId="594E5284" w:rsidR="008D5078" w:rsidRDefault="002C448D"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sidRPr="002F5E51">
        <w:rPr>
          <w:sz w:val="18"/>
          <w:szCs w:val="18"/>
        </w:rPr>
        <w:t>line 458</w:t>
      </w:r>
      <w:r w:rsidR="002F5E51" w:rsidRPr="002F5E51">
        <w:rPr>
          <w:rFonts w:hint="eastAsia"/>
          <w:sz w:val="18"/>
          <w:szCs w:val="18"/>
        </w:rPr>
        <w:t>：</w:t>
      </w:r>
      <w:r w:rsidR="008D5078" w:rsidRPr="002F5E51">
        <w:rPr>
          <w:sz w:val="18"/>
          <w:szCs w:val="18"/>
        </w:rPr>
        <w:t>#top-nav .</w:t>
      </w:r>
      <w:proofErr w:type="spellStart"/>
      <w:r w:rsidR="008D5078" w:rsidRPr="002F5E51">
        <w:rPr>
          <w:sz w:val="18"/>
          <w:szCs w:val="18"/>
        </w:rPr>
        <w:t>navbar.navbar</w:t>
      </w:r>
      <w:proofErr w:type="spellEnd"/>
      <w:r w:rsidR="008D5078" w:rsidRPr="002F5E51">
        <w:rPr>
          <w:sz w:val="18"/>
          <w:szCs w:val="18"/>
        </w:rPr>
        <w:t>-static-top .navbar-inner {</w:t>
      </w:r>
    </w:p>
    <w:p w14:paraId="384B5170" w14:textId="7224DD45" w:rsidR="0032192E" w:rsidRDefault="000B7BF2"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459</w:t>
      </w:r>
      <w:r w:rsidRPr="002F5E51">
        <w:rPr>
          <w:rFonts w:hint="eastAsia"/>
          <w:sz w:val="18"/>
          <w:szCs w:val="18"/>
        </w:rPr>
        <w:t>：</w:t>
      </w:r>
      <w:r w:rsidR="0032192E" w:rsidRPr="0032192E">
        <w:rPr>
          <w:sz w:val="18"/>
          <w:szCs w:val="18"/>
        </w:rPr>
        <w:t>background-image: -</w:t>
      </w:r>
      <w:proofErr w:type="spellStart"/>
      <w:r w:rsidR="0032192E" w:rsidRPr="0032192E">
        <w:rPr>
          <w:sz w:val="18"/>
          <w:szCs w:val="18"/>
        </w:rPr>
        <w:t>moz</w:t>
      </w:r>
      <w:proofErr w:type="spellEnd"/>
      <w:r w:rsidR="0032192E" w:rsidRPr="0032192E">
        <w:rPr>
          <w:sz w:val="18"/>
          <w:szCs w:val="18"/>
        </w:rPr>
        <w:t>-linear-gradient(top,</w:t>
      </w:r>
      <w:r w:rsidR="0032192E" w:rsidRPr="001F3C35">
        <w:rPr>
          <w:color w:val="FF0000"/>
          <w:sz w:val="18"/>
          <w:szCs w:val="18"/>
        </w:rPr>
        <w:t xml:space="preserve"> #338bb8, #338bb8</w:t>
      </w:r>
      <w:r w:rsidR="0032192E" w:rsidRPr="0032192E">
        <w:rPr>
          <w:sz w:val="18"/>
          <w:szCs w:val="18"/>
        </w:rPr>
        <w:t>);</w:t>
      </w:r>
    </w:p>
    <w:p w14:paraId="3E39A54B" w14:textId="1ED07445" w:rsidR="000B7BF2" w:rsidRDefault="000B7BF2"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460</w:t>
      </w:r>
      <w:r w:rsidRPr="002F5E51">
        <w:rPr>
          <w:rFonts w:hint="eastAsia"/>
          <w:sz w:val="18"/>
          <w:szCs w:val="18"/>
        </w:rPr>
        <w:t>：</w:t>
      </w:r>
      <w:r w:rsidRPr="000B7BF2">
        <w:rPr>
          <w:sz w:val="18"/>
          <w:szCs w:val="18"/>
        </w:rPr>
        <w:t>background-image: -</w:t>
      </w:r>
      <w:proofErr w:type="spellStart"/>
      <w:r w:rsidRPr="000B7BF2">
        <w:rPr>
          <w:sz w:val="18"/>
          <w:szCs w:val="18"/>
        </w:rPr>
        <w:t>webkit</w:t>
      </w:r>
      <w:proofErr w:type="spellEnd"/>
      <w:r w:rsidRPr="000B7BF2">
        <w:rPr>
          <w:sz w:val="18"/>
          <w:szCs w:val="18"/>
        </w:rPr>
        <w:t>-gradient(linear, 0 0, 0 100%, from</w:t>
      </w:r>
      <w:r w:rsidRPr="001F3C35">
        <w:rPr>
          <w:color w:val="FF0000"/>
          <w:sz w:val="18"/>
          <w:szCs w:val="18"/>
        </w:rPr>
        <w:t>(#338bb8</w:t>
      </w:r>
      <w:r w:rsidRPr="000B7BF2">
        <w:rPr>
          <w:sz w:val="18"/>
          <w:szCs w:val="18"/>
        </w:rPr>
        <w:t>), to(</w:t>
      </w:r>
      <w:r w:rsidRPr="001F3C35">
        <w:rPr>
          <w:color w:val="FF0000"/>
          <w:sz w:val="18"/>
          <w:szCs w:val="18"/>
        </w:rPr>
        <w:t>#338bb8</w:t>
      </w:r>
      <w:r w:rsidRPr="000B7BF2">
        <w:rPr>
          <w:sz w:val="18"/>
          <w:szCs w:val="18"/>
        </w:rPr>
        <w:t>));</w:t>
      </w:r>
    </w:p>
    <w:p w14:paraId="4ABA22A1" w14:textId="02CF6AB7" w:rsidR="000B7BF2" w:rsidRDefault="000B7BF2"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461</w:t>
      </w:r>
      <w:r w:rsidRPr="002F5E51">
        <w:rPr>
          <w:rFonts w:hint="eastAsia"/>
          <w:sz w:val="18"/>
          <w:szCs w:val="18"/>
        </w:rPr>
        <w:t>：</w:t>
      </w:r>
      <w:r w:rsidRPr="000B7BF2">
        <w:rPr>
          <w:sz w:val="18"/>
          <w:szCs w:val="18"/>
        </w:rPr>
        <w:t>background-image: -</w:t>
      </w:r>
      <w:proofErr w:type="spellStart"/>
      <w:r w:rsidRPr="000B7BF2">
        <w:rPr>
          <w:sz w:val="18"/>
          <w:szCs w:val="18"/>
        </w:rPr>
        <w:t>webkit</w:t>
      </w:r>
      <w:proofErr w:type="spellEnd"/>
      <w:r w:rsidRPr="000B7BF2">
        <w:rPr>
          <w:sz w:val="18"/>
          <w:szCs w:val="18"/>
        </w:rPr>
        <w:t xml:space="preserve">-linear-gradient(top, </w:t>
      </w:r>
      <w:r w:rsidRPr="001F3C35">
        <w:rPr>
          <w:color w:val="FF0000"/>
          <w:sz w:val="18"/>
          <w:szCs w:val="18"/>
        </w:rPr>
        <w:t>#338bb8, #338bb8</w:t>
      </w:r>
      <w:r w:rsidRPr="000B7BF2">
        <w:rPr>
          <w:sz w:val="18"/>
          <w:szCs w:val="18"/>
        </w:rPr>
        <w:t>);</w:t>
      </w:r>
    </w:p>
    <w:p w14:paraId="49900BB4" w14:textId="568707B1" w:rsidR="000B7BF2" w:rsidRPr="002F5E51" w:rsidRDefault="000B7BF2"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462</w:t>
      </w:r>
      <w:r w:rsidRPr="002F5E51">
        <w:rPr>
          <w:rFonts w:hint="eastAsia"/>
          <w:sz w:val="18"/>
          <w:szCs w:val="18"/>
        </w:rPr>
        <w:t>：</w:t>
      </w:r>
      <w:r w:rsidRPr="000B7BF2">
        <w:rPr>
          <w:sz w:val="18"/>
          <w:szCs w:val="18"/>
        </w:rPr>
        <w:t xml:space="preserve">background-image: -o-linear-gradient(top, </w:t>
      </w:r>
      <w:r w:rsidRPr="001F3C35">
        <w:rPr>
          <w:color w:val="FF0000"/>
          <w:sz w:val="18"/>
          <w:szCs w:val="18"/>
        </w:rPr>
        <w:t>#338bb8, #338bb8</w:t>
      </w:r>
      <w:r w:rsidRPr="000B7BF2">
        <w:rPr>
          <w:sz w:val="18"/>
          <w:szCs w:val="18"/>
        </w:rPr>
        <w:t>);</w:t>
      </w:r>
    </w:p>
    <w:p w14:paraId="7D938274" w14:textId="70F9D29A" w:rsidR="008D5078" w:rsidRDefault="002F5E51"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sidRPr="002F5E51">
        <w:rPr>
          <w:sz w:val="18"/>
          <w:szCs w:val="18"/>
        </w:rPr>
        <w:t xml:space="preserve">line </w:t>
      </w:r>
      <w:r w:rsidRPr="002F5E51">
        <w:rPr>
          <w:rFonts w:hint="eastAsia"/>
          <w:sz w:val="18"/>
          <w:szCs w:val="18"/>
        </w:rPr>
        <w:t>4</w:t>
      </w:r>
      <w:r w:rsidRPr="002F5E51">
        <w:rPr>
          <w:sz w:val="18"/>
          <w:szCs w:val="18"/>
        </w:rPr>
        <w:t>63</w:t>
      </w:r>
      <w:r w:rsidRPr="002F5E51">
        <w:rPr>
          <w:rFonts w:hint="eastAsia"/>
          <w:sz w:val="18"/>
          <w:szCs w:val="18"/>
        </w:rPr>
        <w:t>：</w:t>
      </w:r>
      <w:r w:rsidR="008D5078" w:rsidRPr="002F5E51">
        <w:rPr>
          <w:sz w:val="18"/>
          <w:szCs w:val="18"/>
        </w:rPr>
        <w:t xml:space="preserve">background-image: linear-gradient(to bottom, </w:t>
      </w:r>
      <w:r w:rsidR="008D5078" w:rsidRPr="006B381D">
        <w:rPr>
          <w:color w:val="FF0000"/>
          <w:sz w:val="18"/>
          <w:szCs w:val="18"/>
        </w:rPr>
        <w:t>#338bb8, #338bb8</w:t>
      </w:r>
      <w:r w:rsidR="008D5078" w:rsidRPr="002F5E51">
        <w:rPr>
          <w:sz w:val="18"/>
          <w:szCs w:val="18"/>
        </w:rPr>
        <w:t>);</w:t>
      </w:r>
    </w:p>
    <w:p w14:paraId="022472D5" w14:textId="0300A702" w:rsidR="000B7BF2" w:rsidRPr="002F5E51" w:rsidRDefault="000B7BF2"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lastRenderedPageBreak/>
        <w:t>line 464</w:t>
      </w:r>
      <w:r w:rsidRPr="002F5E51">
        <w:rPr>
          <w:rFonts w:hint="eastAsia"/>
          <w:sz w:val="18"/>
          <w:szCs w:val="18"/>
        </w:rPr>
        <w:t>：</w:t>
      </w:r>
      <w:r w:rsidRPr="000B7BF2">
        <w:rPr>
          <w:sz w:val="18"/>
          <w:szCs w:val="18"/>
        </w:rPr>
        <w:t>filter: progid:DXImageTransform.Microsoft.gradient(startColorstr=#</w:t>
      </w:r>
      <w:r w:rsidRPr="001F3C35">
        <w:rPr>
          <w:color w:val="FF0000"/>
          <w:sz w:val="18"/>
          <w:szCs w:val="18"/>
        </w:rPr>
        <w:t>338bb8</w:t>
      </w:r>
      <w:r w:rsidRPr="000B7BF2">
        <w:rPr>
          <w:sz w:val="18"/>
          <w:szCs w:val="18"/>
        </w:rPr>
        <w:t xml:space="preserve">, </w:t>
      </w:r>
      <w:proofErr w:type="spellStart"/>
      <w:r w:rsidRPr="000B7BF2">
        <w:rPr>
          <w:sz w:val="18"/>
          <w:szCs w:val="18"/>
        </w:rPr>
        <w:t>endColorstr</w:t>
      </w:r>
      <w:proofErr w:type="spellEnd"/>
      <w:r w:rsidRPr="000B7BF2">
        <w:rPr>
          <w:sz w:val="18"/>
          <w:szCs w:val="18"/>
        </w:rPr>
        <w:t>=</w:t>
      </w:r>
      <w:r w:rsidRPr="001F3C35">
        <w:rPr>
          <w:color w:val="FF0000"/>
          <w:sz w:val="18"/>
          <w:szCs w:val="18"/>
        </w:rPr>
        <w:t>#338bb8)</w:t>
      </w:r>
      <w:r w:rsidRPr="000B7BF2">
        <w:rPr>
          <w:sz w:val="18"/>
          <w:szCs w:val="18"/>
        </w:rPr>
        <w:t>;</w:t>
      </w:r>
    </w:p>
    <w:p w14:paraId="3D904342" w14:textId="5556D53F" w:rsidR="002F5E51" w:rsidRDefault="002C448D" w:rsidP="002C448D">
      <w:r>
        <w:rPr>
          <w:rFonts w:hint="eastAsia"/>
        </w:rPr>
        <w:t>（</w:t>
      </w:r>
      <w:r>
        <w:rPr>
          <w:rFonts w:hint="eastAsia"/>
        </w:rPr>
        <w:t>3</w:t>
      </w:r>
      <w:r>
        <w:rPr>
          <w:rFonts w:hint="eastAsia"/>
        </w:rPr>
        <w:t>）</w:t>
      </w:r>
      <w:r w:rsidR="002F5E51">
        <w:rPr>
          <w:rFonts w:hint="eastAsia"/>
        </w:rPr>
        <w:t>操作成功的页面的色值</w:t>
      </w:r>
    </w:p>
    <w:p w14:paraId="0D8970A4" w14:textId="6271139D" w:rsidR="003D5896" w:rsidRDefault="003D5896" w:rsidP="002F5E51">
      <w:pPr>
        <w:ind w:firstLine="210"/>
      </w:pPr>
      <w:r>
        <w:rPr>
          <w:rFonts w:hint="eastAsia"/>
        </w:rPr>
        <w:t>修改文件：</w:t>
      </w:r>
      <w:proofErr w:type="spellStart"/>
      <w:r>
        <w:t>ambari</w:t>
      </w:r>
      <w:proofErr w:type="spellEnd"/>
      <w:r>
        <w:t>-web/</w:t>
      </w:r>
      <w:r w:rsidRPr="00294334">
        <w:t>vendor/styles/bootstrap</w:t>
      </w:r>
      <w:r>
        <w:rPr>
          <w:rFonts w:hint="eastAsia"/>
        </w:rPr>
        <w:t>.css</w:t>
      </w:r>
    </w:p>
    <w:p w14:paraId="6E676437" w14:textId="3CA9C837" w:rsidR="001234D0" w:rsidRDefault="002C448D" w:rsidP="002F5E51">
      <w:pPr>
        <w:ind w:firstLineChars="100" w:firstLine="210"/>
      </w:pPr>
      <w:commentRangeStart w:id="2208"/>
      <w:r>
        <w:t>line 3294</w:t>
      </w:r>
      <w:r w:rsidR="001234D0">
        <w:t>从</w:t>
      </w:r>
      <w:r w:rsidR="001234D0">
        <w:t>#</w:t>
      </w:r>
      <w:r w:rsidRPr="002C448D">
        <w:t>5bb75b</w:t>
      </w:r>
      <w:r w:rsidR="001234D0">
        <w:rPr>
          <w:rFonts w:hint="eastAsia"/>
        </w:rPr>
        <w:t>，</w:t>
      </w:r>
      <w:r w:rsidR="001234D0">
        <w:t>修改为</w:t>
      </w:r>
      <w:r w:rsidR="001234D0" w:rsidRPr="00294334">
        <w:rPr>
          <w:color w:val="FF0000"/>
        </w:rPr>
        <w:t>#338bb8</w:t>
      </w:r>
    </w:p>
    <w:p w14:paraId="60AD7207" w14:textId="0F18109E" w:rsidR="002F5E51" w:rsidRPr="002F5E51" w:rsidRDefault="002C448D" w:rsidP="002F5E51">
      <w:pPr>
        <w:ind w:firstLineChars="100" w:firstLine="210"/>
        <w:rPr>
          <w:color w:val="FF0000"/>
        </w:rPr>
      </w:pPr>
      <w:r>
        <w:t>line 3297</w:t>
      </w:r>
      <w:r>
        <w:t>从</w:t>
      </w:r>
      <w:r w:rsidR="001234D0">
        <w:t xml:space="preserve">#62c462, #51a351 </w:t>
      </w:r>
      <w:r w:rsidR="001234D0">
        <w:t>修改为</w:t>
      </w:r>
      <w:r w:rsidR="001234D0" w:rsidRPr="00294334">
        <w:rPr>
          <w:color w:val="FF0000"/>
        </w:rPr>
        <w:t>#338bb8, #338bb8</w:t>
      </w:r>
      <w:commentRangeEnd w:id="2208"/>
      <w:r w:rsidR="00AD126E">
        <w:rPr>
          <w:rStyle w:val="a7"/>
        </w:rPr>
        <w:commentReference w:id="2208"/>
      </w:r>
    </w:p>
    <w:p w14:paraId="44B6AC83" w14:textId="0AF2E37B" w:rsidR="002C448D" w:rsidRPr="002F5E51" w:rsidRDefault="002C448D"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sidRPr="002F5E51">
        <w:rPr>
          <w:sz w:val="18"/>
          <w:szCs w:val="18"/>
        </w:rPr>
        <w:t>line 3291</w:t>
      </w:r>
      <w:r w:rsidRPr="002F5E51">
        <w:rPr>
          <w:rFonts w:hint="eastAsia"/>
          <w:sz w:val="18"/>
          <w:szCs w:val="18"/>
        </w:rPr>
        <w:t>：</w:t>
      </w:r>
      <w:r w:rsidRPr="002F5E51">
        <w:rPr>
          <w:sz w:val="18"/>
          <w:szCs w:val="18"/>
        </w:rPr>
        <w:t>.</w:t>
      </w:r>
      <w:proofErr w:type="spellStart"/>
      <w:r w:rsidRPr="002F5E51">
        <w:rPr>
          <w:sz w:val="18"/>
          <w:szCs w:val="18"/>
        </w:rPr>
        <w:t>btn</w:t>
      </w:r>
      <w:proofErr w:type="spellEnd"/>
      <w:r w:rsidRPr="002F5E51">
        <w:rPr>
          <w:sz w:val="18"/>
          <w:szCs w:val="18"/>
        </w:rPr>
        <w:t>-success {</w:t>
      </w:r>
    </w:p>
    <w:p w14:paraId="2F04F2C9" w14:textId="7FA2476E" w:rsidR="002C448D" w:rsidRPr="002F5E51" w:rsidRDefault="002C448D"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sidRPr="002F5E51">
        <w:rPr>
          <w:sz w:val="18"/>
          <w:szCs w:val="18"/>
        </w:rPr>
        <w:t>line 3294</w:t>
      </w:r>
      <w:r w:rsidRPr="002F5E51">
        <w:rPr>
          <w:rFonts w:hint="eastAsia"/>
          <w:sz w:val="18"/>
          <w:szCs w:val="18"/>
        </w:rPr>
        <w:t>：</w:t>
      </w:r>
      <w:r w:rsidRPr="002F5E51">
        <w:rPr>
          <w:sz w:val="18"/>
          <w:szCs w:val="18"/>
        </w:rPr>
        <w:t xml:space="preserve">background-color: </w:t>
      </w:r>
      <w:r w:rsidRPr="006B381D">
        <w:rPr>
          <w:color w:val="FF0000"/>
          <w:sz w:val="18"/>
          <w:szCs w:val="18"/>
        </w:rPr>
        <w:t>#338bb8</w:t>
      </w:r>
      <w:r w:rsidRPr="002F5E51">
        <w:rPr>
          <w:sz w:val="18"/>
          <w:szCs w:val="18"/>
        </w:rPr>
        <w:t>;</w:t>
      </w:r>
    </w:p>
    <w:p w14:paraId="6DC29440" w14:textId="5239D11C" w:rsidR="002C448D" w:rsidRPr="002F5E51" w:rsidRDefault="002C448D" w:rsidP="002F5E51">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sidRPr="002F5E51">
        <w:rPr>
          <w:sz w:val="18"/>
          <w:szCs w:val="18"/>
        </w:rPr>
        <w:t>line 3297</w:t>
      </w:r>
      <w:r w:rsidRPr="002F5E51">
        <w:rPr>
          <w:rFonts w:hint="eastAsia"/>
          <w:sz w:val="18"/>
          <w:szCs w:val="18"/>
        </w:rPr>
        <w:t>：</w:t>
      </w:r>
      <w:r w:rsidRPr="002F5E51">
        <w:rPr>
          <w:sz w:val="18"/>
          <w:szCs w:val="18"/>
        </w:rPr>
        <w:t>background-image: -</w:t>
      </w:r>
      <w:proofErr w:type="spellStart"/>
      <w:r w:rsidRPr="002F5E51">
        <w:rPr>
          <w:sz w:val="18"/>
          <w:szCs w:val="18"/>
        </w:rPr>
        <w:t>webkit</w:t>
      </w:r>
      <w:proofErr w:type="spellEnd"/>
      <w:r w:rsidRPr="002F5E51">
        <w:rPr>
          <w:sz w:val="18"/>
          <w:szCs w:val="18"/>
        </w:rPr>
        <w:t xml:space="preserve">-linear-gradient(top, </w:t>
      </w:r>
      <w:r w:rsidRPr="006B381D">
        <w:rPr>
          <w:color w:val="FF0000"/>
          <w:sz w:val="18"/>
          <w:szCs w:val="18"/>
        </w:rPr>
        <w:t>#338bb8, #338bb8</w:t>
      </w:r>
      <w:r w:rsidRPr="002F5E51">
        <w:rPr>
          <w:sz w:val="18"/>
          <w:szCs w:val="18"/>
        </w:rPr>
        <w:t>);</w:t>
      </w:r>
    </w:p>
    <w:p w14:paraId="7F3FB790" w14:textId="6C4D465F" w:rsidR="002F5E51" w:rsidRDefault="003D5896" w:rsidP="003D5896">
      <w:r>
        <w:rPr>
          <w:rFonts w:hint="eastAsia"/>
        </w:rPr>
        <w:t>（</w:t>
      </w:r>
      <w:r w:rsidR="002C448D">
        <w:rPr>
          <w:rFonts w:hint="eastAsia"/>
        </w:rPr>
        <w:t>4</w:t>
      </w:r>
      <w:r>
        <w:rPr>
          <w:rFonts w:hint="eastAsia"/>
        </w:rPr>
        <w:t>）</w:t>
      </w:r>
      <w:r w:rsidR="002F5E51">
        <w:rPr>
          <w:rFonts w:hint="eastAsia"/>
        </w:rPr>
        <w:t>用于修复部分色值</w:t>
      </w:r>
      <w:r w:rsidR="002F5E51">
        <w:rPr>
          <w:rFonts w:hint="eastAsia"/>
        </w:rPr>
        <w:t>BUG</w:t>
      </w:r>
    </w:p>
    <w:p w14:paraId="50D9E575" w14:textId="4A7212D0" w:rsidR="003D5896" w:rsidRDefault="003D5896" w:rsidP="002F5E51">
      <w:pPr>
        <w:ind w:firstLine="420"/>
      </w:pPr>
      <w:r>
        <w:rPr>
          <w:rFonts w:hint="eastAsia"/>
        </w:rPr>
        <w:t>将所有色值</w:t>
      </w:r>
      <w:r>
        <w:rPr>
          <w:rFonts w:hint="eastAsia"/>
        </w:rPr>
        <w:t>#468847</w:t>
      </w:r>
      <w:r>
        <w:rPr>
          <w:rFonts w:hint="eastAsia"/>
        </w:rPr>
        <w:t>修改为</w:t>
      </w:r>
      <w:r>
        <w:rPr>
          <w:rFonts w:hint="eastAsia"/>
        </w:rPr>
        <w:t>#0088cc</w:t>
      </w:r>
    </w:p>
    <w:p w14:paraId="52448E8C" w14:textId="79BFB713" w:rsidR="003D5896" w:rsidRDefault="003D5896" w:rsidP="003D5896">
      <w:pPr>
        <w:ind w:leftChars="200" w:left="420" w:firstLine="420"/>
      </w:pPr>
      <w:proofErr w:type="spellStart"/>
      <w:r>
        <w:rPr>
          <w:rFonts w:hint="eastAsia"/>
        </w:rPr>
        <w:t>ambari</w:t>
      </w:r>
      <w:proofErr w:type="spellEnd"/>
      <w:r>
        <w:rPr>
          <w:rFonts w:hint="eastAsia"/>
        </w:rPr>
        <w:t>-web/public/stylesheets/vendor.css</w:t>
      </w:r>
      <w:ins w:id="2209" w:author="Feifei Gu (顾飞飞)" w:date="2018-07-16T16:34:00Z">
        <w:r w:rsidR="00AF2E46">
          <w:t xml:space="preserve">  </w:t>
        </w:r>
      </w:ins>
      <w:ins w:id="2210" w:author="Feifei Gu (顾飞飞)" w:date="2018-07-16T16:33:00Z">
        <w:r w:rsidR="00AF2E46" w:rsidRPr="00AF2E46">
          <w:rPr>
            <w:color w:val="2F5496" w:themeColor="accent5" w:themeShade="BF"/>
            <w:rPrChange w:id="2211" w:author="Feifei Gu (顾飞飞)" w:date="2018-07-16T16:34:00Z">
              <w:rPr/>
            </w:rPrChange>
          </w:rPr>
          <w:t>1</w:t>
        </w:r>
      </w:ins>
      <w:ins w:id="2212" w:author="Feifei Gu (顾飞飞)" w:date="2018-07-16T16:34:00Z">
        <w:r w:rsidR="00AF2E46" w:rsidRPr="00AF2E46">
          <w:rPr>
            <w:rFonts w:hint="eastAsia"/>
            <w:color w:val="2F5496" w:themeColor="accent5" w:themeShade="BF"/>
            <w:rPrChange w:id="2213" w:author="Feifei Gu (顾飞飞)" w:date="2018-07-16T16:34:00Z">
              <w:rPr>
                <w:rFonts w:hint="eastAsia"/>
              </w:rPr>
            </w:rPrChange>
          </w:rPr>
          <w:t>处</w:t>
        </w:r>
      </w:ins>
    </w:p>
    <w:p w14:paraId="2B1D70EB" w14:textId="287232BE" w:rsidR="003D5896" w:rsidRPr="00DE2777" w:rsidRDefault="003D5896" w:rsidP="003D589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ind w:leftChars="200" w:left="420" w:firstLine="420"/>
      </w:pPr>
      <w:proofErr w:type="spellStart"/>
      <w:r w:rsidRPr="00DE2777">
        <w:rPr>
          <w:rFonts w:hint="eastAsia"/>
        </w:rPr>
        <w:t>ambari</w:t>
      </w:r>
      <w:proofErr w:type="spellEnd"/>
      <w:r w:rsidRPr="00DE2777">
        <w:rPr>
          <w:rFonts w:hint="eastAsia"/>
        </w:rPr>
        <w:t>-web/app/styles/</w:t>
      </w:r>
      <w:proofErr w:type="spellStart"/>
      <w:r w:rsidRPr="00DE2777">
        <w:rPr>
          <w:rFonts w:hint="eastAsia"/>
        </w:rPr>
        <w:t>enhanced_service_dashboard.less</w:t>
      </w:r>
      <w:proofErr w:type="spellEnd"/>
      <w:r w:rsidRPr="00DE2777">
        <w:rPr>
          <w:rFonts w:hint="eastAsia"/>
        </w:rPr>
        <w:t xml:space="preserve"> 1</w:t>
      </w:r>
      <w:r w:rsidRPr="00DE2777">
        <w:rPr>
          <w:rFonts w:hint="eastAsia"/>
        </w:rPr>
        <w:t>处</w:t>
      </w:r>
    </w:p>
    <w:p w14:paraId="2381BBF8" w14:textId="77FBD275" w:rsidR="003D5896" w:rsidRPr="00DE2777" w:rsidRDefault="003D5896" w:rsidP="003D589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670"/>
          <w:tab w:val="left" w:pos="6300"/>
        </w:tabs>
        <w:ind w:leftChars="200" w:left="420" w:firstLine="420"/>
      </w:pPr>
      <w:commentRangeStart w:id="2214"/>
      <w:proofErr w:type="spellStart"/>
      <w:r w:rsidRPr="00DE2777">
        <w:rPr>
          <w:rFonts w:hint="eastAsia"/>
        </w:rPr>
        <w:t>ambari</w:t>
      </w:r>
      <w:proofErr w:type="spellEnd"/>
      <w:r w:rsidRPr="00DE2777">
        <w:rPr>
          <w:rFonts w:hint="eastAsia"/>
        </w:rPr>
        <w:t xml:space="preserve">-web/vendor/styles/bootstrap.css </w:t>
      </w:r>
      <w:commentRangeEnd w:id="2214"/>
      <w:r w:rsidR="00B116BE">
        <w:rPr>
          <w:rStyle w:val="a7"/>
        </w:rPr>
        <w:commentReference w:id="2214"/>
      </w:r>
      <w:r w:rsidRPr="00DE2777">
        <w:rPr>
          <w:rFonts w:hint="eastAsia"/>
        </w:rPr>
        <w:t>8</w:t>
      </w:r>
      <w:r w:rsidR="00DE2777">
        <w:rPr>
          <w:rFonts w:hint="eastAsia"/>
        </w:rPr>
        <w:t>处</w:t>
      </w:r>
      <w:r w:rsidRPr="00DE2777">
        <w:tab/>
      </w:r>
    </w:p>
    <w:p w14:paraId="2EBFA6DE" w14:textId="0F8E0BC9" w:rsidR="00A022E5" w:rsidRPr="001D34CA" w:rsidRDefault="003D5896" w:rsidP="001D34C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ind w:leftChars="200" w:left="420" w:firstLine="420"/>
      </w:pPr>
      <w:proofErr w:type="spellStart"/>
      <w:r w:rsidRPr="00DE2777">
        <w:rPr>
          <w:rFonts w:hint="eastAsia"/>
        </w:rPr>
        <w:t>ambari</w:t>
      </w:r>
      <w:proofErr w:type="spellEnd"/>
      <w:r w:rsidRPr="00DE2777">
        <w:rPr>
          <w:rFonts w:hint="eastAsia"/>
        </w:rPr>
        <w:t>-web/vendor/styles/bootstrap-combobox.css 3</w:t>
      </w:r>
      <w:r w:rsidR="00DE2777">
        <w:rPr>
          <w:rFonts w:hint="eastAsia"/>
        </w:rPr>
        <w:t>处</w:t>
      </w:r>
    </w:p>
    <w:p w14:paraId="0738C38C" w14:textId="3B54073A" w:rsidR="003D5896" w:rsidRPr="003D5896" w:rsidRDefault="003D5896" w:rsidP="003D5896">
      <w:pPr>
        <w:pStyle w:val="3"/>
      </w:pPr>
      <w:r>
        <w:rPr>
          <w:rFonts w:hint="eastAsia"/>
        </w:rPr>
        <w:t xml:space="preserve">5.2.5 </w:t>
      </w:r>
      <w:r>
        <w:rPr>
          <w:rFonts w:hint="eastAsia"/>
        </w:rPr>
        <w:t>服务描述汉化</w:t>
      </w:r>
    </w:p>
    <w:p w14:paraId="05CBFF98" w14:textId="7954C7D2" w:rsidR="003D5896" w:rsidRDefault="003D5896" w:rsidP="003D5896">
      <w:r>
        <w:rPr>
          <w:rFonts w:hint="eastAsia"/>
        </w:rPr>
        <w:t xml:space="preserve">1. </w:t>
      </w:r>
      <w:proofErr w:type="spellStart"/>
      <w:r>
        <w:rPr>
          <w:rFonts w:hint="eastAsia"/>
        </w:rPr>
        <w:t>ambari</w:t>
      </w:r>
      <w:proofErr w:type="spellEnd"/>
      <w:r>
        <w:rPr>
          <w:rFonts w:hint="eastAsia"/>
        </w:rPr>
        <w:t>-server/</w:t>
      </w:r>
      <w:proofErr w:type="spellStart"/>
      <w:r>
        <w:rPr>
          <w:rFonts w:hint="eastAsia"/>
        </w:rPr>
        <w:t>src</w:t>
      </w:r>
      <w:proofErr w:type="spellEnd"/>
      <w:r>
        <w:rPr>
          <w:rFonts w:hint="eastAsia"/>
        </w:rPr>
        <w:t xml:space="preserve">/main/resources/common-services/* </w:t>
      </w:r>
      <w:r>
        <w:rPr>
          <w:rFonts w:hint="eastAsia"/>
        </w:rPr>
        <w:t>所有</w:t>
      </w:r>
      <w:r>
        <w:rPr>
          <w:rFonts w:hint="eastAsia"/>
        </w:rPr>
        <w:t>metainfo.xml</w:t>
      </w:r>
      <w:r>
        <w:rPr>
          <w:rFonts w:hint="eastAsia"/>
        </w:rPr>
        <w:t>文件描述进行汉化</w:t>
      </w:r>
    </w:p>
    <w:p w14:paraId="4482BE52" w14:textId="77777777" w:rsidR="003D5896" w:rsidRDefault="003D5896" w:rsidP="003D5896">
      <w:pPr>
        <w:ind w:firstLine="420"/>
        <w:rPr>
          <w:ins w:id="2215" w:author="Feifei Gu (顾飞飞)" w:date="2018-07-16T17:10:00Z"/>
        </w:rPr>
      </w:pPr>
      <w:commentRangeStart w:id="2216"/>
      <w:r w:rsidRPr="00D32A82">
        <w:t>AMBARI_INFRA/0.1.0/metainfo.xml</w:t>
      </w:r>
      <w:commentRangeEnd w:id="2216"/>
      <w:r w:rsidR="00F9426F">
        <w:rPr>
          <w:rStyle w:val="a7"/>
        </w:rPr>
        <w:commentReference w:id="2216"/>
      </w:r>
      <w:r>
        <w:t xml:space="preserve">  </w:t>
      </w:r>
    </w:p>
    <w:p w14:paraId="2A33FCF0" w14:textId="6D9C05CC" w:rsidR="00D11D5D" w:rsidRDefault="00D11D5D" w:rsidP="003D5896">
      <w:pPr>
        <w:ind w:firstLine="420"/>
      </w:pPr>
      <w:ins w:id="2217" w:author="Feifei Gu (顾飞飞)" w:date="2018-07-16T17:10:00Z">
        <w:r w:rsidRPr="00D11D5D">
          <w:rPr>
            <w:color w:val="2F5496" w:themeColor="accent5" w:themeShade="BF"/>
            <w:rPrChange w:id="2218" w:author="Feifei Gu (顾飞飞)" w:date="2018-07-16T17:10:00Z">
              <w:rPr/>
            </w:rPrChange>
          </w:rPr>
          <w:t xml:space="preserve">Core shared service used by Ambari managed components </w:t>
        </w:r>
        <w:r w:rsidRPr="00D11D5D">
          <w:rPr>
            <w:rFonts w:hint="eastAsia"/>
            <w:color w:val="2F5496" w:themeColor="accent5" w:themeShade="BF"/>
            <w:rPrChange w:id="2219" w:author="Feifei Gu (顾飞飞)" w:date="2018-07-16T17:10:00Z">
              <w:rPr>
                <w:rFonts w:hint="eastAsia"/>
              </w:rPr>
            </w:rPrChange>
          </w:rPr>
          <w:t>修改为：</w:t>
        </w:r>
      </w:ins>
    </w:p>
    <w:p w14:paraId="7E1929FB" w14:textId="66CC3384" w:rsidR="003D5896" w:rsidRDefault="003D5896" w:rsidP="003D5896">
      <w:pPr>
        <w:ind w:left="420" w:firstLine="420"/>
      </w:pPr>
      <w:r>
        <w:rPr>
          <w:rFonts w:hint="eastAsia"/>
        </w:rPr>
        <w:t>---</w:t>
      </w:r>
      <w:r w:rsidRPr="00D32A82">
        <w:rPr>
          <w:rFonts w:hint="eastAsia"/>
        </w:rPr>
        <w:t>被</w:t>
      </w:r>
      <w:r w:rsidRPr="00D32A82">
        <w:rPr>
          <w:rFonts w:hint="eastAsia"/>
        </w:rPr>
        <w:t>HD</w:t>
      </w:r>
      <w:r w:rsidRPr="00D32A82">
        <w:rPr>
          <w:rFonts w:hint="eastAsia"/>
        </w:rPr>
        <w:t>管理组件共享的核心服务</w:t>
      </w:r>
    </w:p>
    <w:p w14:paraId="7C5D8360" w14:textId="1E54F24B" w:rsidR="00B01846" w:rsidRDefault="003D5896">
      <w:pPr>
        <w:ind w:firstLine="420"/>
      </w:pPr>
      <w:r w:rsidRPr="00D32A82">
        <w:t>AMBARI_METRICS/0.1.0/metainfo.xml</w:t>
      </w:r>
      <w:r>
        <w:t xml:space="preserve">   </w:t>
      </w:r>
    </w:p>
    <w:p w14:paraId="67BC2E82" w14:textId="6DFE810B" w:rsidR="003D5896" w:rsidRDefault="003D5896" w:rsidP="003D5896">
      <w:pPr>
        <w:ind w:left="420" w:firstLine="420"/>
        <w:rPr>
          <w:ins w:id="2220" w:author="Feifei Gu (顾飞飞)" w:date="2018-07-16T17:18:00Z"/>
          <w:b/>
          <w:i/>
        </w:rPr>
      </w:pPr>
      <w:r w:rsidRPr="00B76359">
        <w:rPr>
          <w:b/>
          <w:i/>
        </w:rPr>
        <w:t>HD Metrics</w:t>
      </w:r>
    </w:p>
    <w:p w14:paraId="2A860551" w14:textId="52624098" w:rsidR="00B01846" w:rsidRPr="00B01846" w:rsidRDefault="00B01846" w:rsidP="003D5896">
      <w:pPr>
        <w:ind w:left="420" w:firstLine="420"/>
        <w:rPr>
          <w:color w:val="2F5496" w:themeColor="accent5" w:themeShade="BF"/>
          <w:rPrChange w:id="2221" w:author="Feifei Gu (顾飞飞)" w:date="2018-07-16T17:18:00Z">
            <w:rPr>
              <w:b/>
              <w:i/>
            </w:rPr>
          </w:rPrChange>
        </w:rPr>
      </w:pPr>
      <w:ins w:id="2222" w:author="Feifei Gu (顾飞飞)" w:date="2018-07-16T17:18:00Z">
        <w:r w:rsidRPr="00B01846">
          <w:rPr>
            <w:color w:val="2F5496" w:themeColor="accent5" w:themeShade="BF"/>
            <w:rPrChange w:id="2223" w:author="Feifei Gu (顾飞飞)" w:date="2018-07-16T17:18:00Z">
              <w:rPr>
                <w:b/>
                <w:i/>
              </w:rPr>
            </w:rPrChange>
          </w:rPr>
          <w:t>A system for metrics collection that provides storage and retrieval capability for metrics collected from the cluster</w:t>
        </w:r>
        <w:r>
          <w:rPr>
            <w:color w:val="2F5496" w:themeColor="accent5" w:themeShade="BF"/>
          </w:rPr>
          <w:t xml:space="preserve"> </w:t>
        </w:r>
        <w:r>
          <w:rPr>
            <w:color w:val="2F5496" w:themeColor="accent5" w:themeShade="BF"/>
          </w:rPr>
          <w:t>修改为</w:t>
        </w:r>
        <w:r>
          <w:rPr>
            <w:rFonts w:hint="eastAsia"/>
            <w:color w:val="2F5496" w:themeColor="accent5" w:themeShade="BF"/>
          </w:rPr>
          <w:t>：</w:t>
        </w:r>
      </w:ins>
    </w:p>
    <w:p w14:paraId="266C7221" w14:textId="39511ED9" w:rsidR="003D5896" w:rsidRDefault="003D5896" w:rsidP="003D5896">
      <w:pPr>
        <w:ind w:left="420" w:firstLine="420"/>
      </w:pPr>
      <w:r>
        <w:rPr>
          <w:rFonts w:hint="eastAsia"/>
        </w:rPr>
        <w:t>---</w:t>
      </w:r>
      <w:r w:rsidRPr="00D32A82">
        <w:rPr>
          <w:rFonts w:hint="eastAsia"/>
        </w:rPr>
        <w:t>进行集群度量指标的收集、存储，提供集群度量指标的检索服务</w:t>
      </w:r>
    </w:p>
    <w:p w14:paraId="78193AB4" w14:textId="171D708A" w:rsidR="003D5896" w:rsidRDefault="003D5896" w:rsidP="003D5896">
      <w:pPr>
        <w:ind w:firstLine="420"/>
        <w:rPr>
          <w:ins w:id="2224" w:author="Feifei Gu (顾飞飞)" w:date="2018-07-17T08:50:00Z"/>
        </w:rPr>
      </w:pPr>
      <w:r w:rsidRPr="00D32A82">
        <w:t>FLUME/1.4.0.2.0/metainfo.xml</w:t>
      </w:r>
    </w:p>
    <w:p w14:paraId="78AC779E" w14:textId="35B69CB5" w:rsidR="00981129" w:rsidRPr="00981129" w:rsidRDefault="00981129">
      <w:pPr>
        <w:ind w:left="420" w:firstLine="420"/>
        <w:rPr>
          <w:color w:val="2F5496" w:themeColor="accent5" w:themeShade="BF"/>
          <w:rPrChange w:id="2225" w:author="Feifei Gu (顾飞飞)" w:date="2018-07-17T08:51:00Z">
            <w:rPr/>
          </w:rPrChange>
        </w:rPr>
        <w:pPrChange w:id="2226" w:author="Feifei Gu (顾飞飞)" w:date="2018-07-17T08:51:00Z">
          <w:pPr>
            <w:ind w:firstLine="420"/>
          </w:pPr>
        </w:pPrChange>
      </w:pPr>
      <w:ins w:id="2227" w:author="Feifei Gu (顾飞飞)" w:date="2018-07-17T08:50:00Z">
        <w:r w:rsidRPr="00981129">
          <w:rPr>
            <w:color w:val="2F5496" w:themeColor="accent5" w:themeShade="BF"/>
            <w:rPrChange w:id="2228" w:author="Feifei Gu (顾飞飞)" w:date="2018-07-17T08:51:00Z">
              <w:rPr/>
            </w:rPrChange>
          </w:rPr>
          <w:t>A distributed service for collecting, aggregating, and moving large amounts of streaming data into HDFS</w:t>
        </w:r>
      </w:ins>
      <w:ins w:id="2229" w:author="Feifei Gu (顾飞飞)" w:date="2018-07-17T08:51:00Z">
        <w:r w:rsidRPr="00981129">
          <w:rPr>
            <w:color w:val="2F5496" w:themeColor="accent5" w:themeShade="BF"/>
            <w:rPrChange w:id="2230" w:author="Feifei Gu (顾飞飞)" w:date="2018-07-17T08:51:00Z">
              <w:rPr/>
            </w:rPrChange>
          </w:rPr>
          <w:t xml:space="preserve"> </w:t>
        </w:r>
        <w:r w:rsidRPr="00981129">
          <w:rPr>
            <w:rFonts w:hint="eastAsia"/>
            <w:color w:val="2F5496" w:themeColor="accent5" w:themeShade="BF"/>
            <w:rPrChange w:id="2231" w:author="Feifei Gu (顾飞飞)" w:date="2018-07-17T08:51:00Z">
              <w:rPr>
                <w:rFonts w:hint="eastAsia"/>
              </w:rPr>
            </w:rPrChange>
          </w:rPr>
          <w:t>修改为：</w:t>
        </w:r>
      </w:ins>
    </w:p>
    <w:p w14:paraId="29631DDA" w14:textId="7AEDFD5A" w:rsidR="003D5896" w:rsidRDefault="003D5896" w:rsidP="003D5896">
      <w:pPr>
        <w:ind w:left="420" w:firstLine="420"/>
      </w:pPr>
      <w:r>
        <w:rPr>
          <w:rFonts w:hint="eastAsia"/>
        </w:rPr>
        <w:t>----</w:t>
      </w:r>
      <w:r w:rsidRPr="00D32A82">
        <w:rPr>
          <w:rFonts w:hint="eastAsia"/>
        </w:rPr>
        <w:t>一种分布式服务，可以进行大规模流式数据的收集、聚合，并持久化到</w:t>
      </w:r>
      <w:r w:rsidRPr="00D32A82">
        <w:rPr>
          <w:rFonts w:hint="eastAsia"/>
        </w:rPr>
        <w:t>HDFS</w:t>
      </w:r>
      <w:r w:rsidRPr="00D32A82">
        <w:rPr>
          <w:rFonts w:hint="eastAsia"/>
        </w:rPr>
        <w:t>。</w:t>
      </w:r>
    </w:p>
    <w:p w14:paraId="286F2C6C" w14:textId="77777777" w:rsidR="00B76359" w:rsidRDefault="003D5896" w:rsidP="003D5896">
      <w:pPr>
        <w:ind w:firstLine="420"/>
      </w:pPr>
      <w:r w:rsidRPr="00D32A82">
        <w:t>HAWQ/2.0.0/metainfo.xml</w:t>
      </w:r>
      <w:r>
        <w:t xml:space="preserve">      </w:t>
      </w:r>
    </w:p>
    <w:p w14:paraId="66D20873" w14:textId="5200EF90" w:rsidR="00B76359" w:rsidRPr="00B76359" w:rsidRDefault="003D5896" w:rsidP="00B76359">
      <w:pPr>
        <w:ind w:left="420" w:firstLine="420"/>
        <w:rPr>
          <w:b/>
          <w:i/>
        </w:rPr>
      </w:pPr>
      <w:del w:id="2232" w:author="Feifei Gu (顾飞飞)" w:date="2018-07-17T08:58:00Z">
        <w:r w:rsidRPr="00A6571D" w:rsidDel="00A6571D">
          <w:rPr>
            <w:color w:val="2F5496" w:themeColor="accent5" w:themeShade="BF"/>
            <w:rPrChange w:id="2233" w:author="Feifei Gu (顾飞飞)" w:date="2018-07-17T08:58:00Z">
              <w:rPr>
                <w:b/>
                <w:i/>
              </w:rPr>
            </w:rPrChange>
          </w:rPr>
          <w:delText>HPP</w:delText>
        </w:r>
      </w:del>
      <w:ins w:id="2234" w:author="Feifei Gu (顾飞飞)" w:date="2018-07-17T08:58:00Z">
        <w:r w:rsidR="00A6571D" w:rsidRPr="00A6571D">
          <w:rPr>
            <w:color w:val="2F5496" w:themeColor="accent5" w:themeShade="BF"/>
            <w:rPrChange w:id="2235" w:author="Feifei Gu (顾飞飞)" w:date="2018-07-17T08:58:00Z">
              <w:rPr>
                <w:b/>
                <w:i/>
              </w:rPr>
            </w:rPrChange>
          </w:rPr>
          <w:t>Apache HAWQ - Hadoop Native SQL for High-Performance Advanced Analytics</w:t>
        </w:r>
        <w:r w:rsidR="00A6571D">
          <w:rPr>
            <w:color w:val="2F5496" w:themeColor="accent5" w:themeShade="BF"/>
          </w:rPr>
          <w:t xml:space="preserve"> </w:t>
        </w:r>
        <w:r w:rsidR="00A6571D">
          <w:rPr>
            <w:color w:val="2F5496" w:themeColor="accent5" w:themeShade="BF"/>
          </w:rPr>
          <w:t>修改为</w:t>
        </w:r>
        <w:r w:rsidR="00A6571D">
          <w:rPr>
            <w:rFonts w:hint="eastAsia"/>
            <w:color w:val="2F5496" w:themeColor="accent5" w:themeShade="BF"/>
          </w:rPr>
          <w:t>：</w:t>
        </w:r>
      </w:ins>
    </w:p>
    <w:p w14:paraId="5A7D0112" w14:textId="229B07BC" w:rsidR="003D5896" w:rsidRDefault="003D5896" w:rsidP="00B76359">
      <w:pPr>
        <w:ind w:left="420" w:firstLine="420"/>
      </w:pPr>
      <w:r>
        <w:rPr>
          <w:rFonts w:hint="eastAsia"/>
        </w:rPr>
        <w:t>---</w:t>
      </w:r>
      <w:r w:rsidRPr="00D32A82">
        <w:rPr>
          <w:rFonts w:hint="eastAsia"/>
        </w:rPr>
        <w:t>基于</w:t>
      </w:r>
      <w:r w:rsidRPr="00D32A82">
        <w:rPr>
          <w:rFonts w:hint="eastAsia"/>
        </w:rPr>
        <w:t>Hadoop</w:t>
      </w:r>
      <w:r w:rsidRPr="00D32A82">
        <w:rPr>
          <w:rFonts w:hint="eastAsia"/>
        </w:rPr>
        <w:t>的高性能</w:t>
      </w:r>
      <w:r w:rsidRPr="00D32A82">
        <w:rPr>
          <w:rFonts w:hint="eastAsia"/>
        </w:rPr>
        <w:t>SQL</w:t>
      </w:r>
      <w:r w:rsidRPr="00D32A82">
        <w:rPr>
          <w:rFonts w:hint="eastAsia"/>
        </w:rPr>
        <w:t>分析引擎。</w:t>
      </w:r>
    </w:p>
    <w:p w14:paraId="64C72B2B" w14:textId="77777777" w:rsidR="00B76359" w:rsidRDefault="003D5896" w:rsidP="003D5896">
      <w:pPr>
        <w:ind w:firstLine="420"/>
      </w:pPr>
      <w:r w:rsidRPr="00D32A82">
        <w:t>HBASE/0.96.0.2.0/metainfo.xml</w:t>
      </w:r>
      <w:r>
        <w:t xml:space="preserve">  </w:t>
      </w:r>
    </w:p>
    <w:p w14:paraId="089EF752" w14:textId="47CFEB0F" w:rsidR="003D5896" w:rsidRDefault="003D5896" w:rsidP="00B76359">
      <w:pPr>
        <w:ind w:left="420" w:firstLine="420"/>
      </w:pPr>
      <w:r>
        <w:rPr>
          <w:rFonts w:hint="eastAsia"/>
        </w:rPr>
        <w:t>----</w:t>
      </w:r>
      <w:r w:rsidRPr="00D32A82">
        <w:rPr>
          <w:rFonts w:hint="eastAsia"/>
        </w:rPr>
        <w:t>分布式非关系型数据库，提供统一的配置管理和数据同步。</w:t>
      </w:r>
    </w:p>
    <w:p w14:paraId="0B1FFFE6" w14:textId="3C2364C6" w:rsidR="00817DBE" w:rsidRDefault="00817DBE" w:rsidP="00B76359">
      <w:pPr>
        <w:ind w:left="420" w:firstLine="420"/>
      </w:pPr>
      <w:r>
        <w:rPr>
          <w:rFonts w:hint="eastAsia"/>
        </w:rPr>
        <w:t>----</w:t>
      </w:r>
      <w:proofErr w:type="spellStart"/>
      <w:r>
        <w:t>Hb</w:t>
      </w:r>
      <w:r w:rsidRPr="00817DBE">
        <w:t>ase</w:t>
      </w:r>
      <w:proofErr w:type="spellEnd"/>
      <w:r w:rsidRPr="00817DBE">
        <w:t xml:space="preserve"> </w:t>
      </w:r>
      <w:proofErr w:type="spellStart"/>
      <w:r w:rsidRPr="00817DBE">
        <w:t>ThriftServer</w:t>
      </w:r>
      <w:proofErr w:type="spellEnd"/>
      <w:r>
        <w:t xml:space="preserve">   </w:t>
      </w:r>
      <w:r>
        <w:t>替换为</w:t>
      </w:r>
      <w:r>
        <w:rPr>
          <w:rFonts w:hint="eastAsia"/>
        </w:rPr>
        <w:t>：</w:t>
      </w:r>
      <w:r w:rsidRPr="00817DBE">
        <w:t xml:space="preserve">HBase </w:t>
      </w:r>
      <w:proofErr w:type="spellStart"/>
      <w:r w:rsidRPr="00817DBE">
        <w:t>ThriftServer</w:t>
      </w:r>
      <w:proofErr w:type="spellEnd"/>
    </w:p>
    <w:p w14:paraId="610B00DF" w14:textId="1E892910" w:rsidR="00817DBE" w:rsidRDefault="00817DBE" w:rsidP="00B76359">
      <w:pPr>
        <w:ind w:left="420" w:firstLine="420"/>
      </w:pPr>
      <w:r>
        <w:rPr>
          <w:rFonts w:hint="eastAsia"/>
        </w:rPr>
        <w:t>----</w:t>
      </w:r>
      <w:proofErr w:type="spellStart"/>
      <w:r>
        <w:t>Hb</w:t>
      </w:r>
      <w:r w:rsidRPr="00817DBE">
        <w:t>ase</w:t>
      </w:r>
      <w:proofErr w:type="spellEnd"/>
      <w:r w:rsidRPr="00817DBE">
        <w:t xml:space="preserve"> </w:t>
      </w:r>
      <w:proofErr w:type="spellStart"/>
      <w:r w:rsidRPr="00817DBE">
        <w:t>RestServer</w:t>
      </w:r>
      <w:proofErr w:type="spellEnd"/>
      <w:r>
        <w:t xml:space="preserve">    </w:t>
      </w:r>
      <w:r>
        <w:t>替换为</w:t>
      </w:r>
      <w:r>
        <w:rPr>
          <w:rFonts w:hint="eastAsia"/>
        </w:rPr>
        <w:t>：</w:t>
      </w:r>
      <w:r w:rsidRPr="00817DBE">
        <w:t xml:space="preserve">HBase </w:t>
      </w:r>
      <w:proofErr w:type="spellStart"/>
      <w:r w:rsidRPr="00817DBE">
        <w:t>RestServer</w:t>
      </w:r>
      <w:proofErr w:type="spellEnd"/>
    </w:p>
    <w:p w14:paraId="666A10A5" w14:textId="77777777" w:rsidR="00B76359" w:rsidRDefault="003D5896" w:rsidP="003D5896">
      <w:pPr>
        <w:ind w:firstLine="420"/>
      </w:pPr>
      <w:r w:rsidRPr="00D32A82">
        <w:t xml:space="preserve">HDFS/2.1.0.2.0/metainfo.xml </w:t>
      </w:r>
      <w:r>
        <w:t xml:space="preserve">   </w:t>
      </w:r>
    </w:p>
    <w:p w14:paraId="5582A7DB" w14:textId="0E0D8188" w:rsidR="003D5896" w:rsidRDefault="003D5896" w:rsidP="00B76359">
      <w:pPr>
        <w:ind w:left="420" w:firstLine="420"/>
      </w:pPr>
      <w:r>
        <w:rPr>
          <w:rFonts w:hint="eastAsia"/>
        </w:rPr>
        <w:t>----</w:t>
      </w:r>
      <w:r w:rsidRPr="00D32A82">
        <w:rPr>
          <w:rFonts w:hint="eastAsia"/>
        </w:rPr>
        <w:t>Hadoop</w:t>
      </w:r>
      <w:r w:rsidRPr="00D32A82">
        <w:rPr>
          <w:rFonts w:hint="eastAsia"/>
        </w:rPr>
        <w:t>分布式文件系统。</w:t>
      </w:r>
    </w:p>
    <w:p w14:paraId="1E6CC380" w14:textId="77777777" w:rsidR="00B76359" w:rsidRDefault="003D5896" w:rsidP="003D5896">
      <w:pPr>
        <w:ind w:firstLine="420"/>
      </w:pPr>
      <w:r w:rsidRPr="00D32A82">
        <w:t>HIVE/0.12.0.2.0/metainfo.xml</w:t>
      </w:r>
      <w:r>
        <w:t xml:space="preserve">   </w:t>
      </w:r>
    </w:p>
    <w:p w14:paraId="106E56B3" w14:textId="3EBAA1B3" w:rsidR="003D5896" w:rsidRDefault="003D5896" w:rsidP="00B76359">
      <w:pPr>
        <w:ind w:left="420" w:firstLine="420"/>
      </w:pPr>
      <w:r>
        <w:rPr>
          <w:rFonts w:hint="eastAsia"/>
        </w:rPr>
        <w:t>----</w:t>
      </w:r>
      <w:r w:rsidRPr="00D32A82">
        <w:rPr>
          <w:rFonts w:hint="eastAsia"/>
        </w:rPr>
        <w:t>数据仓库系统，</w:t>
      </w:r>
      <w:r w:rsidR="0056277E">
        <w:rPr>
          <w:rFonts w:hint="eastAsia"/>
        </w:rPr>
        <w:t>支持大数据集或大表的数据存储、即时</w:t>
      </w:r>
      <w:r w:rsidRPr="00D32A82">
        <w:rPr>
          <w:rFonts w:hint="eastAsia"/>
        </w:rPr>
        <w:t>查询和分析。</w:t>
      </w:r>
    </w:p>
    <w:p w14:paraId="583836B8" w14:textId="77777777" w:rsidR="00E41550" w:rsidRPr="00E41550" w:rsidRDefault="00E41550" w:rsidP="00E41550">
      <w:pPr>
        <w:ind w:firstLine="420"/>
      </w:pPr>
      <w:r w:rsidRPr="00E41550">
        <w:t>HUE/3.11.0/metainfo.xml</w:t>
      </w:r>
    </w:p>
    <w:p w14:paraId="7AA2F259" w14:textId="06D32DC4" w:rsidR="00E41550" w:rsidRPr="00E41550" w:rsidRDefault="00E41550" w:rsidP="00E41550">
      <w:r w:rsidRPr="00E41550">
        <w:tab/>
      </w:r>
      <w:r w:rsidRPr="00E41550">
        <w:tab/>
      </w:r>
      <w:r w:rsidRPr="00E41550">
        <w:rPr>
          <w:rFonts w:hint="eastAsia"/>
        </w:rPr>
        <w:t>----Hadoop UI</w:t>
      </w:r>
      <w:r w:rsidRPr="00E41550">
        <w:rPr>
          <w:rFonts w:hint="eastAsia"/>
        </w:rPr>
        <w:t>系统</w:t>
      </w:r>
      <w:r w:rsidRPr="00E41550">
        <w:rPr>
          <w:rFonts w:hint="eastAsia"/>
        </w:rPr>
        <w:t>,</w:t>
      </w:r>
      <w:r w:rsidRPr="00E41550">
        <w:rPr>
          <w:rFonts w:hint="eastAsia"/>
        </w:rPr>
        <w:t>实现在</w:t>
      </w:r>
      <w:r w:rsidRPr="00E41550">
        <w:rPr>
          <w:rFonts w:hint="eastAsia"/>
        </w:rPr>
        <w:t>Web</w:t>
      </w:r>
      <w:r w:rsidRPr="00E41550">
        <w:rPr>
          <w:rFonts w:hint="eastAsia"/>
        </w:rPr>
        <w:t>控制台与</w:t>
      </w:r>
      <w:r w:rsidRPr="00E41550">
        <w:rPr>
          <w:rFonts w:hint="eastAsia"/>
        </w:rPr>
        <w:t>Hadoop</w:t>
      </w:r>
      <w:r w:rsidRPr="00E41550">
        <w:rPr>
          <w:rFonts w:hint="eastAsia"/>
        </w:rPr>
        <w:t>集群进行交互来分析和处理数据。</w:t>
      </w:r>
    </w:p>
    <w:p w14:paraId="158DF705" w14:textId="77777777" w:rsidR="00B76359" w:rsidRDefault="003D5896" w:rsidP="003D5896">
      <w:pPr>
        <w:ind w:firstLine="420"/>
      </w:pPr>
      <w:r w:rsidRPr="00D32A82">
        <w:lastRenderedPageBreak/>
        <w:t>KAFKA/0.8.1/metainfo.xml</w:t>
      </w:r>
      <w:r>
        <w:t xml:space="preserve">    </w:t>
      </w:r>
    </w:p>
    <w:p w14:paraId="7400D835" w14:textId="024A441A" w:rsidR="003D5896" w:rsidRDefault="003D5896" w:rsidP="00B76359">
      <w:pPr>
        <w:ind w:left="420" w:firstLine="420"/>
      </w:pPr>
      <w:r>
        <w:rPr>
          <w:rFonts w:hint="eastAsia"/>
        </w:rPr>
        <w:t>---</w:t>
      </w:r>
      <w:r w:rsidRPr="00D32A82">
        <w:rPr>
          <w:rFonts w:hint="eastAsia"/>
        </w:rPr>
        <w:t>高吞吐的分布式消息系统。</w:t>
      </w:r>
    </w:p>
    <w:p w14:paraId="413FA2F2" w14:textId="77777777" w:rsidR="00B76359" w:rsidRDefault="003D5896" w:rsidP="003D5896">
      <w:pPr>
        <w:ind w:firstLine="420"/>
      </w:pPr>
      <w:r w:rsidRPr="00D32A82">
        <w:t>KERBEROS/1.10.3-10/metainfo.xml</w:t>
      </w:r>
      <w:r>
        <w:t xml:space="preserve">    </w:t>
      </w:r>
    </w:p>
    <w:p w14:paraId="5F735885" w14:textId="6E96263B" w:rsidR="003D5896" w:rsidRDefault="00B76359" w:rsidP="00B76359">
      <w:pPr>
        <w:ind w:left="420" w:firstLine="420"/>
      </w:pPr>
      <w:r>
        <w:rPr>
          <w:rFonts w:hint="eastAsia"/>
        </w:rPr>
        <w:t>----</w:t>
      </w:r>
      <w:r w:rsidR="003D5896" w:rsidRPr="00D32A82">
        <w:rPr>
          <w:rFonts w:hint="eastAsia"/>
        </w:rPr>
        <w:t>基于</w:t>
      </w:r>
      <w:r w:rsidR="003D5896" w:rsidRPr="00D32A82">
        <w:rPr>
          <w:rFonts w:hint="eastAsia"/>
        </w:rPr>
        <w:t>Ticket</w:t>
      </w:r>
      <w:r w:rsidR="003D5896" w:rsidRPr="00D32A82">
        <w:rPr>
          <w:rFonts w:hint="eastAsia"/>
        </w:rPr>
        <w:t>的网络认证协议，支持在非安全网络中提供安全的身份认证。</w:t>
      </w:r>
    </w:p>
    <w:p w14:paraId="37F8CFA6" w14:textId="77777777" w:rsidR="00B76359" w:rsidRDefault="003D5896" w:rsidP="003D5896">
      <w:pPr>
        <w:ind w:firstLine="420"/>
      </w:pPr>
      <w:r w:rsidRPr="00D32A82">
        <w:t>MAHOUT/1.0.0.2.3/metainfo.xml</w:t>
      </w:r>
      <w:r>
        <w:t xml:space="preserve">    </w:t>
      </w:r>
    </w:p>
    <w:p w14:paraId="6717DC7A" w14:textId="60D4B915" w:rsidR="003D5896" w:rsidRDefault="00B76359" w:rsidP="00B76359">
      <w:pPr>
        <w:ind w:left="420" w:firstLine="420"/>
      </w:pPr>
      <w:r>
        <w:rPr>
          <w:rFonts w:hint="eastAsia"/>
        </w:rPr>
        <w:t>----</w:t>
      </w:r>
      <w:r w:rsidR="003D5896" w:rsidRPr="00D32A82">
        <w:rPr>
          <w:rFonts w:hint="eastAsia"/>
        </w:rPr>
        <w:t>提供协同过滤、聚类、分类等机器学习算法的分布式算法库。</w:t>
      </w:r>
    </w:p>
    <w:p w14:paraId="19721F52" w14:textId="5BCD3990" w:rsidR="003D5896" w:rsidRDefault="003D5896" w:rsidP="003D5896">
      <w:pPr>
        <w:ind w:firstLine="420"/>
      </w:pPr>
      <w:r w:rsidRPr="00D32A82">
        <w:t>OOZIE/4.0.0.2.0/metainfo.xml</w:t>
      </w:r>
      <w:r>
        <w:t xml:space="preserve">    </w:t>
      </w:r>
    </w:p>
    <w:p w14:paraId="31EB77A9" w14:textId="0BB0A738" w:rsidR="00B76359" w:rsidRDefault="009E388F" w:rsidP="003D5896">
      <w:pPr>
        <w:ind w:firstLine="420"/>
      </w:pPr>
      <w:r>
        <w:t>OOZIE/4.2</w:t>
      </w:r>
      <w:r w:rsidR="003D5896">
        <w:t>.0.2.3</w:t>
      </w:r>
      <w:r w:rsidR="003D5896" w:rsidRPr="00D32A82">
        <w:t>/metainfo.xml</w:t>
      </w:r>
      <w:r w:rsidR="003D5896">
        <w:t xml:space="preserve">    </w:t>
      </w:r>
    </w:p>
    <w:p w14:paraId="4A284EF3" w14:textId="36ADE2A3" w:rsidR="003D5896" w:rsidRDefault="00B76359" w:rsidP="00B76359">
      <w:pPr>
        <w:ind w:left="420" w:firstLine="420"/>
      </w:pPr>
      <w:r>
        <w:rPr>
          <w:rFonts w:hint="eastAsia"/>
        </w:rPr>
        <w:t>----</w:t>
      </w:r>
      <w:r w:rsidR="003D5896" w:rsidRPr="00D32A82">
        <w:rPr>
          <w:rFonts w:hint="eastAsia"/>
        </w:rPr>
        <w:t>负责</w:t>
      </w:r>
      <w:r w:rsidR="003D5896" w:rsidRPr="00D32A82">
        <w:rPr>
          <w:rFonts w:hint="eastAsia"/>
        </w:rPr>
        <w:t>Hadoop</w:t>
      </w:r>
      <w:r w:rsidR="003D5896" w:rsidRPr="00D32A82">
        <w:rPr>
          <w:rFonts w:hint="eastAsia"/>
        </w:rPr>
        <w:t>任务的流程协调、调度和执行。</w:t>
      </w:r>
    </w:p>
    <w:p w14:paraId="6B36B6C2" w14:textId="77777777" w:rsidR="00B76359" w:rsidRDefault="003D5896" w:rsidP="003D5896">
      <w:pPr>
        <w:ind w:firstLine="420"/>
      </w:pPr>
      <w:r w:rsidRPr="00D32A82">
        <w:t>PIG/0.12.0.2.0/metainfo.xml</w:t>
      </w:r>
      <w:r>
        <w:t xml:space="preserve">    </w:t>
      </w:r>
    </w:p>
    <w:p w14:paraId="0769A908" w14:textId="3C4A693B" w:rsidR="003D5896" w:rsidRDefault="00B76359" w:rsidP="00B76359">
      <w:pPr>
        <w:ind w:left="420" w:firstLine="420"/>
      </w:pPr>
      <w:r>
        <w:rPr>
          <w:rFonts w:hint="eastAsia"/>
        </w:rPr>
        <w:t>----</w:t>
      </w:r>
      <w:r w:rsidR="003D5896" w:rsidRPr="00D32A82">
        <w:rPr>
          <w:rFonts w:hint="eastAsia"/>
        </w:rPr>
        <w:t>分布大数据集的脚本平台。</w:t>
      </w:r>
    </w:p>
    <w:p w14:paraId="46C891C2" w14:textId="77777777" w:rsidR="00B76359" w:rsidRDefault="003D5896" w:rsidP="003D5896">
      <w:pPr>
        <w:ind w:firstLine="420"/>
      </w:pPr>
      <w:r w:rsidRPr="00D32A82">
        <w:t>PXF/3.0.0/metainfo.xml</w:t>
      </w:r>
      <w:r>
        <w:t xml:space="preserve">    </w:t>
      </w:r>
    </w:p>
    <w:p w14:paraId="7B8648D5" w14:textId="474D318A" w:rsidR="003D5896" w:rsidRDefault="00B76359" w:rsidP="00B76359">
      <w:pPr>
        <w:ind w:left="420" w:firstLine="420"/>
      </w:pPr>
      <w:r>
        <w:rPr>
          <w:rFonts w:hint="eastAsia"/>
        </w:rPr>
        <w:t>----</w:t>
      </w:r>
      <w:r w:rsidR="003D5896" w:rsidRPr="00D32A82">
        <w:rPr>
          <w:rFonts w:hint="eastAsia"/>
        </w:rPr>
        <w:t>支持</w:t>
      </w:r>
      <w:r w:rsidR="003D5896" w:rsidRPr="00D32A82">
        <w:rPr>
          <w:rFonts w:hint="eastAsia"/>
        </w:rPr>
        <w:t>HPP</w:t>
      </w:r>
      <w:r w:rsidR="003D5896" w:rsidRPr="00D32A82">
        <w:rPr>
          <w:rFonts w:hint="eastAsia"/>
        </w:rPr>
        <w:t>查询外部数据源</w:t>
      </w:r>
      <w:r w:rsidR="003D5896" w:rsidRPr="00D32A82">
        <w:rPr>
          <w:rFonts w:hint="eastAsia"/>
        </w:rPr>
        <w:t>,</w:t>
      </w:r>
      <w:r w:rsidR="003D5896" w:rsidRPr="00D32A82">
        <w:rPr>
          <w:rFonts w:hint="eastAsia"/>
        </w:rPr>
        <w:t>包括</w:t>
      </w:r>
      <w:r w:rsidR="003D5896" w:rsidRPr="00D32A82">
        <w:rPr>
          <w:rFonts w:hint="eastAsia"/>
        </w:rPr>
        <w:t>Hive</w:t>
      </w:r>
      <w:r w:rsidR="003D5896" w:rsidRPr="00D32A82">
        <w:rPr>
          <w:rFonts w:hint="eastAsia"/>
        </w:rPr>
        <w:t>、</w:t>
      </w:r>
      <w:r w:rsidR="003D5896" w:rsidRPr="00D32A82">
        <w:rPr>
          <w:rFonts w:hint="eastAsia"/>
        </w:rPr>
        <w:t>HBase</w:t>
      </w:r>
      <w:r w:rsidR="003D5896" w:rsidRPr="00D32A82">
        <w:rPr>
          <w:rFonts w:hint="eastAsia"/>
        </w:rPr>
        <w:t>、</w:t>
      </w:r>
      <w:r w:rsidR="003D5896" w:rsidRPr="00D32A82">
        <w:rPr>
          <w:rFonts w:hint="eastAsia"/>
        </w:rPr>
        <w:t>HDFS</w:t>
      </w:r>
      <w:r w:rsidR="003D5896" w:rsidRPr="00D32A82">
        <w:rPr>
          <w:rFonts w:hint="eastAsia"/>
        </w:rPr>
        <w:t>和关系型数据库。</w:t>
      </w:r>
    </w:p>
    <w:p w14:paraId="21ED6AE8" w14:textId="77777777" w:rsidR="001234D0" w:rsidRDefault="003D5896" w:rsidP="003D5896">
      <w:pPr>
        <w:ind w:firstLine="420"/>
      </w:pPr>
      <w:r w:rsidRPr="00D32A82">
        <w:t>RANGER/0.4.0/metainfo.xml</w:t>
      </w:r>
    </w:p>
    <w:p w14:paraId="1C9C4FE3" w14:textId="277C2C9C" w:rsidR="001234D0" w:rsidRDefault="001234D0" w:rsidP="003D5896">
      <w:pPr>
        <w:ind w:firstLine="420"/>
      </w:pPr>
      <w:r>
        <w:t>RANGER/0.5</w:t>
      </w:r>
      <w:r w:rsidRPr="00D32A82">
        <w:t>.0/metainfo.xml</w:t>
      </w:r>
    </w:p>
    <w:p w14:paraId="774410DC" w14:textId="39C4FC70" w:rsidR="00B76359" w:rsidRDefault="001234D0" w:rsidP="003D5896">
      <w:pPr>
        <w:ind w:firstLine="420"/>
      </w:pPr>
      <w:r>
        <w:t>RANGER/0.7</w:t>
      </w:r>
      <w:r w:rsidRPr="00D32A82">
        <w:t>.0/metainfo.xml</w:t>
      </w:r>
      <w:r w:rsidR="003D5896">
        <w:t xml:space="preserve">    </w:t>
      </w:r>
    </w:p>
    <w:p w14:paraId="69A504AB" w14:textId="74983197" w:rsidR="003D5896" w:rsidRDefault="00B76359" w:rsidP="00B76359">
      <w:pPr>
        <w:ind w:left="420" w:firstLine="420"/>
      </w:pPr>
      <w:r>
        <w:rPr>
          <w:rFonts w:hint="eastAsia"/>
        </w:rPr>
        <w:t>----</w:t>
      </w:r>
      <w:r w:rsidR="003D5896" w:rsidRPr="00D32A82">
        <w:rPr>
          <w:rFonts w:hint="eastAsia"/>
        </w:rPr>
        <w:t>Hadoop</w:t>
      </w:r>
      <w:r w:rsidR="003D5896" w:rsidRPr="00D32A82">
        <w:rPr>
          <w:rFonts w:hint="eastAsia"/>
        </w:rPr>
        <w:t>的综合安全管理组件。</w:t>
      </w:r>
    </w:p>
    <w:p w14:paraId="33509823" w14:textId="77777777" w:rsidR="00B76359" w:rsidRDefault="003D5896" w:rsidP="003D5896">
      <w:pPr>
        <w:ind w:firstLine="420"/>
      </w:pPr>
      <w:r w:rsidRPr="00D32A82">
        <w:t>RANGER_KMS/0.5.0.2.3/metainfo.xml</w:t>
      </w:r>
      <w:r>
        <w:t xml:space="preserve">    </w:t>
      </w:r>
    </w:p>
    <w:p w14:paraId="7AB10689" w14:textId="6451E683" w:rsidR="003D5896" w:rsidRDefault="00B76359" w:rsidP="00B76359">
      <w:pPr>
        <w:ind w:left="420" w:firstLine="420"/>
      </w:pPr>
      <w:r>
        <w:rPr>
          <w:rFonts w:hint="eastAsia"/>
        </w:rPr>
        <w:t>----</w:t>
      </w:r>
      <w:r w:rsidR="003D5896" w:rsidRPr="00D32A82">
        <w:rPr>
          <w:rFonts w:hint="eastAsia"/>
        </w:rPr>
        <w:t>Ranger</w:t>
      </w:r>
      <w:r w:rsidR="003D5896" w:rsidRPr="00D32A82">
        <w:rPr>
          <w:rFonts w:hint="eastAsia"/>
        </w:rPr>
        <w:t>密钥管理组件。</w:t>
      </w:r>
    </w:p>
    <w:p w14:paraId="405E71C8" w14:textId="77777777" w:rsidR="00BD3B61" w:rsidRDefault="003D5896" w:rsidP="003D5896">
      <w:pPr>
        <w:ind w:firstLine="420"/>
      </w:pPr>
      <w:r w:rsidRPr="0009670A">
        <w:t>SPARK/1.2.1/metainfo.xml</w:t>
      </w:r>
      <w:r>
        <w:t xml:space="preserve"> </w:t>
      </w:r>
    </w:p>
    <w:p w14:paraId="5EFE4A90" w14:textId="7210CAE2" w:rsidR="00BD3B61" w:rsidRDefault="00BD3B61" w:rsidP="003D5896">
      <w:pPr>
        <w:ind w:firstLine="420"/>
      </w:pPr>
      <w:r>
        <w:t>SPARK/1.3</w:t>
      </w:r>
      <w:r w:rsidRPr="0009670A">
        <w:t>.1/metainfo.xml</w:t>
      </w:r>
    </w:p>
    <w:p w14:paraId="21526414" w14:textId="1B7D7569" w:rsidR="00B76359" w:rsidRDefault="00BD3B61" w:rsidP="003D5896">
      <w:pPr>
        <w:ind w:firstLine="420"/>
      </w:pPr>
      <w:r>
        <w:t>SPARK/1.4</w:t>
      </w:r>
      <w:r w:rsidRPr="0009670A">
        <w:t>.1/metainfo.xml</w:t>
      </w:r>
      <w:r w:rsidR="003D5896">
        <w:t xml:space="preserve">   </w:t>
      </w:r>
    </w:p>
    <w:p w14:paraId="74549D9E" w14:textId="12118720" w:rsidR="003D5896" w:rsidRDefault="00B76359" w:rsidP="00B76359">
      <w:pPr>
        <w:ind w:left="420" w:firstLine="420"/>
      </w:pPr>
      <w:r>
        <w:rPr>
          <w:rFonts w:hint="eastAsia"/>
        </w:rPr>
        <w:t>----</w:t>
      </w:r>
      <w:r w:rsidR="003D5896" w:rsidRPr="0009670A">
        <w:rPr>
          <w:rFonts w:hint="eastAsia"/>
        </w:rPr>
        <w:t>基于内存计算的大规模数据快速处理的通用引擎。</w:t>
      </w:r>
    </w:p>
    <w:p w14:paraId="64014A1D" w14:textId="77777777" w:rsidR="00B76359" w:rsidRDefault="003D5896" w:rsidP="003D5896">
      <w:pPr>
        <w:ind w:firstLine="420"/>
      </w:pPr>
      <w:r w:rsidRPr="0009670A">
        <w:t>SQOOP/1.4.4.2.0/metainfo.xml</w:t>
      </w:r>
      <w:r>
        <w:t xml:space="preserve">   </w:t>
      </w:r>
    </w:p>
    <w:p w14:paraId="6D2FAD4F" w14:textId="28E6257A" w:rsidR="003D5896" w:rsidRDefault="00B76359" w:rsidP="00B76359">
      <w:pPr>
        <w:ind w:left="420" w:firstLine="420"/>
      </w:pPr>
      <w:r>
        <w:rPr>
          <w:rFonts w:hint="eastAsia"/>
        </w:rPr>
        <w:t>----</w:t>
      </w:r>
      <w:r w:rsidR="003D5896" w:rsidRPr="0009670A">
        <w:rPr>
          <w:rFonts w:hint="eastAsia"/>
        </w:rPr>
        <w:t>Hadoop</w:t>
      </w:r>
      <w:r w:rsidR="003D5896" w:rsidRPr="0009670A">
        <w:rPr>
          <w:rFonts w:hint="eastAsia"/>
        </w:rPr>
        <w:t>和结构化数据存储（如关系数据库）之间的数据交换工具。</w:t>
      </w:r>
    </w:p>
    <w:p w14:paraId="3527A0EE" w14:textId="77777777" w:rsidR="00B76359" w:rsidRDefault="003D5896" w:rsidP="003D5896">
      <w:pPr>
        <w:ind w:firstLine="420"/>
      </w:pPr>
      <w:r w:rsidRPr="0009670A">
        <w:t>STORM/0.9.1/metainfo.xml</w:t>
      </w:r>
      <w:r>
        <w:t xml:space="preserve">   </w:t>
      </w:r>
    </w:p>
    <w:p w14:paraId="591893BA" w14:textId="4ACBDD98" w:rsidR="003D5896" w:rsidRDefault="00B76359" w:rsidP="00B76359">
      <w:pPr>
        <w:ind w:left="420" w:firstLine="420"/>
      </w:pPr>
      <w:r>
        <w:rPr>
          <w:rFonts w:hint="eastAsia"/>
        </w:rPr>
        <w:t>----</w:t>
      </w:r>
      <w:r w:rsidR="003D5896" w:rsidRPr="0009670A">
        <w:rPr>
          <w:rFonts w:hint="eastAsia"/>
        </w:rPr>
        <w:t>Hadoop</w:t>
      </w:r>
      <w:r w:rsidR="003D5896" w:rsidRPr="0009670A">
        <w:rPr>
          <w:rFonts w:hint="eastAsia"/>
        </w:rPr>
        <w:t>流计算框架。</w:t>
      </w:r>
    </w:p>
    <w:p w14:paraId="6028B2BB" w14:textId="77777777" w:rsidR="00B76359" w:rsidRDefault="003D5896" w:rsidP="003D5896">
      <w:pPr>
        <w:ind w:firstLine="420"/>
      </w:pPr>
      <w:r w:rsidRPr="0009670A">
        <w:t>TEZ/0.4.0.2.1/metainfo.xml</w:t>
      </w:r>
      <w:r>
        <w:t xml:space="preserve">   </w:t>
      </w:r>
    </w:p>
    <w:p w14:paraId="1EE8334B" w14:textId="17074BF6" w:rsidR="003D5896" w:rsidRDefault="00B76359" w:rsidP="00B76359">
      <w:pPr>
        <w:ind w:left="420" w:firstLine="420"/>
      </w:pPr>
      <w:r>
        <w:rPr>
          <w:rFonts w:hint="eastAsia"/>
        </w:rPr>
        <w:t>----</w:t>
      </w:r>
      <w:r w:rsidR="003D5896" w:rsidRPr="0009670A">
        <w:rPr>
          <w:rFonts w:hint="eastAsia"/>
        </w:rPr>
        <w:t>基于</w:t>
      </w:r>
      <w:r w:rsidR="003D5896" w:rsidRPr="0009670A">
        <w:rPr>
          <w:rFonts w:hint="eastAsia"/>
        </w:rPr>
        <w:t>Yarn</w:t>
      </w:r>
      <w:r w:rsidR="003D5896" w:rsidRPr="0009670A">
        <w:rPr>
          <w:rFonts w:hint="eastAsia"/>
        </w:rPr>
        <w:t>的新一代</w:t>
      </w:r>
      <w:r w:rsidR="003D5896" w:rsidRPr="0009670A">
        <w:rPr>
          <w:rFonts w:hint="eastAsia"/>
        </w:rPr>
        <w:t>Hadoop</w:t>
      </w:r>
      <w:r w:rsidR="003D5896" w:rsidRPr="0009670A">
        <w:rPr>
          <w:rFonts w:hint="eastAsia"/>
        </w:rPr>
        <w:t>查询处理框架。</w:t>
      </w:r>
    </w:p>
    <w:p w14:paraId="44BB56BA" w14:textId="77777777" w:rsidR="00B76359" w:rsidRDefault="003D5896" w:rsidP="003D5896">
      <w:pPr>
        <w:ind w:firstLine="420"/>
      </w:pPr>
      <w:r w:rsidRPr="0009670A">
        <w:t>YARN/2.1.0.2.0/metainfo.xml</w:t>
      </w:r>
      <w:r>
        <w:rPr>
          <w:rFonts w:hint="eastAsia"/>
        </w:rPr>
        <w:t>（初始处）</w:t>
      </w:r>
      <w:r>
        <w:t xml:space="preserve">   </w:t>
      </w:r>
    </w:p>
    <w:p w14:paraId="4D048D3A" w14:textId="1EE9C47C" w:rsidR="003D5896" w:rsidRDefault="00B76359" w:rsidP="00B76359">
      <w:pPr>
        <w:ind w:left="420" w:firstLine="420"/>
      </w:pPr>
      <w:r>
        <w:rPr>
          <w:rFonts w:hint="eastAsia"/>
        </w:rPr>
        <w:t>----</w:t>
      </w:r>
      <w:r w:rsidR="003D5896" w:rsidRPr="0009670A">
        <w:rPr>
          <w:rFonts w:hint="eastAsia"/>
        </w:rPr>
        <w:t>负责资源调度、资源隔离、资源监控的资源管理框架。</w:t>
      </w:r>
    </w:p>
    <w:p w14:paraId="329DA4A5" w14:textId="77777777" w:rsidR="00B76359" w:rsidRDefault="003D5896" w:rsidP="003D5896">
      <w:pPr>
        <w:ind w:firstLine="420"/>
      </w:pPr>
      <w:r w:rsidRPr="0009670A">
        <w:t>YARN/2.1.0.2.0/metainfo.xml</w:t>
      </w:r>
      <w:r>
        <w:rPr>
          <w:rFonts w:hint="eastAsia"/>
        </w:rPr>
        <w:t>（</w:t>
      </w:r>
      <w:r>
        <w:rPr>
          <w:rFonts w:hint="eastAsia"/>
        </w:rPr>
        <w:t>2/3</w:t>
      </w:r>
      <w:r>
        <w:rPr>
          <w:rFonts w:hint="eastAsia"/>
        </w:rPr>
        <w:t>处）</w:t>
      </w:r>
      <w:r>
        <w:t xml:space="preserve">   </w:t>
      </w:r>
    </w:p>
    <w:p w14:paraId="42AAC0C3" w14:textId="50DA3E04" w:rsidR="003D5896" w:rsidRPr="005A37DA" w:rsidRDefault="00B76359" w:rsidP="00B76359">
      <w:pPr>
        <w:ind w:left="420" w:firstLine="420"/>
      </w:pPr>
      <w:r>
        <w:rPr>
          <w:rFonts w:hint="eastAsia"/>
        </w:rPr>
        <w:t>----</w:t>
      </w:r>
      <w:r w:rsidR="003D5896">
        <w:rPr>
          <w:rFonts w:ascii="Helvetica" w:hAnsi="Helvetica"/>
          <w:color w:val="333333"/>
          <w:szCs w:val="21"/>
          <w:shd w:val="clear" w:color="auto" w:fill="F9F9F9"/>
        </w:rPr>
        <w:t>Hadoop</w:t>
      </w:r>
      <w:r w:rsidR="003D5896">
        <w:rPr>
          <w:rFonts w:ascii="Helvetica" w:hAnsi="Helvetica"/>
          <w:color w:val="333333"/>
          <w:szCs w:val="21"/>
          <w:shd w:val="clear" w:color="auto" w:fill="F9F9F9"/>
        </w:rPr>
        <w:t>新一代</w:t>
      </w:r>
      <w:r w:rsidR="003D5896">
        <w:rPr>
          <w:rFonts w:ascii="Helvetica" w:hAnsi="Helvetica"/>
          <w:color w:val="333333"/>
          <w:szCs w:val="21"/>
          <w:shd w:val="clear" w:color="auto" w:fill="F9F9F9"/>
        </w:rPr>
        <w:t>MapReduce</w:t>
      </w:r>
      <w:r w:rsidR="003D5896">
        <w:rPr>
          <w:rFonts w:ascii="Helvetica" w:hAnsi="Helvetica"/>
          <w:color w:val="333333"/>
          <w:szCs w:val="21"/>
          <w:shd w:val="clear" w:color="auto" w:fill="F9F9F9"/>
        </w:rPr>
        <w:t>计算框架</w:t>
      </w:r>
      <w:r w:rsidR="003D5896" w:rsidRPr="0009670A">
        <w:rPr>
          <w:rFonts w:hint="eastAsia"/>
        </w:rPr>
        <w:t>。</w:t>
      </w:r>
    </w:p>
    <w:p w14:paraId="4E44005A" w14:textId="77777777" w:rsidR="00B76359" w:rsidRDefault="003D5896" w:rsidP="003D5896">
      <w:pPr>
        <w:ind w:firstLine="420"/>
      </w:pPr>
      <w:r w:rsidRPr="0009670A">
        <w:t>ZOOKEEPER/3.4.5/metainfo.xml</w:t>
      </w:r>
      <w:r>
        <w:t xml:space="preserve">   </w:t>
      </w:r>
    </w:p>
    <w:p w14:paraId="2BB1D8C0" w14:textId="6440DDD0" w:rsidR="003D5896" w:rsidRDefault="00B76359" w:rsidP="00B76359">
      <w:pPr>
        <w:ind w:left="420" w:firstLine="420"/>
      </w:pPr>
      <w:r>
        <w:rPr>
          <w:rFonts w:hint="eastAsia"/>
        </w:rPr>
        <w:t>----</w:t>
      </w:r>
      <w:r w:rsidR="003D5896" w:rsidRPr="0009670A">
        <w:rPr>
          <w:rFonts w:hint="eastAsia"/>
        </w:rPr>
        <w:t>提供高可靠分布式协调的统一服务。</w:t>
      </w:r>
    </w:p>
    <w:p w14:paraId="0127E8FF" w14:textId="77777777" w:rsidR="00B76359" w:rsidRDefault="003D5896" w:rsidP="003D5896">
      <w:pPr>
        <w:ind w:firstLine="420"/>
      </w:pPr>
      <w:r w:rsidRPr="0009670A">
        <w:t>SPARK2</w:t>
      </w:r>
      <w:r>
        <w:rPr>
          <w:rFonts w:hint="eastAsia"/>
        </w:rPr>
        <w:t>/2.0.0/metainfo.xml</w:t>
      </w:r>
      <w:r>
        <w:t xml:space="preserve">  </w:t>
      </w:r>
      <w:r>
        <w:rPr>
          <w:rFonts w:hint="eastAsia"/>
        </w:rPr>
        <w:t xml:space="preserve"> </w:t>
      </w:r>
    </w:p>
    <w:p w14:paraId="60D50468" w14:textId="22CABDEF" w:rsidR="003D5896" w:rsidRDefault="00B76359" w:rsidP="00B76359">
      <w:pPr>
        <w:ind w:left="420" w:firstLine="420"/>
      </w:pPr>
      <w:r>
        <w:rPr>
          <w:rFonts w:hint="eastAsia"/>
        </w:rPr>
        <w:t>----</w:t>
      </w:r>
      <w:r w:rsidR="003D5896">
        <w:t>提供</w:t>
      </w:r>
      <w:r w:rsidR="003D5896">
        <w:t>Spark2</w:t>
      </w:r>
      <w:r w:rsidR="003D5896">
        <w:t>大规模数据处理的快速通用引擎</w:t>
      </w:r>
      <w:r w:rsidR="003D5896">
        <w:rPr>
          <w:rFonts w:hint="eastAsia"/>
        </w:rPr>
        <w:t>。</w:t>
      </w:r>
    </w:p>
    <w:p w14:paraId="31BCCC80" w14:textId="77777777" w:rsidR="00B76359" w:rsidRDefault="003D5896" w:rsidP="003D5896">
      <w:pPr>
        <w:ind w:firstLine="420"/>
      </w:pPr>
      <w:r w:rsidRPr="000204EE">
        <w:t>LOGSEARCH</w:t>
      </w:r>
      <w:r>
        <w:t xml:space="preserve">/0.5.0/metainfo.xml   </w:t>
      </w:r>
    </w:p>
    <w:p w14:paraId="31794802" w14:textId="14CC4A13" w:rsidR="00355136" w:rsidRDefault="00B76359" w:rsidP="00355136">
      <w:pPr>
        <w:ind w:left="420" w:firstLine="420"/>
      </w:pPr>
      <w:r>
        <w:rPr>
          <w:rFonts w:hint="eastAsia"/>
        </w:rPr>
        <w:t>----</w:t>
      </w:r>
      <w:r w:rsidR="003D5896">
        <w:t>提供</w:t>
      </w:r>
      <w:r w:rsidR="003D5896" w:rsidRPr="000204EE">
        <w:rPr>
          <w:rFonts w:hint="eastAsia"/>
        </w:rPr>
        <w:t>日志聚合、分析和可视化服务</w:t>
      </w:r>
      <w:r w:rsidR="003D5896">
        <w:rPr>
          <w:rFonts w:hint="eastAsia"/>
        </w:rPr>
        <w:t>。</w:t>
      </w:r>
    </w:p>
    <w:p w14:paraId="630DF690" w14:textId="68E95963" w:rsidR="008D6E81" w:rsidRDefault="00B10D34" w:rsidP="00832218">
      <w:r>
        <w:rPr>
          <w:rFonts w:hint="eastAsia"/>
        </w:rPr>
        <w:t xml:space="preserve">2. </w:t>
      </w:r>
      <w:r w:rsidR="008D6E81">
        <w:t>查找</w:t>
      </w:r>
      <w:proofErr w:type="spellStart"/>
      <w:r w:rsidRPr="00B10D34">
        <w:t>ambari</w:t>
      </w:r>
      <w:proofErr w:type="spellEnd"/>
      <w:r w:rsidRPr="00B10D34">
        <w:t>-server/</w:t>
      </w:r>
      <w:proofErr w:type="spellStart"/>
      <w:r w:rsidRPr="00B10D34">
        <w:t>src</w:t>
      </w:r>
      <w:proofErr w:type="spellEnd"/>
      <w:r w:rsidRPr="00B10D34">
        <w:t>/main/resources/stacks/HDP/2.6/services/</w:t>
      </w:r>
      <w:r>
        <w:rPr>
          <w:rFonts w:hint="eastAsia"/>
        </w:rPr>
        <w:t>*</w:t>
      </w:r>
    </w:p>
    <w:p w14:paraId="617C559E" w14:textId="51176330" w:rsidR="001234D0" w:rsidRDefault="001234D0" w:rsidP="00832218">
      <w:pPr>
        <w:ind w:left="420"/>
      </w:pPr>
      <w:r w:rsidRPr="0009670A">
        <w:t>SPARK2</w:t>
      </w:r>
      <w:r>
        <w:rPr>
          <w:rFonts w:hint="eastAsia"/>
        </w:rPr>
        <w:t>/metainfo.xml</w:t>
      </w:r>
      <w:r>
        <w:t xml:space="preserve">  </w:t>
      </w:r>
      <w:r>
        <w:rPr>
          <w:rFonts w:hint="eastAsia"/>
        </w:rPr>
        <w:t xml:space="preserve"> </w:t>
      </w:r>
    </w:p>
    <w:p w14:paraId="5B1722B3" w14:textId="5B1C4487" w:rsidR="00832218" w:rsidRDefault="001234D0" w:rsidP="00832218">
      <w:pPr>
        <w:ind w:left="420" w:firstLine="420"/>
      </w:pPr>
      <w:r>
        <w:rPr>
          <w:rFonts w:hint="eastAsia"/>
        </w:rPr>
        <w:t>----</w:t>
      </w:r>
      <w:r>
        <w:t>提供</w:t>
      </w:r>
      <w:r>
        <w:t>Spark2</w:t>
      </w:r>
      <w:r>
        <w:t>大规模数据处理的快速通用引擎</w:t>
      </w:r>
      <w:r>
        <w:rPr>
          <w:rFonts w:hint="eastAsia"/>
        </w:rPr>
        <w:t>。</w:t>
      </w:r>
    </w:p>
    <w:p w14:paraId="667DC91B" w14:textId="443B3CBB" w:rsidR="00832218" w:rsidRDefault="00832218" w:rsidP="00832218">
      <w:r>
        <w:rPr>
          <w:rFonts w:hint="eastAsia"/>
        </w:rPr>
        <w:t xml:space="preserve">3. </w:t>
      </w:r>
      <w:r>
        <w:rPr>
          <w:rFonts w:hint="eastAsia"/>
        </w:rPr>
        <w:t>查找</w:t>
      </w:r>
      <w:proofErr w:type="spellStart"/>
      <w:r w:rsidRPr="00B10D34">
        <w:t>ambari</w:t>
      </w:r>
      <w:proofErr w:type="spellEnd"/>
      <w:r w:rsidRPr="00B10D34">
        <w:t>-server/</w:t>
      </w:r>
      <w:proofErr w:type="spellStart"/>
      <w:r w:rsidRPr="00B10D34">
        <w:t>s</w:t>
      </w:r>
      <w:r>
        <w:t>rc</w:t>
      </w:r>
      <w:proofErr w:type="spellEnd"/>
      <w:r>
        <w:t>/main/resources/stacks/HDP/2.3</w:t>
      </w:r>
      <w:r w:rsidRPr="00B10D34">
        <w:t>/services/</w:t>
      </w:r>
      <w:r>
        <w:rPr>
          <w:rFonts w:hint="eastAsia"/>
        </w:rPr>
        <w:t>*</w:t>
      </w:r>
    </w:p>
    <w:p w14:paraId="32040612" w14:textId="6C477F0D" w:rsidR="00832218" w:rsidRDefault="00832218" w:rsidP="00832218">
      <w:pPr>
        <w:ind w:firstLine="420"/>
      </w:pPr>
      <w:r>
        <w:t>HBASE/</w:t>
      </w:r>
      <w:r w:rsidRPr="00D32A82">
        <w:t>metainfo.xml</w:t>
      </w:r>
      <w:r>
        <w:t xml:space="preserve">  </w:t>
      </w:r>
    </w:p>
    <w:p w14:paraId="78F3C2B9" w14:textId="447F2798" w:rsidR="00085354" w:rsidRDefault="00832218" w:rsidP="00D30F9B">
      <w:pPr>
        <w:ind w:left="420" w:firstLine="420"/>
      </w:pPr>
      <w:r>
        <w:rPr>
          <w:rFonts w:hint="eastAsia"/>
        </w:rPr>
        <w:lastRenderedPageBreak/>
        <w:t>----</w:t>
      </w:r>
      <w:r w:rsidRPr="00D32A82">
        <w:rPr>
          <w:rFonts w:hint="eastAsia"/>
        </w:rPr>
        <w:t>分布式非关系型数据库，提供统一的配置管理和数据同步。</w:t>
      </w:r>
    </w:p>
    <w:p w14:paraId="52DE9DB4" w14:textId="0A7E710F" w:rsidR="00713F2C" w:rsidRDefault="00EA39D2" w:rsidP="00EA39D2">
      <w:pPr>
        <w:pStyle w:val="2"/>
      </w:pPr>
      <w:r>
        <w:rPr>
          <w:rFonts w:hint="eastAsia"/>
        </w:rPr>
        <w:t xml:space="preserve">5.3 </w:t>
      </w:r>
      <w:r>
        <w:rPr>
          <w:rFonts w:hint="eastAsia"/>
        </w:rPr>
        <w:t>第二阶段汉化</w:t>
      </w:r>
    </w:p>
    <w:p w14:paraId="6E03EBB4" w14:textId="292CF592" w:rsidR="00710FAE" w:rsidRDefault="00710FAE" w:rsidP="00710FAE">
      <w:pPr>
        <w:pStyle w:val="3"/>
      </w:pPr>
      <w:r w:rsidRPr="00710FAE">
        <w:rPr>
          <w:rFonts w:hint="eastAsia"/>
        </w:rPr>
        <w:t xml:space="preserve">5.3.1 </w:t>
      </w:r>
      <w:r>
        <w:rPr>
          <w:rFonts w:hint="eastAsia"/>
        </w:rPr>
        <w:t>Metric</w:t>
      </w:r>
      <w:r>
        <w:rPr>
          <w:rFonts w:hint="eastAsia"/>
        </w:rPr>
        <w:t>监控</w:t>
      </w:r>
    </w:p>
    <w:p w14:paraId="73EF91A2" w14:textId="67F09EFB" w:rsidR="00710FAE" w:rsidRDefault="00710FAE" w:rsidP="00710FAE">
      <w:r>
        <w:t>1</w:t>
      </w:r>
      <w:r>
        <w:rPr>
          <w:rFonts w:hint="eastAsia"/>
        </w:rPr>
        <w:t>）</w:t>
      </w:r>
      <w:r>
        <w:rPr>
          <w:rFonts w:hint="eastAsia"/>
        </w:rPr>
        <w:t xml:space="preserve"> </w:t>
      </w:r>
      <w:r>
        <w:rPr>
          <w:rFonts w:hint="eastAsia"/>
        </w:rPr>
        <w:t>在汉化文件中找到</w:t>
      </w:r>
      <w:r>
        <w:rPr>
          <w:rFonts w:hint="eastAsia"/>
        </w:rPr>
        <w:t>widgets</w:t>
      </w:r>
      <w:r>
        <w:rPr>
          <w:rFonts w:hint="eastAsia"/>
        </w:rPr>
        <w:t>文件夹：</w:t>
      </w:r>
      <w:r>
        <w:t>该文件夹包含如下汉化需要文件</w:t>
      </w:r>
    </w:p>
    <w:p w14:paraId="150FDFDF" w14:textId="39840AD2" w:rsidR="00710FAE" w:rsidRDefault="00710FAE" w:rsidP="00710FAE">
      <w:r>
        <w:tab/>
        <w:t>1.</w:t>
      </w:r>
      <w:r w:rsidR="0046127A" w:rsidRPr="0046127A">
        <w:t xml:space="preserve"> </w:t>
      </w:r>
      <w:r w:rsidR="0046127A">
        <w:t>cp.sh</w:t>
      </w:r>
      <w:r w:rsidR="0046127A">
        <w:rPr>
          <w:rFonts w:hint="eastAsia"/>
        </w:rPr>
        <w:t>：</w:t>
      </w:r>
      <w:r w:rsidR="0046127A">
        <w:t>将项目中涉及到的英文文件拷贝到临时文件中</w:t>
      </w:r>
    </w:p>
    <w:p w14:paraId="2C48CE53" w14:textId="27237625" w:rsidR="00710FAE" w:rsidRPr="0046127A" w:rsidRDefault="00710FAE" w:rsidP="00710FAE">
      <w:r>
        <w:tab/>
        <w:t xml:space="preserve">2. </w:t>
      </w:r>
      <w:r w:rsidR="0046127A">
        <w:t>mkdir.sh</w:t>
      </w:r>
      <w:r w:rsidR="0046127A">
        <w:rPr>
          <w:rFonts w:hint="eastAsia"/>
        </w:rPr>
        <w:t>：</w:t>
      </w:r>
      <w:r w:rsidR="0046127A">
        <w:t>建立汉化临时目录文件</w:t>
      </w:r>
    </w:p>
    <w:p w14:paraId="6E11E5AF" w14:textId="6C939926" w:rsidR="00710FAE" w:rsidRDefault="00710FAE" w:rsidP="00710FAE">
      <w:r>
        <w:rPr>
          <w:rFonts w:hint="eastAsia"/>
        </w:rPr>
        <w:tab/>
        <w:t xml:space="preserve">3. </w:t>
      </w:r>
      <w:r>
        <w:t>cpback.sh</w:t>
      </w:r>
      <w:r>
        <w:rPr>
          <w:rFonts w:hint="eastAsia"/>
        </w:rPr>
        <w:t>：</w:t>
      </w:r>
      <w:r w:rsidR="0046127A">
        <w:t>将汉化</w:t>
      </w:r>
      <w:r>
        <w:t>好的</w:t>
      </w:r>
      <w:r w:rsidR="0046127A">
        <w:t>中文文件覆盖到项目中</w:t>
      </w:r>
    </w:p>
    <w:p w14:paraId="30704DAC" w14:textId="6A7FE70D" w:rsidR="0046127A" w:rsidRDefault="0046127A" w:rsidP="00710FAE">
      <w:r>
        <w:rPr>
          <w:rFonts w:hint="eastAsia"/>
        </w:rPr>
        <w:tab/>
        <w:t>4. read</w:t>
      </w:r>
      <w:r>
        <w:t>me.txt</w:t>
      </w:r>
      <w:r>
        <w:rPr>
          <w:rFonts w:hint="eastAsia"/>
        </w:rPr>
        <w:t>：</w:t>
      </w:r>
      <w:r>
        <w:t>相关操作手册</w:t>
      </w:r>
    </w:p>
    <w:p w14:paraId="47CFC546" w14:textId="350F6195" w:rsidR="0046127A" w:rsidRDefault="0046127A" w:rsidP="00710FAE">
      <w:r>
        <w:tab/>
        <w:t>5. widgets-ch.xlsx</w:t>
      </w:r>
      <w:r>
        <w:rPr>
          <w:rFonts w:hint="eastAsia"/>
        </w:rPr>
        <w:t>：</w:t>
      </w:r>
      <w:r>
        <w:t>翻译字典</w:t>
      </w:r>
    </w:p>
    <w:p w14:paraId="5FB8C36E" w14:textId="2E47DB44" w:rsidR="0046127A" w:rsidRDefault="0046127A" w:rsidP="00710FAE">
      <w:r>
        <w:tab/>
        <w:t>6. native2ascci-242.sh</w:t>
      </w:r>
      <w:r>
        <w:rPr>
          <w:rFonts w:hint="eastAsia"/>
        </w:rPr>
        <w:t>：将翻译好的文件转换成系统识别的汉化文件（转码编译）</w:t>
      </w:r>
    </w:p>
    <w:p w14:paraId="15B398CC" w14:textId="07A1FA3F" w:rsidR="0046127A" w:rsidRDefault="0046127A" w:rsidP="00710FAE">
      <w:r>
        <w:tab/>
        <w:t xml:space="preserve">7. </w:t>
      </w:r>
      <w:r w:rsidRPr="0046127A">
        <w:t>WidgetsReplaceTool.py</w:t>
      </w:r>
      <w:r>
        <w:rPr>
          <w:rFonts w:hint="eastAsia"/>
        </w:rPr>
        <w:t>：</w:t>
      </w:r>
      <w:r>
        <w:t>翻译脚本</w:t>
      </w:r>
    </w:p>
    <w:p w14:paraId="16784408" w14:textId="0C8F5E3B" w:rsidR="0046127A" w:rsidRDefault="0046127A" w:rsidP="00710FAE">
      <w:r>
        <w:rPr>
          <w:rFonts w:hint="eastAsia"/>
        </w:rPr>
        <w:t>2</w:t>
      </w:r>
      <w:r>
        <w:rPr>
          <w:rFonts w:hint="eastAsia"/>
        </w:rPr>
        <w:t>）</w:t>
      </w:r>
      <w:r>
        <w:rPr>
          <w:rFonts w:hint="eastAsia"/>
        </w:rPr>
        <w:t xml:space="preserve"> </w:t>
      </w:r>
      <w:r>
        <w:rPr>
          <w:rFonts w:hint="eastAsia"/>
        </w:rPr>
        <w:t>请注意</w:t>
      </w:r>
      <w:r>
        <w:rPr>
          <w:rFonts w:hint="eastAsia"/>
        </w:rPr>
        <w:t>.</w:t>
      </w:r>
      <w:proofErr w:type="spellStart"/>
      <w:r>
        <w:rPr>
          <w:rFonts w:hint="eastAsia"/>
        </w:rPr>
        <w:t>sh</w:t>
      </w:r>
      <w:proofErr w:type="spellEnd"/>
      <w:r>
        <w:rPr>
          <w:rFonts w:hint="eastAsia"/>
        </w:rPr>
        <w:t>文件中的</w:t>
      </w:r>
      <w:r w:rsidRPr="009A764F">
        <w:rPr>
          <w:rFonts w:hint="eastAsia"/>
          <w:color w:val="FF0000"/>
          <w:rPrChange w:id="2236" w:author="Feifei Gu (顾飞飞)" w:date="2018-07-17T09:04:00Z">
            <w:rPr>
              <w:rFonts w:hint="eastAsia"/>
            </w:rPr>
          </w:rPrChange>
        </w:rPr>
        <w:t>如下变量的地址修改为符合所处环境的相应地址</w:t>
      </w:r>
      <w:r>
        <w:rPr>
          <w:rFonts w:hint="eastAsia"/>
        </w:rPr>
        <w:t>：</w:t>
      </w:r>
    </w:p>
    <w:p w14:paraId="38EEB7C1" w14:textId="1B134A78" w:rsidR="0046127A" w:rsidRDefault="0046127A" w:rsidP="00710FAE">
      <w:r>
        <w:tab/>
        <w:t xml:space="preserve">1. </w:t>
      </w:r>
      <w:proofErr w:type="spellStart"/>
      <w:r w:rsidRPr="0046127A">
        <w:t>ambari_en_stack_dir</w:t>
      </w:r>
      <w:proofErr w:type="spellEnd"/>
    </w:p>
    <w:p w14:paraId="4E1CA60D" w14:textId="046CA87A" w:rsidR="0046127A" w:rsidRDefault="0046127A" w:rsidP="00710FAE">
      <w:r>
        <w:tab/>
        <w:t xml:space="preserve">2. </w:t>
      </w:r>
      <w:proofErr w:type="spellStart"/>
      <w:r w:rsidRPr="0046127A">
        <w:t>ambari_en_common_dir</w:t>
      </w:r>
      <w:proofErr w:type="spellEnd"/>
    </w:p>
    <w:p w14:paraId="5787FE66" w14:textId="4CF6779A" w:rsidR="0046127A" w:rsidRDefault="0046127A" w:rsidP="00710FAE">
      <w:r>
        <w:tab/>
        <w:t xml:space="preserve">3. </w:t>
      </w:r>
      <w:proofErr w:type="spellStart"/>
      <w:r w:rsidRPr="0046127A">
        <w:t>ambari_ch_stack_dir</w:t>
      </w:r>
      <w:proofErr w:type="spellEnd"/>
    </w:p>
    <w:p w14:paraId="26571C33" w14:textId="0AC8D4B3" w:rsidR="0046127A" w:rsidRDefault="0046127A" w:rsidP="00710FAE">
      <w:r>
        <w:tab/>
        <w:t xml:space="preserve">4. </w:t>
      </w:r>
      <w:proofErr w:type="spellStart"/>
      <w:r w:rsidRPr="0046127A">
        <w:t>ambari_ch_common_dir</w:t>
      </w:r>
      <w:proofErr w:type="spellEnd"/>
    </w:p>
    <w:p w14:paraId="731EA55E" w14:textId="78B4930A" w:rsidR="0046127A" w:rsidRDefault="0046127A" w:rsidP="00710FAE">
      <w:pPr>
        <w:rPr>
          <w:ins w:id="2237" w:author="Feifei Gu (顾飞飞)" w:date="2018-07-17T09:19:00Z"/>
        </w:rPr>
      </w:pPr>
      <w:r>
        <w:t>3</w:t>
      </w:r>
      <w:r>
        <w:rPr>
          <w:rFonts w:hint="eastAsia"/>
        </w:rPr>
        <w:t>）</w:t>
      </w:r>
      <w:r>
        <w:rPr>
          <w:rFonts w:hint="eastAsia"/>
        </w:rPr>
        <w:t xml:space="preserve"> </w:t>
      </w:r>
      <w:r>
        <w:rPr>
          <w:rFonts w:hint="eastAsia"/>
        </w:rPr>
        <w:t>具体执行步骤请参照：</w:t>
      </w:r>
      <w:r>
        <w:rPr>
          <w:rFonts w:hint="eastAsia"/>
        </w:rPr>
        <w:t>readme.txt</w:t>
      </w:r>
      <w:r>
        <w:rPr>
          <w:rFonts w:hint="eastAsia"/>
        </w:rPr>
        <w:t>文件的内容</w:t>
      </w:r>
    </w:p>
    <w:p w14:paraId="1A009340" w14:textId="77777777" w:rsidR="007939AB" w:rsidRPr="00032870" w:rsidRDefault="007939AB">
      <w:pPr>
        <w:ind w:firstLineChars="300" w:firstLine="630"/>
        <w:rPr>
          <w:ins w:id="2238" w:author="Feifei Gu (顾飞飞)" w:date="2018-07-17T09:20:00Z"/>
          <w:color w:val="2F5496" w:themeColor="accent5" w:themeShade="BF"/>
          <w:rPrChange w:id="2239" w:author="Feifei Gu (顾飞飞)" w:date="2018-07-17T09:20:00Z">
            <w:rPr>
              <w:ins w:id="2240" w:author="Feifei Gu (顾飞飞)" w:date="2018-07-17T09:20:00Z"/>
            </w:rPr>
          </w:rPrChange>
        </w:rPr>
        <w:pPrChange w:id="2241" w:author="Feifei Gu (顾飞飞)" w:date="2018-07-17T09:20:00Z">
          <w:pPr/>
        </w:pPrChange>
      </w:pPr>
      <w:ins w:id="2242" w:author="Feifei Gu (顾飞飞)" w:date="2018-07-17T09:20:00Z">
        <w:r w:rsidRPr="00032870">
          <w:rPr>
            <w:color w:val="2F5496" w:themeColor="accent5" w:themeShade="BF"/>
            <w:rPrChange w:id="2243" w:author="Feifei Gu (顾飞飞)" w:date="2018-07-17T09:20:00Z">
              <w:rPr/>
            </w:rPrChange>
          </w:rPr>
          <w:t>1. alert</w:t>
        </w:r>
        <w:r w:rsidRPr="00032870">
          <w:rPr>
            <w:rFonts w:hint="eastAsia"/>
            <w:color w:val="2F5496" w:themeColor="accent5" w:themeShade="BF"/>
            <w:rPrChange w:id="2244" w:author="Feifei Gu (顾飞飞)" w:date="2018-07-17T09:20:00Z">
              <w:rPr>
                <w:rFonts w:hint="eastAsia"/>
              </w:rPr>
            </w:rPrChange>
          </w:rPr>
          <w:t>的更改涉及到了</w:t>
        </w:r>
        <w:r w:rsidRPr="00032870">
          <w:rPr>
            <w:color w:val="2F5496" w:themeColor="accent5" w:themeShade="BF"/>
            <w:rPrChange w:id="2245" w:author="Feifei Gu (顾飞飞)" w:date="2018-07-17T09:20:00Z">
              <w:rPr/>
            </w:rPrChange>
          </w:rPr>
          <w:t>json</w:t>
        </w:r>
        <w:r w:rsidRPr="00032870">
          <w:rPr>
            <w:rFonts w:hint="eastAsia"/>
            <w:color w:val="2F5496" w:themeColor="accent5" w:themeShade="BF"/>
            <w:rPrChange w:id="2246" w:author="Feifei Gu (顾飞飞)" w:date="2018-07-17T09:20:00Z">
              <w:rPr>
                <w:rFonts w:hint="eastAsia"/>
              </w:rPr>
            </w:rPrChange>
          </w:rPr>
          <w:t>文件和</w:t>
        </w:r>
        <w:r w:rsidRPr="00032870">
          <w:rPr>
            <w:color w:val="2F5496" w:themeColor="accent5" w:themeShade="BF"/>
            <w:rPrChange w:id="2247" w:author="Feifei Gu (顾飞飞)" w:date="2018-07-17T09:20:00Z">
              <w:rPr/>
            </w:rPrChange>
          </w:rPr>
          <w:t>python</w:t>
        </w:r>
        <w:r w:rsidRPr="00032870">
          <w:rPr>
            <w:rFonts w:hint="eastAsia"/>
            <w:color w:val="2F5496" w:themeColor="accent5" w:themeShade="BF"/>
            <w:rPrChange w:id="2248" w:author="Feifei Gu (顾飞飞)" w:date="2018-07-17T09:20:00Z">
              <w:rPr>
                <w:rFonts w:hint="eastAsia"/>
              </w:rPr>
            </w:rPrChange>
          </w:rPr>
          <w:t>脚本</w:t>
        </w:r>
      </w:ins>
    </w:p>
    <w:p w14:paraId="231DBF05" w14:textId="77777777" w:rsidR="007939AB" w:rsidRPr="00032870" w:rsidRDefault="007939AB">
      <w:pPr>
        <w:ind w:firstLineChars="300" w:firstLine="630"/>
        <w:rPr>
          <w:ins w:id="2249" w:author="Feifei Gu (顾飞飞)" w:date="2018-07-17T09:20:00Z"/>
          <w:color w:val="2F5496" w:themeColor="accent5" w:themeShade="BF"/>
          <w:rPrChange w:id="2250" w:author="Feifei Gu (顾飞飞)" w:date="2018-07-17T09:20:00Z">
            <w:rPr>
              <w:ins w:id="2251" w:author="Feifei Gu (顾飞飞)" w:date="2018-07-17T09:20:00Z"/>
            </w:rPr>
          </w:rPrChange>
        </w:rPr>
        <w:pPrChange w:id="2252" w:author="Feifei Gu (顾飞飞)" w:date="2018-07-17T09:20:00Z">
          <w:pPr/>
        </w:pPrChange>
      </w:pPr>
      <w:ins w:id="2253" w:author="Feifei Gu (顾飞飞)" w:date="2018-07-17T09:20:00Z">
        <w:r w:rsidRPr="00032870">
          <w:rPr>
            <w:color w:val="2F5496" w:themeColor="accent5" w:themeShade="BF"/>
            <w:rPrChange w:id="2254" w:author="Feifei Gu (顾飞飞)" w:date="2018-07-17T09:20:00Z">
              <w:rPr/>
            </w:rPrChange>
          </w:rPr>
          <w:tab/>
        </w:r>
        <w:r w:rsidRPr="00032870">
          <w:rPr>
            <w:rFonts w:hint="eastAsia"/>
            <w:color w:val="2F5496" w:themeColor="accent5" w:themeShade="BF"/>
            <w:rPrChange w:id="2255" w:author="Feifei Gu (顾飞飞)" w:date="2018-07-17T09:20:00Z">
              <w:rPr>
                <w:rFonts w:hint="eastAsia"/>
              </w:rPr>
            </w:rPrChange>
          </w:rPr>
          <w:t>查找是请使用</w:t>
        </w:r>
        <w:r w:rsidRPr="00032870">
          <w:rPr>
            <w:color w:val="2F5496" w:themeColor="accent5" w:themeShade="BF"/>
            <w:rPrChange w:id="2256" w:author="Feifei Gu (顾飞飞)" w:date="2018-07-17T09:20:00Z">
              <w:rPr/>
            </w:rPrChange>
          </w:rPr>
          <w:t>find -name *.json</w:t>
        </w:r>
        <w:r w:rsidRPr="00032870">
          <w:rPr>
            <w:rFonts w:hint="eastAsia"/>
            <w:color w:val="2F5496" w:themeColor="accent5" w:themeShade="BF"/>
            <w:rPrChange w:id="2257" w:author="Feifei Gu (顾飞飞)" w:date="2018-07-17T09:20:00Z">
              <w:rPr>
                <w:rFonts w:hint="eastAsia"/>
              </w:rPr>
            </w:rPrChange>
          </w:rPr>
          <w:t>和</w:t>
        </w:r>
        <w:r w:rsidRPr="00032870">
          <w:rPr>
            <w:color w:val="2F5496" w:themeColor="accent5" w:themeShade="BF"/>
            <w:rPrChange w:id="2258" w:author="Feifei Gu (顾飞飞)" w:date="2018-07-17T09:20:00Z">
              <w:rPr/>
            </w:rPrChange>
          </w:rPr>
          <w:t>find -name alert*.py</w:t>
        </w:r>
        <w:r w:rsidRPr="00032870">
          <w:rPr>
            <w:rFonts w:hint="eastAsia"/>
            <w:color w:val="2F5496" w:themeColor="accent5" w:themeShade="BF"/>
            <w:rPrChange w:id="2259" w:author="Feifei Gu (顾飞飞)" w:date="2018-07-17T09:20:00Z">
              <w:rPr>
                <w:rFonts w:hint="eastAsia"/>
              </w:rPr>
            </w:rPrChange>
          </w:rPr>
          <w:t>查找</w:t>
        </w:r>
      </w:ins>
    </w:p>
    <w:p w14:paraId="4735DB50" w14:textId="77777777" w:rsidR="007939AB" w:rsidRPr="00032870" w:rsidRDefault="007939AB">
      <w:pPr>
        <w:ind w:firstLineChars="300" w:firstLine="630"/>
        <w:rPr>
          <w:ins w:id="2260" w:author="Feifei Gu (顾飞飞)" w:date="2018-07-17T09:20:00Z"/>
          <w:color w:val="2F5496" w:themeColor="accent5" w:themeShade="BF"/>
          <w:rPrChange w:id="2261" w:author="Feifei Gu (顾飞飞)" w:date="2018-07-17T09:20:00Z">
            <w:rPr>
              <w:ins w:id="2262" w:author="Feifei Gu (顾飞飞)" w:date="2018-07-17T09:20:00Z"/>
            </w:rPr>
          </w:rPrChange>
        </w:rPr>
        <w:pPrChange w:id="2263" w:author="Feifei Gu (顾飞飞)" w:date="2018-07-17T09:20:00Z">
          <w:pPr/>
        </w:pPrChange>
      </w:pPr>
      <w:ins w:id="2264" w:author="Feifei Gu (顾飞飞)" w:date="2018-07-17T09:20:00Z">
        <w:r w:rsidRPr="00032870">
          <w:rPr>
            <w:color w:val="2F5496" w:themeColor="accent5" w:themeShade="BF"/>
            <w:rPrChange w:id="2265" w:author="Feifei Gu (顾飞飞)" w:date="2018-07-17T09:20:00Z">
              <w:rPr/>
            </w:rPrChange>
          </w:rPr>
          <w:t xml:space="preserve">2. </w:t>
        </w:r>
        <w:r w:rsidRPr="00032870">
          <w:rPr>
            <w:rFonts w:hint="eastAsia"/>
            <w:color w:val="2F5496" w:themeColor="accent5" w:themeShade="BF"/>
            <w:rPrChange w:id="2266" w:author="Feifei Gu (顾飞飞)" w:date="2018-07-17T09:20:00Z">
              <w:rPr>
                <w:rFonts w:hint="eastAsia"/>
              </w:rPr>
            </w:rPrChange>
          </w:rPr>
          <w:t>首先执行</w:t>
        </w:r>
        <w:r w:rsidRPr="00032870">
          <w:rPr>
            <w:color w:val="2F5496" w:themeColor="accent5" w:themeShade="BF"/>
            <w:rPrChange w:id="2267" w:author="Feifei Gu (顾飞飞)" w:date="2018-07-17T09:20:00Z">
              <w:rPr/>
            </w:rPrChange>
          </w:rPr>
          <w:t>mkdir.sh</w:t>
        </w:r>
        <w:r w:rsidRPr="00032870">
          <w:rPr>
            <w:rFonts w:hint="eastAsia"/>
            <w:color w:val="2F5496" w:themeColor="accent5" w:themeShade="BF"/>
            <w:rPrChange w:id="2268" w:author="Feifei Gu (顾飞飞)" w:date="2018-07-17T09:20:00Z">
              <w:rPr>
                <w:rFonts w:hint="eastAsia"/>
              </w:rPr>
            </w:rPrChange>
          </w:rPr>
          <w:t>文件</w:t>
        </w:r>
      </w:ins>
    </w:p>
    <w:p w14:paraId="782B6440" w14:textId="77777777" w:rsidR="007939AB" w:rsidRPr="00032870" w:rsidRDefault="007939AB">
      <w:pPr>
        <w:ind w:firstLineChars="300" w:firstLine="630"/>
        <w:rPr>
          <w:ins w:id="2269" w:author="Feifei Gu (顾飞飞)" w:date="2018-07-17T09:20:00Z"/>
          <w:color w:val="2F5496" w:themeColor="accent5" w:themeShade="BF"/>
          <w:rPrChange w:id="2270" w:author="Feifei Gu (顾飞飞)" w:date="2018-07-17T09:20:00Z">
            <w:rPr>
              <w:ins w:id="2271" w:author="Feifei Gu (顾飞飞)" w:date="2018-07-17T09:20:00Z"/>
            </w:rPr>
          </w:rPrChange>
        </w:rPr>
        <w:pPrChange w:id="2272" w:author="Feifei Gu (顾飞飞)" w:date="2018-07-17T09:20:00Z">
          <w:pPr/>
        </w:pPrChange>
      </w:pPr>
      <w:ins w:id="2273" w:author="Feifei Gu (顾飞飞)" w:date="2018-07-17T09:20:00Z">
        <w:r w:rsidRPr="00032870">
          <w:rPr>
            <w:color w:val="2F5496" w:themeColor="accent5" w:themeShade="BF"/>
            <w:rPrChange w:id="2274" w:author="Feifei Gu (顾飞飞)" w:date="2018-07-17T09:20:00Z">
              <w:rPr/>
            </w:rPrChange>
          </w:rPr>
          <w:t xml:space="preserve">3. </w:t>
        </w:r>
        <w:r w:rsidRPr="00032870">
          <w:rPr>
            <w:rFonts w:hint="eastAsia"/>
            <w:color w:val="2F5496" w:themeColor="accent5" w:themeShade="BF"/>
            <w:rPrChange w:id="2275" w:author="Feifei Gu (顾飞飞)" w:date="2018-07-17T09:20:00Z">
              <w:rPr>
                <w:rFonts w:hint="eastAsia"/>
              </w:rPr>
            </w:rPrChange>
          </w:rPr>
          <w:t>之后执行</w:t>
        </w:r>
        <w:r w:rsidRPr="00032870">
          <w:rPr>
            <w:color w:val="2F5496" w:themeColor="accent5" w:themeShade="BF"/>
            <w:rPrChange w:id="2276" w:author="Feifei Gu (顾飞飞)" w:date="2018-07-17T09:20:00Z">
              <w:rPr/>
            </w:rPrChange>
          </w:rPr>
          <w:t>cp.sh</w:t>
        </w:r>
        <w:r w:rsidRPr="00032870">
          <w:rPr>
            <w:rFonts w:hint="eastAsia"/>
            <w:color w:val="2F5496" w:themeColor="accent5" w:themeShade="BF"/>
            <w:rPrChange w:id="2277" w:author="Feifei Gu (顾飞飞)" w:date="2018-07-17T09:20:00Z">
              <w:rPr>
                <w:rFonts w:hint="eastAsia"/>
              </w:rPr>
            </w:rPrChange>
          </w:rPr>
          <w:t>文件</w:t>
        </w:r>
      </w:ins>
    </w:p>
    <w:p w14:paraId="33B1E370" w14:textId="77777777" w:rsidR="007939AB" w:rsidRPr="00032870" w:rsidRDefault="007939AB">
      <w:pPr>
        <w:ind w:firstLineChars="300" w:firstLine="630"/>
        <w:rPr>
          <w:ins w:id="2278" w:author="Feifei Gu (顾飞飞)" w:date="2018-07-17T09:20:00Z"/>
          <w:color w:val="2F5496" w:themeColor="accent5" w:themeShade="BF"/>
          <w:rPrChange w:id="2279" w:author="Feifei Gu (顾飞飞)" w:date="2018-07-17T09:20:00Z">
            <w:rPr>
              <w:ins w:id="2280" w:author="Feifei Gu (顾飞飞)" w:date="2018-07-17T09:20:00Z"/>
            </w:rPr>
          </w:rPrChange>
        </w:rPr>
        <w:pPrChange w:id="2281" w:author="Feifei Gu (顾飞飞)" w:date="2018-07-17T09:20:00Z">
          <w:pPr/>
        </w:pPrChange>
      </w:pPr>
      <w:ins w:id="2282" w:author="Feifei Gu (顾飞飞)" w:date="2018-07-17T09:20:00Z">
        <w:r w:rsidRPr="00032870">
          <w:rPr>
            <w:color w:val="2F5496" w:themeColor="accent5" w:themeShade="BF"/>
            <w:rPrChange w:id="2283" w:author="Feifei Gu (顾飞飞)" w:date="2018-07-17T09:20:00Z">
              <w:rPr/>
            </w:rPrChange>
          </w:rPr>
          <w:tab/>
        </w:r>
        <w:r w:rsidRPr="00032870">
          <w:rPr>
            <w:rFonts w:hint="eastAsia"/>
            <w:color w:val="2F5496" w:themeColor="accent5" w:themeShade="BF"/>
            <w:rPrChange w:id="2284" w:author="Feifei Gu (顾飞飞)" w:date="2018-07-17T09:20:00Z">
              <w:rPr>
                <w:rFonts w:hint="eastAsia"/>
              </w:rPr>
            </w:rPrChange>
          </w:rPr>
          <w:t>注意要备份拷贝过来的文件夹，以保证以后能还原</w:t>
        </w:r>
      </w:ins>
    </w:p>
    <w:p w14:paraId="4A6F00A6" w14:textId="77777777" w:rsidR="007939AB" w:rsidRPr="00032870" w:rsidRDefault="007939AB">
      <w:pPr>
        <w:ind w:firstLineChars="300" w:firstLine="630"/>
        <w:rPr>
          <w:ins w:id="2285" w:author="Feifei Gu (顾飞飞)" w:date="2018-07-17T09:20:00Z"/>
          <w:color w:val="2F5496" w:themeColor="accent5" w:themeShade="BF"/>
          <w:rPrChange w:id="2286" w:author="Feifei Gu (顾飞飞)" w:date="2018-07-17T09:20:00Z">
            <w:rPr>
              <w:ins w:id="2287" w:author="Feifei Gu (顾飞飞)" w:date="2018-07-17T09:20:00Z"/>
            </w:rPr>
          </w:rPrChange>
        </w:rPr>
        <w:pPrChange w:id="2288" w:author="Feifei Gu (顾飞飞)" w:date="2018-07-17T09:20:00Z">
          <w:pPr/>
        </w:pPrChange>
      </w:pPr>
      <w:ins w:id="2289" w:author="Feifei Gu (顾飞飞)" w:date="2018-07-17T09:20:00Z">
        <w:r w:rsidRPr="00032870">
          <w:rPr>
            <w:color w:val="2F5496" w:themeColor="accent5" w:themeShade="BF"/>
            <w:rPrChange w:id="2290" w:author="Feifei Gu (顾飞飞)" w:date="2018-07-17T09:20:00Z">
              <w:rPr/>
            </w:rPrChange>
          </w:rPr>
          <w:tab/>
        </w:r>
        <w:r w:rsidRPr="00032870">
          <w:rPr>
            <w:rFonts w:hint="eastAsia"/>
            <w:color w:val="2F5496" w:themeColor="accent5" w:themeShade="BF"/>
            <w:rPrChange w:id="2291" w:author="Feifei Gu (顾飞飞)" w:date="2018-07-17T09:20:00Z">
              <w:rPr>
                <w:rFonts w:hint="eastAsia"/>
              </w:rPr>
            </w:rPrChange>
          </w:rPr>
          <w:t>具体方法为复制一份文件夹到</w:t>
        </w:r>
        <w:r w:rsidRPr="00032870">
          <w:rPr>
            <w:color w:val="2F5496" w:themeColor="accent5" w:themeShade="BF"/>
            <w:rPrChange w:id="2292" w:author="Feifei Gu (顾飞飞)" w:date="2018-07-17T09:20:00Z">
              <w:rPr/>
            </w:rPrChange>
          </w:rPr>
          <w:t>backup</w:t>
        </w:r>
        <w:r w:rsidRPr="00032870">
          <w:rPr>
            <w:rFonts w:hint="eastAsia"/>
            <w:color w:val="2F5496" w:themeColor="accent5" w:themeShade="BF"/>
            <w:rPrChange w:id="2293" w:author="Feifei Gu (顾飞飞)" w:date="2018-07-17T09:20:00Z">
              <w:rPr>
                <w:rFonts w:hint="eastAsia"/>
              </w:rPr>
            </w:rPrChange>
          </w:rPr>
          <w:t>下面</w:t>
        </w:r>
      </w:ins>
    </w:p>
    <w:p w14:paraId="1F78CCA7" w14:textId="77777777" w:rsidR="007939AB" w:rsidRPr="00032870" w:rsidRDefault="007939AB">
      <w:pPr>
        <w:ind w:firstLineChars="300" w:firstLine="630"/>
        <w:rPr>
          <w:ins w:id="2294" w:author="Feifei Gu (顾飞飞)" w:date="2018-07-17T09:20:00Z"/>
          <w:color w:val="2F5496" w:themeColor="accent5" w:themeShade="BF"/>
          <w:rPrChange w:id="2295" w:author="Feifei Gu (顾飞飞)" w:date="2018-07-17T09:20:00Z">
            <w:rPr>
              <w:ins w:id="2296" w:author="Feifei Gu (顾飞飞)" w:date="2018-07-17T09:20:00Z"/>
            </w:rPr>
          </w:rPrChange>
        </w:rPr>
        <w:pPrChange w:id="2297" w:author="Feifei Gu (顾飞飞)" w:date="2018-07-17T09:20:00Z">
          <w:pPr/>
        </w:pPrChange>
      </w:pPr>
      <w:ins w:id="2298" w:author="Feifei Gu (顾飞飞)" w:date="2018-07-17T09:20:00Z">
        <w:r w:rsidRPr="00032870">
          <w:rPr>
            <w:color w:val="2F5496" w:themeColor="accent5" w:themeShade="BF"/>
            <w:rPrChange w:id="2299" w:author="Feifei Gu (顾飞飞)" w:date="2018-07-17T09:20:00Z">
              <w:rPr/>
            </w:rPrChange>
          </w:rPr>
          <w:t xml:space="preserve">4. </w:t>
        </w:r>
        <w:r w:rsidRPr="00032870">
          <w:rPr>
            <w:rFonts w:hint="eastAsia"/>
            <w:color w:val="2F5496" w:themeColor="accent5" w:themeShade="BF"/>
            <w:rPrChange w:id="2300" w:author="Feifei Gu (顾飞飞)" w:date="2018-07-17T09:20:00Z">
              <w:rPr>
                <w:rFonts w:hint="eastAsia"/>
              </w:rPr>
            </w:rPrChange>
          </w:rPr>
          <w:t>执行翻译</w:t>
        </w:r>
        <w:proofErr w:type="spellStart"/>
        <w:r w:rsidRPr="00032870">
          <w:rPr>
            <w:color w:val="2F5496" w:themeColor="accent5" w:themeShade="BF"/>
            <w:rPrChange w:id="2301" w:author="Feifei Gu (顾飞飞)" w:date="2018-07-17T09:20:00Z">
              <w:rPr/>
            </w:rPrChange>
          </w:rPr>
          <w:t>py</w:t>
        </w:r>
        <w:proofErr w:type="spellEnd"/>
        <w:r w:rsidRPr="00032870">
          <w:rPr>
            <w:rFonts w:hint="eastAsia"/>
            <w:color w:val="2F5496" w:themeColor="accent5" w:themeShade="BF"/>
            <w:rPrChange w:id="2302" w:author="Feifei Gu (顾飞飞)" w:date="2018-07-17T09:20:00Z">
              <w:rPr>
                <w:rFonts w:hint="eastAsia"/>
              </w:rPr>
            </w:rPrChange>
          </w:rPr>
          <w:t>脚本</w:t>
        </w:r>
        <w:r w:rsidRPr="00032870">
          <w:rPr>
            <w:color w:val="2F5496" w:themeColor="accent5" w:themeShade="BF"/>
            <w:rPrChange w:id="2303" w:author="Feifei Gu (顾飞飞)" w:date="2018-07-17T09:20:00Z">
              <w:rPr/>
            </w:rPrChange>
          </w:rPr>
          <w:t xml:space="preserve"> AlertsReplaceTool.py</w:t>
        </w:r>
      </w:ins>
    </w:p>
    <w:p w14:paraId="784FEF2B" w14:textId="77777777" w:rsidR="007939AB" w:rsidRPr="00032870" w:rsidRDefault="007939AB">
      <w:pPr>
        <w:ind w:leftChars="300" w:left="840" w:hangingChars="100" w:hanging="210"/>
        <w:rPr>
          <w:ins w:id="2304" w:author="Feifei Gu (顾飞飞)" w:date="2018-07-17T09:20:00Z"/>
          <w:color w:val="2F5496" w:themeColor="accent5" w:themeShade="BF"/>
          <w:rPrChange w:id="2305" w:author="Feifei Gu (顾飞飞)" w:date="2018-07-17T09:20:00Z">
            <w:rPr>
              <w:ins w:id="2306" w:author="Feifei Gu (顾飞飞)" w:date="2018-07-17T09:20:00Z"/>
            </w:rPr>
          </w:rPrChange>
        </w:rPr>
        <w:pPrChange w:id="2307" w:author="Feifei Gu (顾飞飞)" w:date="2018-07-17T09:20:00Z">
          <w:pPr/>
        </w:pPrChange>
      </w:pPr>
      <w:ins w:id="2308" w:author="Feifei Gu (顾飞飞)" w:date="2018-07-17T09:20:00Z">
        <w:r w:rsidRPr="00032870">
          <w:rPr>
            <w:color w:val="2F5496" w:themeColor="accent5" w:themeShade="BF"/>
            <w:rPrChange w:id="2309" w:author="Feifei Gu (顾飞飞)" w:date="2018-07-17T09:20:00Z">
              <w:rPr/>
            </w:rPrChange>
          </w:rPr>
          <w:t xml:space="preserve">5. </w:t>
        </w:r>
        <w:r w:rsidRPr="00032870">
          <w:rPr>
            <w:rFonts w:hint="eastAsia"/>
            <w:color w:val="2F5496" w:themeColor="accent5" w:themeShade="BF"/>
            <w:rPrChange w:id="2310" w:author="Feifei Gu (顾飞飞)" w:date="2018-07-17T09:20:00Z">
              <w:rPr>
                <w:rFonts w:hint="eastAsia"/>
              </w:rPr>
            </w:rPrChange>
          </w:rPr>
          <w:t>执行</w:t>
        </w:r>
        <w:r w:rsidRPr="00032870">
          <w:rPr>
            <w:color w:val="2F5496" w:themeColor="accent5" w:themeShade="BF"/>
            <w:rPrChange w:id="2311" w:author="Feifei Gu (顾飞飞)" w:date="2018-07-17T09:20:00Z">
              <w:rPr/>
            </w:rPrChange>
          </w:rPr>
          <w:t>native.sh</w:t>
        </w:r>
        <w:r w:rsidRPr="00032870">
          <w:rPr>
            <w:rFonts w:hint="eastAsia"/>
            <w:color w:val="2F5496" w:themeColor="accent5" w:themeShade="BF"/>
            <w:rPrChange w:id="2312" w:author="Feifei Gu (顾飞飞)" w:date="2018-07-17T09:20:00Z">
              <w:rPr>
                <w:rFonts w:hint="eastAsia"/>
              </w:rPr>
            </w:rPrChange>
          </w:rPr>
          <w:t>将</w:t>
        </w:r>
        <w:r w:rsidRPr="00032870">
          <w:rPr>
            <w:color w:val="2F5496" w:themeColor="accent5" w:themeShade="BF"/>
            <w:rPrChange w:id="2313" w:author="Feifei Gu (顾飞飞)" w:date="2018-07-17T09:20:00Z">
              <w:rPr/>
            </w:rPrChange>
          </w:rPr>
          <w:t>json</w:t>
        </w:r>
        <w:r w:rsidRPr="00032870">
          <w:rPr>
            <w:rFonts w:hint="eastAsia"/>
            <w:color w:val="2F5496" w:themeColor="accent5" w:themeShade="BF"/>
            <w:rPrChange w:id="2314" w:author="Feifei Gu (顾飞飞)" w:date="2018-07-17T09:20:00Z">
              <w:rPr>
                <w:rFonts w:hint="eastAsia"/>
              </w:rPr>
            </w:rPrChange>
          </w:rPr>
          <w:t>文件翻译为可识别的</w:t>
        </w:r>
        <w:r w:rsidRPr="00032870">
          <w:rPr>
            <w:color w:val="2F5496" w:themeColor="accent5" w:themeShade="BF"/>
            <w:rPrChange w:id="2315" w:author="Feifei Gu (顾飞飞)" w:date="2018-07-17T09:20:00Z">
              <w:rPr/>
            </w:rPrChange>
          </w:rPr>
          <w:t>ascii</w:t>
        </w:r>
        <w:r w:rsidRPr="00032870">
          <w:rPr>
            <w:rFonts w:hint="eastAsia"/>
            <w:color w:val="2F5496" w:themeColor="accent5" w:themeShade="BF"/>
            <w:rPrChange w:id="2316" w:author="Feifei Gu (顾飞飞)" w:date="2018-07-17T09:20:00Z">
              <w:rPr>
                <w:rFonts w:hint="eastAsia"/>
              </w:rPr>
            </w:rPrChange>
          </w:rPr>
          <w:t>编码形式，在</w:t>
        </w:r>
        <w:proofErr w:type="spellStart"/>
        <w:r w:rsidRPr="00032870">
          <w:rPr>
            <w:color w:val="2F5496" w:themeColor="accent5" w:themeShade="BF"/>
            <w:rPrChange w:id="2317" w:author="Feifei Gu (顾飞飞)" w:date="2018-07-17T09:20:00Z">
              <w:rPr/>
            </w:rPrChange>
          </w:rPr>
          <w:t>py</w:t>
        </w:r>
        <w:proofErr w:type="spellEnd"/>
        <w:r w:rsidRPr="00032870">
          <w:rPr>
            <w:rFonts w:hint="eastAsia"/>
            <w:color w:val="2F5496" w:themeColor="accent5" w:themeShade="BF"/>
            <w:rPrChange w:id="2318" w:author="Feifei Gu (顾飞飞)" w:date="2018-07-17T09:20:00Z">
              <w:rPr>
                <w:rFonts w:hint="eastAsia"/>
              </w:rPr>
            </w:rPrChange>
          </w:rPr>
          <w:t>脚本第二行中添加一行</w:t>
        </w:r>
        <w:r w:rsidRPr="00032870">
          <w:rPr>
            <w:color w:val="2F5496" w:themeColor="accent5" w:themeShade="BF"/>
            <w:rPrChange w:id="2319" w:author="Feifei Gu (顾飞飞)" w:date="2018-07-17T09:20:00Z">
              <w:rPr/>
            </w:rPrChange>
          </w:rPr>
          <w:t>utf8</w:t>
        </w:r>
        <w:r w:rsidRPr="00032870">
          <w:rPr>
            <w:rFonts w:hint="eastAsia"/>
            <w:color w:val="2F5496" w:themeColor="accent5" w:themeShade="BF"/>
            <w:rPrChange w:id="2320" w:author="Feifei Gu (顾飞飞)" w:date="2018-07-17T09:20:00Z">
              <w:rPr>
                <w:rFonts w:hint="eastAsia"/>
              </w:rPr>
            </w:rPrChange>
          </w:rPr>
          <w:t>命令</w:t>
        </w:r>
      </w:ins>
    </w:p>
    <w:p w14:paraId="0DCA6958" w14:textId="2D972FEB" w:rsidR="007939AB" w:rsidRPr="00032870" w:rsidRDefault="007939AB">
      <w:pPr>
        <w:ind w:firstLineChars="300" w:firstLine="630"/>
        <w:rPr>
          <w:color w:val="2F5496" w:themeColor="accent5" w:themeShade="BF"/>
          <w:rPrChange w:id="2321" w:author="Feifei Gu (顾飞飞)" w:date="2018-07-17T09:20:00Z">
            <w:rPr/>
          </w:rPrChange>
        </w:rPr>
        <w:pPrChange w:id="2322" w:author="Feifei Gu (顾飞飞)" w:date="2018-07-17T09:20:00Z">
          <w:pPr/>
        </w:pPrChange>
      </w:pPr>
      <w:ins w:id="2323" w:author="Feifei Gu (顾飞飞)" w:date="2018-07-17T09:20:00Z">
        <w:r w:rsidRPr="00032870">
          <w:rPr>
            <w:color w:val="2F5496" w:themeColor="accent5" w:themeShade="BF"/>
            <w:rPrChange w:id="2324" w:author="Feifei Gu (顾飞飞)" w:date="2018-07-17T09:20:00Z">
              <w:rPr/>
            </w:rPrChange>
          </w:rPr>
          <w:t xml:space="preserve">6. </w:t>
        </w:r>
        <w:r w:rsidRPr="00032870">
          <w:rPr>
            <w:rFonts w:hint="eastAsia"/>
            <w:color w:val="2F5496" w:themeColor="accent5" w:themeShade="BF"/>
            <w:rPrChange w:id="2325" w:author="Feifei Gu (顾飞飞)" w:date="2018-07-17T09:20:00Z">
              <w:rPr>
                <w:rFonts w:hint="eastAsia"/>
              </w:rPr>
            </w:rPrChange>
          </w:rPr>
          <w:t>转码完成之后执行</w:t>
        </w:r>
        <w:r w:rsidRPr="00032870">
          <w:rPr>
            <w:color w:val="2F5496" w:themeColor="accent5" w:themeShade="BF"/>
            <w:rPrChange w:id="2326" w:author="Feifei Gu (顾飞飞)" w:date="2018-07-17T09:20:00Z">
              <w:rPr/>
            </w:rPrChange>
          </w:rPr>
          <w:t>cpback.sh</w:t>
        </w:r>
        <w:r w:rsidRPr="00032870">
          <w:rPr>
            <w:rFonts w:hint="eastAsia"/>
            <w:color w:val="2F5496" w:themeColor="accent5" w:themeShade="BF"/>
            <w:rPrChange w:id="2327" w:author="Feifei Gu (顾飞飞)" w:date="2018-07-17T09:20:00Z">
              <w:rPr>
                <w:rFonts w:hint="eastAsia"/>
              </w:rPr>
            </w:rPrChange>
          </w:rPr>
          <w:t>文件</w:t>
        </w:r>
      </w:ins>
    </w:p>
    <w:p w14:paraId="051A7556" w14:textId="7AC3AB3A" w:rsidR="00710FAE" w:rsidRDefault="00710FAE" w:rsidP="00710FAE">
      <w:pPr>
        <w:pStyle w:val="3"/>
      </w:pPr>
      <w:r>
        <w:rPr>
          <w:rFonts w:hint="eastAsia"/>
        </w:rPr>
        <w:t xml:space="preserve">5.3.2 </w:t>
      </w:r>
      <w:r>
        <w:rPr>
          <w:rFonts w:hint="eastAsia"/>
        </w:rPr>
        <w:t>警告监控</w:t>
      </w:r>
    </w:p>
    <w:p w14:paraId="766CB203" w14:textId="04E1D118" w:rsidR="0046127A" w:rsidRDefault="0046127A" w:rsidP="0046127A">
      <w:r>
        <w:t>1</w:t>
      </w:r>
      <w:r>
        <w:rPr>
          <w:rFonts w:hint="eastAsia"/>
        </w:rPr>
        <w:t>）</w:t>
      </w:r>
      <w:r>
        <w:rPr>
          <w:rFonts w:hint="eastAsia"/>
        </w:rPr>
        <w:t xml:space="preserve"> </w:t>
      </w:r>
      <w:r>
        <w:rPr>
          <w:rFonts w:hint="eastAsia"/>
        </w:rPr>
        <w:t>在汉化文件中找到</w:t>
      </w:r>
      <w:r>
        <w:rPr>
          <w:rFonts w:hint="eastAsia"/>
        </w:rPr>
        <w:t>alerts</w:t>
      </w:r>
      <w:r>
        <w:rPr>
          <w:rFonts w:hint="eastAsia"/>
        </w:rPr>
        <w:t>文件夹：</w:t>
      </w:r>
      <w:r>
        <w:t>该文件夹包含如下汉化需要文件</w:t>
      </w:r>
    </w:p>
    <w:p w14:paraId="42F603E4" w14:textId="77777777" w:rsidR="0046127A" w:rsidRDefault="0046127A" w:rsidP="0046127A">
      <w:r>
        <w:tab/>
        <w:t>1.</w:t>
      </w:r>
      <w:r w:rsidRPr="0046127A">
        <w:t xml:space="preserve"> </w:t>
      </w:r>
      <w:r>
        <w:t>cp.sh</w:t>
      </w:r>
      <w:r>
        <w:rPr>
          <w:rFonts w:hint="eastAsia"/>
        </w:rPr>
        <w:t>：</w:t>
      </w:r>
      <w:r>
        <w:t>将项目中涉及到的英文文件拷贝到临时文件中</w:t>
      </w:r>
    </w:p>
    <w:p w14:paraId="730023C2" w14:textId="77777777" w:rsidR="0046127A" w:rsidRPr="0046127A" w:rsidRDefault="0046127A" w:rsidP="0046127A">
      <w:r>
        <w:tab/>
        <w:t>2. mkdir.sh</w:t>
      </w:r>
      <w:r>
        <w:rPr>
          <w:rFonts w:hint="eastAsia"/>
        </w:rPr>
        <w:t>：</w:t>
      </w:r>
      <w:r>
        <w:t>建立汉化临时目录文件</w:t>
      </w:r>
    </w:p>
    <w:p w14:paraId="6768B2D3" w14:textId="77777777" w:rsidR="0046127A" w:rsidRDefault="0046127A" w:rsidP="0046127A">
      <w:r>
        <w:rPr>
          <w:rFonts w:hint="eastAsia"/>
        </w:rPr>
        <w:tab/>
        <w:t xml:space="preserve">3. </w:t>
      </w:r>
      <w:r>
        <w:t>cpback.sh</w:t>
      </w:r>
      <w:r>
        <w:rPr>
          <w:rFonts w:hint="eastAsia"/>
        </w:rPr>
        <w:t>：</w:t>
      </w:r>
      <w:r>
        <w:t>将汉化好的中文文件覆盖到项目中</w:t>
      </w:r>
    </w:p>
    <w:p w14:paraId="36A1317A" w14:textId="77777777" w:rsidR="0046127A" w:rsidRDefault="0046127A" w:rsidP="0046127A">
      <w:r>
        <w:rPr>
          <w:rFonts w:hint="eastAsia"/>
        </w:rPr>
        <w:tab/>
        <w:t>4. read</w:t>
      </w:r>
      <w:r>
        <w:t>me.txt</w:t>
      </w:r>
      <w:r>
        <w:rPr>
          <w:rFonts w:hint="eastAsia"/>
        </w:rPr>
        <w:t>：</w:t>
      </w:r>
      <w:r>
        <w:t>相关操作手册</w:t>
      </w:r>
    </w:p>
    <w:p w14:paraId="60F3F394" w14:textId="54CC8A3A" w:rsidR="0046127A" w:rsidRDefault="0046127A" w:rsidP="0046127A">
      <w:r>
        <w:tab/>
        <w:t xml:space="preserve">5. </w:t>
      </w:r>
      <w:r w:rsidRPr="0046127A">
        <w:t>alerts</w:t>
      </w:r>
      <w:r w:rsidR="003A6574">
        <w:rPr>
          <w:rFonts w:hint="eastAsia"/>
        </w:rPr>
        <w:t>-ch</w:t>
      </w:r>
      <w:r>
        <w:t>.xlsx</w:t>
      </w:r>
      <w:r>
        <w:rPr>
          <w:rFonts w:hint="eastAsia"/>
        </w:rPr>
        <w:t>：</w:t>
      </w:r>
      <w:r>
        <w:t>翻译字典</w:t>
      </w:r>
    </w:p>
    <w:p w14:paraId="09D461F1" w14:textId="661F3CDD" w:rsidR="0046127A" w:rsidRDefault="0046127A" w:rsidP="0046127A">
      <w:r>
        <w:tab/>
        <w:t>6. native.sh</w:t>
      </w:r>
      <w:r>
        <w:rPr>
          <w:rFonts w:hint="eastAsia"/>
        </w:rPr>
        <w:t>：将翻译好的文件转换成系统识别的汉化文件（转码编译）</w:t>
      </w:r>
    </w:p>
    <w:p w14:paraId="33BE009E" w14:textId="6F0B1562" w:rsidR="0046127A" w:rsidRDefault="0046127A" w:rsidP="0046127A">
      <w:r>
        <w:tab/>
        <w:t xml:space="preserve">7. </w:t>
      </w:r>
      <w:r w:rsidRPr="0046127A">
        <w:t>AlertsReplaceTool.py</w:t>
      </w:r>
      <w:r>
        <w:rPr>
          <w:rFonts w:hint="eastAsia"/>
        </w:rPr>
        <w:t>：</w:t>
      </w:r>
      <w:r>
        <w:t>翻译脚本</w:t>
      </w:r>
    </w:p>
    <w:p w14:paraId="1B2A6B5E" w14:textId="77777777" w:rsidR="0046127A" w:rsidRDefault="0046127A" w:rsidP="0046127A">
      <w:r>
        <w:rPr>
          <w:rFonts w:hint="eastAsia"/>
        </w:rPr>
        <w:t>2</w:t>
      </w:r>
      <w:r>
        <w:rPr>
          <w:rFonts w:hint="eastAsia"/>
        </w:rPr>
        <w:t>）</w:t>
      </w:r>
      <w:r>
        <w:rPr>
          <w:rFonts w:hint="eastAsia"/>
        </w:rPr>
        <w:t xml:space="preserve"> </w:t>
      </w:r>
      <w:r>
        <w:rPr>
          <w:rFonts w:hint="eastAsia"/>
        </w:rPr>
        <w:t>请注意</w:t>
      </w:r>
      <w:r>
        <w:rPr>
          <w:rFonts w:hint="eastAsia"/>
        </w:rPr>
        <w:t>.</w:t>
      </w:r>
      <w:proofErr w:type="spellStart"/>
      <w:r>
        <w:rPr>
          <w:rFonts w:hint="eastAsia"/>
        </w:rPr>
        <w:t>sh</w:t>
      </w:r>
      <w:proofErr w:type="spellEnd"/>
      <w:r>
        <w:rPr>
          <w:rFonts w:hint="eastAsia"/>
        </w:rPr>
        <w:t>文件中的如下变量的地址修改为符合所处环境的相应地址：</w:t>
      </w:r>
    </w:p>
    <w:p w14:paraId="4565B0F1" w14:textId="4D04EECE" w:rsidR="0046127A" w:rsidRDefault="0046127A" w:rsidP="0046127A">
      <w:r>
        <w:lastRenderedPageBreak/>
        <w:tab/>
        <w:t xml:space="preserve">1. </w:t>
      </w:r>
      <w:proofErr w:type="spellStart"/>
      <w:r>
        <w:t>ambari_en_host</w:t>
      </w:r>
      <w:r w:rsidRPr="0046127A">
        <w:t>_dir</w:t>
      </w:r>
      <w:proofErr w:type="spellEnd"/>
    </w:p>
    <w:p w14:paraId="6941E571" w14:textId="77777777" w:rsidR="0046127A" w:rsidRDefault="0046127A" w:rsidP="0046127A">
      <w:r>
        <w:tab/>
        <w:t xml:space="preserve">2. </w:t>
      </w:r>
      <w:proofErr w:type="spellStart"/>
      <w:r w:rsidRPr="0046127A">
        <w:t>ambari_en_common_dir</w:t>
      </w:r>
      <w:proofErr w:type="spellEnd"/>
    </w:p>
    <w:p w14:paraId="200BFC5D" w14:textId="16D67E47" w:rsidR="0046127A" w:rsidRDefault="0046127A" w:rsidP="0046127A">
      <w:r>
        <w:tab/>
        <w:t xml:space="preserve">3. </w:t>
      </w:r>
      <w:proofErr w:type="spellStart"/>
      <w:r w:rsidRPr="0046127A">
        <w:t>ambari_ch_</w:t>
      </w:r>
      <w:r>
        <w:rPr>
          <w:rFonts w:hint="eastAsia"/>
        </w:rPr>
        <w:t>host</w:t>
      </w:r>
      <w:r w:rsidRPr="0046127A">
        <w:t>_dir</w:t>
      </w:r>
      <w:proofErr w:type="spellEnd"/>
    </w:p>
    <w:p w14:paraId="06DD4D3C" w14:textId="77777777" w:rsidR="0046127A" w:rsidRDefault="0046127A" w:rsidP="0046127A">
      <w:r>
        <w:tab/>
        <w:t xml:space="preserve">4. </w:t>
      </w:r>
      <w:proofErr w:type="spellStart"/>
      <w:r w:rsidRPr="0046127A">
        <w:t>ambari_ch_common_dir</w:t>
      </w:r>
      <w:proofErr w:type="spellEnd"/>
    </w:p>
    <w:p w14:paraId="2F37455C" w14:textId="6C57368F" w:rsidR="0046127A" w:rsidRPr="0046127A" w:rsidRDefault="0046127A" w:rsidP="0046127A">
      <w:r>
        <w:t>3</w:t>
      </w:r>
      <w:r>
        <w:rPr>
          <w:rFonts w:hint="eastAsia"/>
        </w:rPr>
        <w:t>）</w:t>
      </w:r>
      <w:r>
        <w:rPr>
          <w:rFonts w:hint="eastAsia"/>
        </w:rPr>
        <w:t xml:space="preserve"> </w:t>
      </w:r>
      <w:r>
        <w:rPr>
          <w:rFonts w:hint="eastAsia"/>
        </w:rPr>
        <w:t>具体执行步骤请参照：</w:t>
      </w:r>
      <w:r>
        <w:rPr>
          <w:rFonts w:hint="eastAsia"/>
        </w:rPr>
        <w:t>readme.txt</w:t>
      </w:r>
      <w:r>
        <w:rPr>
          <w:rFonts w:hint="eastAsia"/>
        </w:rPr>
        <w:t>文件的内容</w:t>
      </w:r>
    </w:p>
    <w:p w14:paraId="634D4F05" w14:textId="4EDB7339" w:rsidR="00710FAE" w:rsidRDefault="00710FAE" w:rsidP="00710FAE">
      <w:pPr>
        <w:pStyle w:val="3"/>
      </w:pPr>
      <w:r>
        <w:rPr>
          <w:rFonts w:hint="eastAsia"/>
        </w:rPr>
        <w:t>5.3.3</w:t>
      </w:r>
      <w:r>
        <w:t xml:space="preserve"> </w:t>
      </w:r>
      <w:r>
        <w:t>视图</w:t>
      </w:r>
    </w:p>
    <w:p w14:paraId="2BAA2F8E" w14:textId="781E9734" w:rsidR="003A6574" w:rsidRDefault="003A6574" w:rsidP="003A6574">
      <w:r>
        <w:t>1</w:t>
      </w:r>
      <w:r>
        <w:rPr>
          <w:rFonts w:hint="eastAsia"/>
        </w:rPr>
        <w:t>）</w:t>
      </w:r>
      <w:r>
        <w:rPr>
          <w:rFonts w:hint="eastAsia"/>
        </w:rPr>
        <w:t xml:space="preserve"> </w:t>
      </w:r>
      <w:r>
        <w:rPr>
          <w:rFonts w:hint="eastAsia"/>
        </w:rPr>
        <w:t>在汉化文件中找到</w:t>
      </w:r>
      <w:r>
        <w:rPr>
          <w:rFonts w:hint="eastAsia"/>
        </w:rPr>
        <w:t>views</w:t>
      </w:r>
      <w:r>
        <w:rPr>
          <w:rFonts w:hint="eastAsia"/>
        </w:rPr>
        <w:t>文件夹：</w:t>
      </w:r>
      <w:r>
        <w:t>该文件夹包含如下汉化需要文件</w:t>
      </w:r>
    </w:p>
    <w:p w14:paraId="3AEF376C" w14:textId="77777777" w:rsidR="003A6574" w:rsidRDefault="003A6574" w:rsidP="003A6574">
      <w:r>
        <w:tab/>
        <w:t>1.</w:t>
      </w:r>
      <w:r w:rsidRPr="0046127A">
        <w:t xml:space="preserve"> </w:t>
      </w:r>
      <w:r>
        <w:t>cp.sh</w:t>
      </w:r>
      <w:r>
        <w:rPr>
          <w:rFonts w:hint="eastAsia"/>
        </w:rPr>
        <w:t>：</w:t>
      </w:r>
      <w:r>
        <w:t>将项目中涉及到的英文文件拷贝到临时文件中</w:t>
      </w:r>
    </w:p>
    <w:p w14:paraId="062E061A" w14:textId="77777777" w:rsidR="003A6574" w:rsidRPr="0046127A" w:rsidRDefault="003A6574" w:rsidP="003A6574">
      <w:r>
        <w:tab/>
        <w:t>2. mkdir.sh</w:t>
      </w:r>
      <w:r>
        <w:rPr>
          <w:rFonts w:hint="eastAsia"/>
        </w:rPr>
        <w:t>：</w:t>
      </w:r>
      <w:r>
        <w:t>建立汉化临时目录文件</w:t>
      </w:r>
    </w:p>
    <w:p w14:paraId="2EACBB15" w14:textId="77777777" w:rsidR="003A6574" w:rsidRDefault="003A6574" w:rsidP="003A6574">
      <w:r>
        <w:rPr>
          <w:rFonts w:hint="eastAsia"/>
        </w:rPr>
        <w:tab/>
        <w:t xml:space="preserve">3. </w:t>
      </w:r>
      <w:r>
        <w:t>cpback.sh</w:t>
      </w:r>
      <w:r>
        <w:rPr>
          <w:rFonts w:hint="eastAsia"/>
        </w:rPr>
        <w:t>：</w:t>
      </w:r>
      <w:r>
        <w:t>将汉化好的中文文件覆盖到项目中</w:t>
      </w:r>
    </w:p>
    <w:p w14:paraId="3391F1D7" w14:textId="77777777" w:rsidR="003A6574" w:rsidRDefault="003A6574" w:rsidP="003A6574">
      <w:r>
        <w:rPr>
          <w:rFonts w:hint="eastAsia"/>
        </w:rPr>
        <w:tab/>
        <w:t>4. read</w:t>
      </w:r>
      <w:r>
        <w:t>me.txt</w:t>
      </w:r>
      <w:r>
        <w:rPr>
          <w:rFonts w:hint="eastAsia"/>
        </w:rPr>
        <w:t>：</w:t>
      </w:r>
      <w:r>
        <w:t>相关操作手册</w:t>
      </w:r>
    </w:p>
    <w:p w14:paraId="00F79D73" w14:textId="0AAF10DE" w:rsidR="003A6574" w:rsidRDefault="003A6574" w:rsidP="003A6574">
      <w:r>
        <w:tab/>
        <w:t xml:space="preserve">5. </w:t>
      </w:r>
      <w:r w:rsidRPr="003A6574">
        <w:t>views-ch</w:t>
      </w:r>
      <w:r>
        <w:t>.xlsx</w:t>
      </w:r>
      <w:r>
        <w:rPr>
          <w:rFonts w:hint="eastAsia"/>
        </w:rPr>
        <w:t>：</w:t>
      </w:r>
      <w:r>
        <w:t>翻译字典</w:t>
      </w:r>
    </w:p>
    <w:p w14:paraId="1BA6BD12" w14:textId="19FBDE15" w:rsidR="003A6574" w:rsidRDefault="003A6574" w:rsidP="003A6574">
      <w:r>
        <w:tab/>
        <w:t xml:space="preserve">6. </w:t>
      </w:r>
      <w:r w:rsidRPr="003A6574">
        <w:t>ViewsReplaceTool</w:t>
      </w:r>
      <w:r w:rsidRPr="0046127A">
        <w:t>.py</w:t>
      </w:r>
      <w:r>
        <w:rPr>
          <w:rFonts w:hint="eastAsia"/>
        </w:rPr>
        <w:t>：</w:t>
      </w:r>
      <w:r>
        <w:t>翻译脚本</w:t>
      </w:r>
    </w:p>
    <w:p w14:paraId="5BD23E3A" w14:textId="5C1425D2" w:rsidR="003A6574" w:rsidRDefault="003A6574" w:rsidP="003A6574">
      <w:r>
        <w:rPr>
          <w:rFonts w:hint="eastAsia"/>
        </w:rPr>
        <w:t>2</w:t>
      </w:r>
      <w:r>
        <w:rPr>
          <w:rFonts w:hint="eastAsia"/>
        </w:rPr>
        <w:t>）具体执行步骤请参照：</w:t>
      </w:r>
      <w:r>
        <w:rPr>
          <w:rFonts w:hint="eastAsia"/>
        </w:rPr>
        <w:t>readme.txt</w:t>
      </w:r>
      <w:r>
        <w:rPr>
          <w:rFonts w:hint="eastAsia"/>
        </w:rPr>
        <w:t>文件的内容</w:t>
      </w:r>
    </w:p>
    <w:p w14:paraId="1F531AC2" w14:textId="77777777" w:rsidR="00E41550" w:rsidRDefault="00E41550" w:rsidP="00E41550">
      <w:pPr>
        <w:pStyle w:val="3"/>
        <w:tabs>
          <w:tab w:val="left" w:pos="5368"/>
        </w:tabs>
      </w:pPr>
      <w:r>
        <w:rPr>
          <w:rFonts w:hint="eastAsia"/>
        </w:rPr>
        <w:t xml:space="preserve">5.3.4 </w:t>
      </w:r>
      <w:r>
        <w:t>监控源码</w:t>
      </w:r>
      <w:r>
        <w:tab/>
      </w:r>
    </w:p>
    <w:p w14:paraId="52365519" w14:textId="77777777" w:rsidR="00E41550" w:rsidRDefault="00E41550" w:rsidP="00E41550">
      <w:r>
        <w:rPr>
          <w:rFonts w:hint="eastAsia"/>
        </w:rPr>
        <w:t xml:space="preserve">1. </w:t>
      </w:r>
      <w:r>
        <w:rPr>
          <w:rFonts w:hint="eastAsia"/>
        </w:rPr>
        <w:t>修改</w:t>
      </w:r>
      <w:proofErr w:type="spellStart"/>
      <w:r w:rsidRPr="00112AD0">
        <w:t>ambari</w:t>
      </w:r>
      <w:proofErr w:type="spellEnd"/>
      <w:r w:rsidRPr="00112AD0">
        <w:t>-server/</w:t>
      </w:r>
      <w:proofErr w:type="spellStart"/>
      <w:r w:rsidRPr="00112AD0">
        <w:t>src</w:t>
      </w:r>
      <w:proofErr w:type="spellEnd"/>
      <w:r w:rsidRPr="00112AD0">
        <w:t>/main/java/</w:t>
      </w:r>
      <w:r>
        <w:t>org/apache/</w:t>
      </w:r>
      <w:proofErr w:type="spellStart"/>
      <w:r>
        <w:t>ambari</w:t>
      </w:r>
      <w:proofErr w:type="spellEnd"/>
      <w:r>
        <w:t>/server/alerts</w:t>
      </w:r>
      <w:r>
        <w:t>下文件</w:t>
      </w:r>
    </w:p>
    <w:p w14:paraId="096B8B02" w14:textId="77777777" w:rsidR="00E41550" w:rsidRDefault="00E41550" w:rsidP="00E41550">
      <w:pPr>
        <w:ind w:firstLine="420"/>
      </w:pPr>
      <w:r>
        <w:rPr>
          <w:rFonts w:hint="eastAsia"/>
        </w:rPr>
        <w:t>1</w:t>
      </w:r>
      <w:r>
        <w:rPr>
          <w:rFonts w:hint="eastAsia"/>
        </w:rPr>
        <w:t>）</w:t>
      </w:r>
      <w:r w:rsidRPr="00112AD0">
        <w:t>AgentHeartbeatAlertRunnable.java</w:t>
      </w:r>
    </w:p>
    <w:p w14:paraId="7DC086EB" w14:textId="77777777" w:rsidR="00E41550" w:rsidRPr="00112AD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43</w:t>
      </w:r>
      <w:r>
        <w:rPr>
          <w:rFonts w:hint="eastAsia"/>
          <w:sz w:val="18"/>
          <w:szCs w:val="18"/>
        </w:rPr>
        <w:t>：</w:t>
      </w:r>
      <w:r w:rsidRPr="00112AD0">
        <w:rPr>
          <w:sz w:val="18"/>
          <w:szCs w:val="18"/>
        </w:rPr>
        <w:t>private static final String INIT_MSG = "</w:t>
      </w:r>
      <w:r w:rsidRPr="00112AD0">
        <w:rPr>
          <w:color w:val="FF0000"/>
          <w:sz w:val="18"/>
          <w:szCs w:val="18"/>
        </w:rPr>
        <w:t>{0} is initializing</w:t>
      </w:r>
      <w:r w:rsidRPr="00112AD0">
        <w:rPr>
          <w:sz w:val="18"/>
          <w:szCs w:val="18"/>
        </w:rPr>
        <w:t>";</w:t>
      </w:r>
    </w:p>
    <w:p w14:paraId="5E04D23E" w14:textId="77777777" w:rsidR="00E41550" w:rsidRPr="00112AD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48</w:t>
      </w:r>
      <w:r>
        <w:rPr>
          <w:rFonts w:hint="eastAsia"/>
          <w:sz w:val="18"/>
          <w:szCs w:val="18"/>
        </w:rPr>
        <w:t>：</w:t>
      </w:r>
      <w:r w:rsidRPr="00112AD0">
        <w:rPr>
          <w:sz w:val="18"/>
          <w:szCs w:val="18"/>
        </w:rPr>
        <w:t>private static final String HEALTHY_MSG = "</w:t>
      </w:r>
      <w:r w:rsidRPr="00112AD0">
        <w:rPr>
          <w:color w:val="FF0000"/>
          <w:sz w:val="18"/>
          <w:szCs w:val="18"/>
        </w:rPr>
        <w:t>{0} is healthy</w:t>
      </w:r>
      <w:r w:rsidRPr="00112AD0">
        <w:rPr>
          <w:sz w:val="18"/>
          <w:szCs w:val="18"/>
        </w:rPr>
        <w:t>";</w:t>
      </w:r>
    </w:p>
    <w:p w14:paraId="7A026B83" w14:textId="77777777" w:rsidR="00E41550" w:rsidRPr="00112AD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53</w:t>
      </w:r>
      <w:r>
        <w:rPr>
          <w:rFonts w:hint="eastAsia"/>
          <w:sz w:val="18"/>
          <w:szCs w:val="18"/>
        </w:rPr>
        <w:t>：</w:t>
      </w:r>
      <w:r w:rsidRPr="00112AD0">
        <w:rPr>
          <w:sz w:val="18"/>
          <w:szCs w:val="18"/>
        </w:rPr>
        <w:t>private static final String STATUS_UPDATE_MSG = "</w:t>
      </w:r>
      <w:r w:rsidRPr="00112AD0">
        <w:rPr>
          <w:color w:val="FF0000"/>
          <w:sz w:val="18"/>
          <w:szCs w:val="18"/>
        </w:rPr>
        <w:t>{0} is waiting for status updates</w:t>
      </w:r>
      <w:r w:rsidRPr="00112AD0">
        <w:rPr>
          <w:sz w:val="18"/>
          <w:szCs w:val="18"/>
        </w:rPr>
        <w:t>";</w:t>
      </w:r>
    </w:p>
    <w:p w14:paraId="49E37C5F" w14:textId="77777777" w:rsidR="00E41550" w:rsidRPr="00112AD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58</w:t>
      </w:r>
      <w:r>
        <w:rPr>
          <w:rFonts w:hint="eastAsia"/>
          <w:sz w:val="18"/>
          <w:szCs w:val="18"/>
        </w:rPr>
        <w:t>：</w:t>
      </w:r>
      <w:r w:rsidRPr="00112AD0">
        <w:rPr>
          <w:sz w:val="18"/>
          <w:szCs w:val="18"/>
        </w:rPr>
        <w:t>private static final String HEARTBEAT_LOST_MSG = "</w:t>
      </w:r>
      <w:r w:rsidRPr="00112AD0">
        <w:rPr>
          <w:color w:val="FF0000"/>
          <w:sz w:val="18"/>
          <w:szCs w:val="18"/>
        </w:rPr>
        <w:t>{0} is not sending heartbeats</w:t>
      </w:r>
      <w:r w:rsidRPr="00112AD0">
        <w:rPr>
          <w:sz w:val="18"/>
          <w:szCs w:val="18"/>
        </w:rPr>
        <w:t>";</w:t>
      </w:r>
    </w:p>
    <w:p w14:paraId="3727250D" w14:textId="77777777" w:rsidR="00E41550" w:rsidRPr="00112AD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63</w:t>
      </w:r>
      <w:r>
        <w:rPr>
          <w:rFonts w:hint="eastAsia"/>
          <w:sz w:val="18"/>
          <w:szCs w:val="18"/>
        </w:rPr>
        <w:t>：</w:t>
      </w:r>
      <w:r w:rsidRPr="00112AD0">
        <w:rPr>
          <w:sz w:val="18"/>
          <w:szCs w:val="18"/>
        </w:rPr>
        <w:t>private static final String UNHEALTHY_MSG = "</w:t>
      </w:r>
      <w:r w:rsidRPr="00112AD0">
        <w:rPr>
          <w:color w:val="FF0000"/>
          <w:sz w:val="18"/>
          <w:szCs w:val="18"/>
        </w:rPr>
        <w:t>{0} is not healthy</w:t>
      </w:r>
      <w:r w:rsidRPr="00112AD0">
        <w:rPr>
          <w:sz w:val="18"/>
          <w:szCs w:val="18"/>
        </w:rPr>
        <w:t>";</w:t>
      </w:r>
    </w:p>
    <w:p w14:paraId="73C523B5"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68</w:t>
      </w:r>
      <w:r>
        <w:rPr>
          <w:rFonts w:hint="eastAsia"/>
          <w:sz w:val="18"/>
          <w:szCs w:val="18"/>
        </w:rPr>
        <w:t>：</w:t>
      </w:r>
      <w:r w:rsidRPr="00112AD0">
        <w:rPr>
          <w:sz w:val="18"/>
          <w:szCs w:val="18"/>
        </w:rPr>
        <w:t>private static final String UNKNOWN_MSG = "</w:t>
      </w:r>
      <w:r w:rsidRPr="00112AD0">
        <w:rPr>
          <w:color w:val="FF0000"/>
          <w:sz w:val="18"/>
          <w:szCs w:val="18"/>
        </w:rPr>
        <w:t>{0} has an unknown state of {1}</w:t>
      </w:r>
      <w:r w:rsidRPr="00112AD0">
        <w:rPr>
          <w:sz w:val="18"/>
          <w:szCs w:val="18"/>
        </w:rPr>
        <w:t>";</w:t>
      </w:r>
    </w:p>
    <w:p w14:paraId="6CF7DB99" w14:textId="77777777" w:rsidR="00E41550" w:rsidRDefault="00E41550" w:rsidP="00E41550">
      <w:pPr>
        <w:ind w:firstLine="420"/>
        <w:rPr>
          <w:sz w:val="18"/>
          <w:szCs w:val="18"/>
        </w:rPr>
      </w:pPr>
      <w:r>
        <w:rPr>
          <w:sz w:val="18"/>
          <w:szCs w:val="18"/>
        </w:rPr>
        <w:t>修改为</w:t>
      </w:r>
    </w:p>
    <w:p w14:paraId="7BB07EBB" w14:textId="77777777" w:rsidR="00E41550" w:rsidRPr="00112AD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43</w:t>
      </w:r>
      <w:r>
        <w:rPr>
          <w:rFonts w:hint="eastAsia"/>
          <w:sz w:val="18"/>
          <w:szCs w:val="18"/>
        </w:rPr>
        <w:t>：</w:t>
      </w:r>
      <w:r w:rsidRPr="00112AD0">
        <w:rPr>
          <w:sz w:val="18"/>
          <w:szCs w:val="18"/>
        </w:rPr>
        <w:t>private static final String INIT_MSG = "</w:t>
      </w:r>
      <w:r>
        <w:rPr>
          <w:color w:val="FF0000"/>
          <w:sz w:val="18"/>
          <w:szCs w:val="18"/>
        </w:rPr>
        <w:t>{0}</w:t>
      </w:r>
      <w:r>
        <w:rPr>
          <w:color w:val="FF0000"/>
          <w:sz w:val="18"/>
          <w:szCs w:val="18"/>
        </w:rPr>
        <w:t>正在初始化</w:t>
      </w:r>
      <w:r w:rsidRPr="00112AD0">
        <w:rPr>
          <w:sz w:val="18"/>
          <w:szCs w:val="18"/>
        </w:rPr>
        <w:t>";</w:t>
      </w:r>
    </w:p>
    <w:p w14:paraId="3CFAB968" w14:textId="77777777" w:rsidR="00E41550" w:rsidRPr="00112AD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48</w:t>
      </w:r>
      <w:r>
        <w:rPr>
          <w:rFonts w:hint="eastAsia"/>
          <w:sz w:val="18"/>
          <w:szCs w:val="18"/>
        </w:rPr>
        <w:t>：</w:t>
      </w:r>
      <w:r w:rsidRPr="00112AD0">
        <w:rPr>
          <w:sz w:val="18"/>
          <w:szCs w:val="18"/>
        </w:rPr>
        <w:t>private static final String HEALTHY_MSG = "</w:t>
      </w:r>
      <w:r>
        <w:rPr>
          <w:color w:val="FF0000"/>
          <w:sz w:val="18"/>
          <w:szCs w:val="18"/>
        </w:rPr>
        <w:t>{0}</w:t>
      </w:r>
      <w:r>
        <w:rPr>
          <w:color w:val="FF0000"/>
          <w:sz w:val="18"/>
          <w:szCs w:val="18"/>
        </w:rPr>
        <w:t>处于健康状态</w:t>
      </w:r>
      <w:r w:rsidRPr="00112AD0">
        <w:rPr>
          <w:sz w:val="18"/>
          <w:szCs w:val="18"/>
        </w:rPr>
        <w:t>";</w:t>
      </w:r>
    </w:p>
    <w:p w14:paraId="79A78CCA" w14:textId="77777777" w:rsidR="00E41550" w:rsidRPr="00112AD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53</w:t>
      </w:r>
      <w:r>
        <w:rPr>
          <w:rFonts w:hint="eastAsia"/>
          <w:sz w:val="18"/>
          <w:szCs w:val="18"/>
        </w:rPr>
        <w:t>：</w:t>
      </w:r>
      <w:r w:rsidRPr="00112AD0">
        <w:rPr>
          <w:sz w:val="18"/>
          <w:szCs w:val="18"/>
        </w:rPr>
        <w:t>private static final String STATUS_UPDATE_MSG = "</w:t>
      </w:r>
      <w:r w:rsidRPr="00112AD0">
        <w:rPr>
          <w:color w:val="FF0000"/>
          <w:sz w:val="18"/>
          <w:szCs w:val="18"/>
        </w:rPr>
        <w:t>{0}</w:t>
      </w:r>
      <w:r>
        <w:rPr>
          <w:color w:val="FF0000"/>
          <w:sz w:val="18"/>
          <w:szCs w:val="18"/>
        </w:rPr>
        <w:t>在等待状态更新</w:t>
      </w:r>
      <w:r w:rsidRPr="00112AD0">
        <w:rPr>
          <w:sz w:val="18"/>
          <w:szCs w:val="18"/>
        </w:rPr>
        <w:t>";</w:t>
      </w:r>
    </w:p>
    <w:p w14:paraId="2BD12290" w14:textId="77777777" w:rsidR="00E41550" w:rsidRPr="00112AD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58</w:t>
      </w:r>
      <w:r>
        <w:rPr>
          <w:rFonts w:hint="eastAsia"/>
          <w:sz w:val="18"/>
          <w:szCs w:val="18"/>
        </w:rPr>
        <w:t>：</w:t>
      </w:r>
      <w:r w:rsidRPr="00112AD0">
        <w:rPr>
          <w:sz w:val="18"/>
          <w:szCs w:val="18"/>
        </w:rPr>
        <w:t>private static final String HEARTBEAT_LOST_MSG = "</w:t>
      </w:r>
      <w:r w:rsidRPr="00112AD0">
        <w:rPr>
          <w:color w:val="FF0000"/>
          <w:sz w:val="18"/>
          <w:szCs w:val="18"/>
        </w:rPr>
        <w:t>{0}</w:t>
      </w:r>
      <w:r>
        <w:rPr>
          <w:color w:val="FF0000"/>
          <w:sz w:val="18"/>
          <w:szCs w:val="18"/>
        </w:rPr>
        <w:t>没有发送心跳</w:t>
      </w:r>
      <w:r w:rsidRPr="00112AD0">
        <w:rPr>
          <w:sz w:val="18"/>
          <w:szCs w:val="18"/>
        </w:rPr>
        <w:t>";</w:t>
      </w:r>
    </w:p>
    <w:p w14:paraId="1127A77C" w14:textId="77777777" w:rsidR="00E41550" w:rsidRPr="00112AD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63</w:t>
      </w:r>
      <w:r>
        <w:rPr>
          <w:rFonts w:hint="eastAsia"/>
          <w:sz w:val="18"/>
          <w:szCs w:val="18"/>
        </w:rPr>
        <w:t>：</w:t>
      </w:r>
      <w:r w:rsidRPr="00112AD0">
        <w:rPr>
          <w:sz w:val="18"/>
          <w:szCs w:val="18"/>
        </w:rPr>
        <w:t>private static final String UNHEALTHY_MSG = "</w:t>
      </w:r>
      <w:r>
        <w:rPr>
          <w:color w:val="FF0000"/>
          <w:sz w:val="18"/>
          <w:szCs w:val="18"/>
        </w:rPr>
        <w:t>{0}</w:t>
      </w:r>
      <w:r>
        <w:rPr>
          <w:color w:val="FF0000"/>
          <w:sz w:val="18"/>
          <w:szCs w:val="18"/>
        </w:rPr>
        <w:t>处于非健康状态</w:t>
      </w:r>
      <w:r w:rsidRPr="00112AD0">
        <w:rPr>
          <w:sz w:val="18"/>
          <w:szCs w:val="18"/>
        </w:rPr>
        <w:t>";</w:t>
      </w:r>
    </w:p>
    <w:p w14:paraId="39510A3A"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68</w:t>
      </w:r>
      <w:r>
        <w:rPr>
          <w:rFonts w:hint="eastAsia"/>
          <w:sz w:val="18"/>
          <w:szCs w:val="18"/>
        </w:rPr>
        <w:t>：</w:t>
      </w:r>
      <w:r w:rsidRPr="00112AD0">
        <w:rPr>
          <w:sz w:val="18"/>
          <w:szCs w:val="18"/>
        </w:rPr>
        <w:t>private static final String UNKNOWN_MSG = "</w:t>
      </w:r>
      <w:r w:rsidRPr="00112AD0">
        <w:rPr>
          <w:color w:val="FF0000"/>
          <w:sz w:val="18"/>
          <w:szCs w:val="18"/>
        </w:rPr>
        <w:t>{0}</w:t>
      </w:r>
      <w:r>
        <w:rPr>
          <w:color w:val="FF0000"/>
          <w:sz w:val="18"/>
          <w:szCs w:val="18"/>
        </w:rPr>
        <w:t>处于一个未知状态</w:t>
      </w:r>
      <w:r>
        <w:rPr>
          <w:rFonts w:hint="eastAsia"/>
          <w:color w:val="FF0000"/>
          <w:sz w:val="18"/>
          <w:szCs w:val="18"/>
        </w:rPr>
        <w:t>：</w:t>
      </w:r>
      <w:r w:rsidRPr="00112AD0">
        <w:rPr>
          <w:color w:val="FF0000"/>
          <w:sz w:val="18"/>
          <w:szCs w:val="18"/>
        </w:rPr>
        <w:t>{1}</w:t>
      </w:r>
      <w:r w:rsidRPr="00112AD0">
        <w:rPr>
          <w:sz w:val="18"/>
          <w:szCs w:val="18"/>
        </w:rPr>
        <w:t>";</w:t>
      </w:r>
    </w:p>
    <w:p w14:paraId="7502262A" w14:textId="77777777" w:rsidR="00E41550" w:rsidRDefault="00E41550" w:rsidP="00E41550">
      <w:pPr>
        <w:ind w:firstLine="420"/>
      </w:pPr>
    </w:p>
    <w:p w14:paraId="6E7F03F4" w14:textId="77777777" w:rsidR="00E41550" w:rsidRDefault="00E41550" w:rsidP="00E41550">
      <w:pPr>
        <w:ind w:firstLine="420"/>
      </w:pPr>
      <w:r>
        <w:rPr>
          <w:rFonts w:hint="eastAsia"/>
        </w:rPr>
        <w:t>2</w:t>
      </w:r>
      <w:r>
        <w:rPr>
          <w:rFonts w:hint="eastAsia"/>
        </w:rPr>
        <w:t>）</w:t>
      </w:r>
      <w:r w:rsidRPr="007434F6">
        <w:t>AmbariPerformanceRunnable.java</w:t>
      </w:r>
    </w:p>
    <w:p w14:paraId="19C79AA9" w14:textId="77777777" w:rsidR="00E41550" w:rsidRPr="00112AD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81</w:t>
      </w:r>
      <w:r>
        <w:rPr>
          <w:rFonts w:hint="eastAsia"/>
          <w:sz w:val="18"/>
          <w:szCs w:val="18"/>
        </w:rPr>
        <w:t>：</w:t>
      </w:r>
      <w:r w:rsidRPr="007434F6">
        <w:rPr>
          <w:sz w:val="18"/>
          <w:szCs w:val="18"/>
        </w:rPr>
        <w:t>private static final String PERFORMANCE_OVERVIEW_TEMPLATE = "</w:t>
      </w:r>
      <w:r w:rsidRPr="007434F6">
        <w:rPr>
          <w:color w:val="FF0000"/>
          <w:sz w:val="18"/>
          <w:szCs w:val="18"/>
        </w:rPr>
        <w:t>Performance Overview:</w:t>
      </w:r>
      <w:r w:rsidRPr="007434F6">
        <w:rPr>
          <w:sz w:val="18"/>
          <w:szCs w:val="18"/>
        </w:rPr>
        <w:t>"</w:t>
      </w:r>
    </w:p>
    <w:p w14:paraId="1984F1FB"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93</w:t>
      </w:r>
      <w:r>
        <w:rPr>
          <w:rFonts w:hint="eastAsia"/>
          <w:sz w:val="18"/>
          <w:szCs w:val="18"/>
        </w:rPr>
        <w:t>：</w:t>
      </w:r>
      <w:r w:rsidRPr="007434F6">
        <w:rPr>
          <w:sz w:val="18"/>
          <w:szCs w:val="18"/>
        </w:rPr>
        <w:t xml:space="preserve">private static final String PERFORMANCE_AREA_FAILURE_TEMPLATE = "  </w:t>
      </w:r>
      <w:r w:rsidRPr="007434F6">
        <w:rPr>
          <w:color w:val="FF0000"/>
          <w:sz w:val="18"/>
          <w:szCs w:val="18"/>
        </w:rPr>
        <w:t>Unable to execute performance alert area {0}: ({1})</w:t>
      </w:r>
      <w:r w:rsidRPr="007434F6">
        <w:rPr>
          <w:sz w:val="18"/>
          <w:szCs w:val="18"/>
        </w:rPr>
        <w:t>";</w:t>
      </w:r>
    </w:p>
    <w:p w14:paraId="1C43E096"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111</w:t>
      </w:r>
      <w:r>
        <w:rPr>
          <w:rFonts w:hint="eastAsia"/>
          <w:sz w:val="18"/>
          <w:szCs w:val="18"/>
        </w:rPr>
        <w:t>：</w:t>
      </w:r>
      <w:r w:rsidRPr="007434F6">
        <w:rPr>
          <w:sz w:val="18"/>
          <w:szCs w:val="18"/>
        </w:rPr>
        <w:t>REQUEST_BY_STATUS("</w:t>
      </w:r>
      <w:r w:rsidRPr="007434F6">
        <w:rPr>
          <w:color w:val="FF0000"/>
          <w:sz w:val="18"/>
          <w:szCs w:val="18"/>
        </w:rPr>
        <w:t>Database Access (Request By Status)</w:t>
      </w:r>
      <w:r w:rsidRPr="007434F6">
        <w:rPr>
          <w:sz w:val="18"/>
          <w:szCs w:val="18"/>
        </w:rPr>
        <w:t>",</w:t>
      </w:r>
    </w:p>
    <w:p w14:paraId="730B8905"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126</w:t>
      </w:r>
      <w:r>
        <w:rPr>
          <w:rFonts w:hint="eastAsia"/>
          <w:sz w:val="18"/>
          <w:szCs w:val="18"/>
        </w:rPr>
        <w:t>：</w:t>
      </w:r>
      <w:r w:rsidRPr="007434F6">
        <w:rPr>
          <w:sz w:val="18"/>
          <w:szCs w:val="18"/>
        </w:rPr>
        <w:t>HRC_SUMMARY_STATUS("</w:t>
      </w:r>
      <w:r w:rsidRPr="007434F6">
        <w:rPr>
          <w:color w:val="FF0000"/>
          <w:sz w:val="18"/>
          <w:szCs w:val="18"/>
        </w:rPr>
        <w:t>Database Access (Task Status Aggregation)</w:t>
      </w:r>
      <w:r w:rsidRPr="007434F6">
        <w:rPr>
          <w:sz w:val="18"/>
          <w:szCs w:val="18"/>
        </w:rPr>
        <w:t>",</w:t>
      </w:r>
    </w:p>
    <w:p w14:paraId="1C947D4E"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146</w:t>
      </w:r>
      <w:r>
        <w:rPr>
          <w:rFonts w:hint="eastAsia"/>
          <w:sz w:val="18"/>
          <w:szCs w:val="18"/>
        </w:rPr>
        <w:t>：</w:t>
      </w:r>
      <w:r w:rsidRPr="007434F6">
        <w:rPr>
          <w:sz w:val="18"/>
          <w:szCs w:val="18"/>
        </w:rPr>
        <w:t>REST_API_GET_CLUSTER("</w:t>
      </w:r>
      <w:r w:rsidRPr="007434F6">
        <w:rPr>
          <w:color w:val="FF0000"/>
          <w:sz w:val="18"/>
          <w:szCs w:val="18"/>
        </w:rPr>
        <w:t>REST API (Cluster)</w:t>
      </w:r>
      <w:r w:rsidRPr="007434F6">
        <w:rPr>
          <w:sz w:val="18"/>
          <w:szCs w:val="18"/>
        </w:rPr>
        <w:t>",</w:t>
      </w:r>
    </w:p>
    <w:p w14:paraId="0797CFD0" w14:textId="77777777" w:rsidR="00E41550" w:rsidRDefault="00E41550" w:rsidP="00E41550">
      <w:pPr>
        <w:ind w:firstLine="420"/>
        <w:rPr>
          <w:sz w:val="18"/>
          <w:szCs w:val="18"/>
        </w:rPr>
      </w:pPr>
      <w:r>
        <w:rPr>
          <w:sz w:val="18"/>
          <w:szCs w:val="18"/>
        </w:rPr>
        <w:t>修改为</w:t>
      </w:r>
    </w:p>
    <w:p w14:paraId="660C140F" w14:textId="77777777" w:rsidR="00E41550" w:rsidRPr="00112AD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lastRenderedPageBreak/>
        <w:t>line 81</w:t>
      </w:r>
      <w:r>
        <w:rPr>
          <w:rFonts w:hint="eastAsia"/>
          <w:sz w:val="18"/>
          <w:szCs w:val="18"/>
        </w:rPr>
        <w:t>：</w:t>
      </w:r>
      <w:r w:rsidRPr="007434F6">
        <w:rPr>
          <w:sz w:val="18"/>
          <w:szCs w:val="18"/>
        </w:rPr>
        <w:t>private static final String PERFORMANCE_OVERVIEW_TEMPLATE = "</w:t>
      </w:r>
      <w:r>
        <w:rPr>
          <w:rFonts w:hint="eastAsia"/>
          <w:color w:val="FF0000"/>
          <w:sz w:val="18"/>
          <w:szCs w:val="18"/>
        </w:rPr>
        <w:t>性能</w:t>
      </w:r>
      <w:r>
        <w:rPr>
          <w:color w:val="FF0000"/>
          <w:sz w:val="18"/>
          <w:szCs w:val="18"/>
        </w:rPr>
        <w:t>总览</w:t>
      </w:r>
      <w:r>
        <w:rPr>
          <w:rFonts w:hint="eastAsia"/>
          <w:color w:val="FF0000"/>
          <w:sz w:val="18"/>
          <w:szCs w:val="18"/>
        </w:rPr>
        <w:t>：</w:t>
      </w:r>
      <w:r w:rsidRPr="007434F6">
        <w:rPr>
          <w:sz w:val="18"/>
          <w:szCs w:val="18"/>
        </w:rPr>
        <w:t>"</w:t>
      </w:r>
    </w:p>
    <w:p w14:paraId="786A77CF"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93</w:t>
      </w:r>
      <w:r>
        <w:rPr>
          <w:rFonts w:hint="eastAsia"/>
          <w:sz w:val="18"/>
          <w:szCs w:val="18"/>
        </w:rPr>
        <w:t>：</w:t>
      </w:r>
      <w:r w:rsidRPr="007434F6">
        <w:rPr>
          <w:sz w:val="18"/>
          <w:szCs w:val="18"/>
        </w:rPr>
        <w:t xml:space="preserve">private static final String PERFORMANCE_AREA_FAILURE_TEMPLATE = "  </w:t>
      </w:r>
      <w:r>
        <w:rPr>
          <w:rFonts w:hint="eastAsia"/>
          <w:color w:val="FF0000"/>
          <w:sz w:val="18"/>
          <w:szCs w:val="18"/>
        </w:rPr>
        <w:t>无法运行性能告警区域</w:t>
      </w:r>
      <w:r>
        <w:rPr>
          <w:color w:val="FF0000"/>
          <w:sz w:val="18"/>
          <w:szCs w:val="18"/>
        </w:rPr>
        <w:t xml:space="preserve"> {0}</w:t>
      </w:r>
      <w:r>
        <w:rPr>
          <w:rFonts w:hint="eastAsia"/>
          <w:color w:val="FF0000"/>
          <w:sz w:val="18"/>
          <w:szCs w:val="18"/>
        </w:rPr>
        <w:t>：</w:t>
      </w:r>
      <w:r w:rsidRPr="007434F6">
        <w:rPr>
          <w:color w:val="FF0000"/>
          <w:sz w:val="18"/>
          <w:szCs w:val="18"/>
        </w:rPr>
        <w:t xml:space="preserve"> ({1})</w:t>
      </w:r>
      <w:r w:rsidRPr="007434F6">
        <w:rPr>
          <w:sz w:val="18"/>
          <w:szCs w:val="18"/>
        </w:rPr>
        <w:t>";</w:t>
      </w:r>
    </w:p>
    <w:p w14:paraId="278343C6"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111</w:t>
      </w:r>
      <w:r>
        <w:rPr>
          <w:rFonts w:hint="eastAsia"/>
          <w:sz w:val="18"/>
          <w:szCs w:val="18"/>
        </w:rPr>
        <w:t>：</w:t>
      </w:r>
      <w:r w:rsidRPr="007434F6">
        <w:rPr>
          <w:sz w:val="18"/>
          <w:szCs w:val="18"/>
        </w:rPr>
        <w:t>REQUEST_BY_STATUS("</w:t>
      </w:r>
      <w:r>
        <w:rPr>
          <w:rFonts w:hint="eastAsia"/>
          <w:color w:val="FF0000"/>
          <w:sz w:val="18"/>
          <w:szCs w:val="18"/>
        </w:rPr>
        <w:t>访问</w:t>
      </w:r>
      <w:r>
        <w:rPr>
          <w:color w:val="FF0000"/>
          <w:sz w:val="18"/>
          <w:szCs w:val="18"/>
        </w:rPr>
        <w:t>数据库</w:t>
      </w:r>
      <w:r>
        <w:rPr>
          <w:rFonts w:hint="eastAsia"/>
          <w:color w:val="FF0000"/>
          <w:sz w:val="18"/>
          <w:szCs w:val="18"/>
        </w:rPr>
        <w:t>（状态请求）</w:t>
      </w:r>
      <w:r w:rsidRPr="007434F6">
        <w:rPr>
          <w:sz w:val="18"/>
          <w:szCs w:val="18"/>
        </w:rPr>
        <w:t>",</w:t>
      </w:r>
    </w:p>
    <w:p w14:paraId="71CBDB44"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126</w:t>
      </w:r>
      <w:r>
        <w:rPr>
          <w:rFonts w:hint="eastAsia"/>
          <w:sz w:val="18"/>
          <w:szCs w:val="18"/>
        </w:rPr>
        <w:t>：</w:t>
      </w:r>
      <w:r w:rsidRPr="007434F6">
        <w:rPr>
          <w:sz w:val="18"/>
          <w:szCs w:val="18"/>
        </w:rPr>
        <w:t>HRC_SUMMARY_STATUS("</w:t>
      </w:r>
      <w:r>
        <w:rPr>
          <w:rFonts w:hint="eastAsia"/>
          <w:color w:val="FF0000"/>
          <w:sz w:val="18"/>
          <w:szCs w:val="18"/>
        </w:rPr>
        <w:t>访问</w:t>
      </w:r>
      <w:r>
        <w:rPr>
          <w:color w:val="FF0000"/>
          <w:sz w:val="18"/>
          <w:szCs w:val="18"/>
        </w:rPr>
        <w:t>数据库</w:t>
      </w:r>
      <w:r>
        <w:rPr>
          <w:rFonts w:hint="eastAsia"/>
          <w:color w:val="FF0000"/>
          <w:sz w:val="18"/>
          <w:szCs w:val="18"/>
        </w:rPr>
        <w:t>（任务状态聚合）</w:t>
      </w:r>
      <w:r w:rsidRPr="007434F6">
        <w:rPr>
          <w:sz w:val="18"/>
          <w:szCs w:val="18"/>
        </w:rPr>
        <w:t>",</w:t>
      </w:r>
    </w:p>
    <w:p w14:paraId="34A7C5D3"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146</w:t>
      </w:r>
      <w:r>
        <w:rPr>
          <w:rFonts w:hint="eastAsia"/>
          <w:sz w:val="18"/>
          <w:szCs w:val="18"/>
        </w:rPr>
        <w:t>：</w:t>
      </w:r>
      <w:r w:rsidRPr="007434F6">
        <w:rPr>
          <w:sz w:val="18"/>
          <w:szCs w:val="18"/>
        </w:rPr>
        <w:t>REST_API_GET_CLUSTER("</w:t>
      </w:r>
      <w:r w:rsidRPr="007434F6">
        <w:rPr>
          <w:color w:val="FF0000"/>
          <w:sz w:val="18"/>
          <w:szCs w:val="18"/>
        </w:rPr>
        <w:t xml:space="preserve">REST API </w:t>
      </w:r>
      <w:r>
        <w:rPr>
          <w:rFonts w:hint="eastAsia"/>
          <w:color w:val="FF0000"/>
          <w:sz w:val="18"/>
          <w:szCs w:val="18"/>
        </w:rPr>
        <w:t>（集群）</w:t>
      </w:r>
      <w:r w:rsidRPr="007434F6">
        <w:rPr>
          <w:sz w:val="18"/>
          <w:szCs w:val="18"/>
        </w:rPr>
        <w:t>",</w:t>
      </w:r>
    </w:p>
    <w:p w14:paraId="235D0EE3"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p>
    <w:p w14:paraId="4410EF22" w14:textId="77777777" w:rsidR="00E41550" w:rsidRDefault="00E41550" w:rsidP="00E41550">
      <w:pPr>
        <w:ind w:firstLine="420"/>
      </w:pPr>
    </w:p>
    <w:p w14:paraId="58B2CEEE" w14:textId="77777777" w:rsidR="00E41550" w:rsidRDefault="00E41550" w:rsidP="00E41550">
      <w:pPr>
        <w:ind w:firstLine="420"/>
      </w:pPr>
      <w:r>
        <w:rPr>
          <w:rFonts w:hint="eastAsia"/>
        </w:rPr>
        <w:t>3</w:t>
      </w:r>
      <w:r>
        <w:rPr>
          <w:rFonts w:hint="eastAsia"/>
        </w:rPr>
        <w:t>）</w:t>
      </w:r>
      <w:r w:rsidRPr="008D66CB">
        <w:t>ComponentVersionAlertRunnable.java</w:t>
      </w:r>
    </w:p>
    <w:p w14:paraId="5EB969A9"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61</w:t>
      </w:r>
      <w:r>
        <w:rPr>
          <w:rFonts w:hint="eastAsia"/>
          <w:sz w:val="18"/>
          <w:szCs w:val="18"/>
        </w:rPr>
        <w:t>：</w:t>
      </w:r>
      <w:r w:rsidRPr="008D66CB">
        <w:rPr>
          <w:sz w:val="18"/>
          <w:szCs w:val="18"/>
        </w:rPr>
        <w:t>private static final String ALL_COMPONENTS_CORRECT_MSG = "</w:t>
      </w:r>
      <w:r w:rsidRPr="008D66CB">
        <w:rPr>
          <w:color w:val="FF0000"/>
          <w:sz w:val="18"/>
          <w:szCs w:val="18"/>
        </w:rPr>
        <w:t>All components are reporting their expected versions.</w:t>
      </w:r>
      <w:r w:rsidRPr="008D66CB">
        <w:rPr>
          <w:sz w:val="18"/>
          <w:szCs w:val="18"/>
        </w:rPr>
        <w:t>";</w:t>
      </w:r>
    </w:p>
    <w:p w14:paraId="0A175323"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66</w:t>
      </w:r>
      <w:r>
        <w:rPr>
          <w:rFonts w:hint="eastAsia"/>
          <w:sz w:val="18"/>
          <w:szCs w:val="18"/>
        </w:rPr>
        <w:t>：</w:t>
      </w:r>
      <w:r w:rsidRPr="008D66CB">
        <w:rPr>
          <w:sz w:val="18"/>
          <w:szCs w:val="18"/>
        </w:rPr>
        <w:t>private static final String UPGRADE_IN_PROGRESS_MSG = "</w:t>
      </w:r>
      <w:r w:rsidRPr="008D66CB">
        <w:rPr>
          <w:color w:val="FF0000"/>
          <w:sz w:val="18"/>
          <w:szCs w:val="18"/>
        </w:rPr>
        <w:t>This alert will be suspended while the upgrade to {0} is in progress.</w:t>
      </w:r>
      <w:r w:rsidRPr="008D66CB">
        <w:rPr>
          <w:sz w:val="18"/>
          <w:szCs w:val="18"/>
        </w:rPr>
        <w:t>";</w:t>
      </w:r>
    </w:p>
    <w:p w14:paraId="3BDD17EB"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71</w:t>
      </w:r>
      <w:r>
        <w:rPr>
          <w:rFonts w:hint="eastAsia"/>
          <w:sz w:val="18"/>
          <w:szCs w:val="18"/>
        </w:rPr>
        <w:t>：</w:t>
      </w:r>
      <w:r w:rsidRPr="008D66CB">
        <w:rPr>
          <w:sz w:val="18"/>
          <w:szCs w:val="18"/>
        </w:rPr>
        <w:t>private static final String UNKNOWN_COMPONENT_MSG_TEMPLATE = "</w:t>
      </w:r>
      <w:r w:rsidRPr="008D66CB">
        <w:rPr>
          <w:color w:val="FF0000"/>
          <w:sz w:val="18"/>
          <w:szCs w:val="18"/>
        </w:rPr>
        <w:t>Unable to retrieve component information for {0}/{1}</w:t>
      </w:r>
      <w:r w:rsidRPr="008D66CB">
        <w:rPr>
          <w:sz w:val="18"/>
          <w:szCs w:val="18"/>
        </w:rPr>
        <w:t>";</w:t>
      </w:r>
    </w:p>
    <w:p w14:paraId="2BEB60AC"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76</w:t>
      </w:r>
      <w:r>
        <w:rPr>
          <w:rFonts w:hint="eastAsia"/>
          <w:sz w:val="18"/>
          <w:szCs w:val="18"/>
        </w:rPr>
        <w:t>：</w:t>
      </w:r>
      <w:r w:rsidRPr="008D66CB">
        <w:rPr>
          <w:sz w:val="18"/>
          <w:szCs w:val="18"/>
        </w:rPr>
        <w:t>private static final String MISMATCHED_VERSIONS_MSG = "</w:t>
      </w:r>
      <w:r w:rsidRPr="008D66CB">
        <w:rPr>
          <w:color w:val="FF0000"/>
          <w:sz w:val="18"/>
          <w:szCs w:val="18"/>
        </w:rPr>
        <w:t xml:space="preserve">The following components are reporting unexpected versions: </w:t>
      </w:r>
      <w:r w:rsidRPr="008D66CB">
        <w:rPr>
          <w:sz w:val="18"/>
          <w:szCs w:val="18"/>
        </w:rPr>
        <w:t>";</w:t>
      </w:r>
    </w:p>
    <w:p w14:paraId="7FE87934"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82</w:t>
      </w:r>
      <w:r>
        <w:rPr>
          <w:rFonts w:hint="eastAsia"/>
          <w:sz w:val="18"/>
          <w:szCs w:val="18"/>
        </w:rPr>
        <w:t>：</w:t>
      </w:r>
      <w:r w:rsidRPr="008D66CB">
        <w:rPr>
          <w:sz w:val="18"/>
          <w:szCs w:val="18"/>
        </w:rPr>
        <w:t>private static final String CLUSTER_PROVISIONING_MSG = "</w:t>
      </w:r>
      <w:r w:rsidRPr="008D66CB">
        <w:rPr>
          <w:color w:val="FF0000"/>
          <w:sz w:val="18"/>
          <w:szCs w:val="18"/>
        </w:rPr>
        <w:t>The cluster is currently being provisioned. This alert will be skipped.</w:t>
      </w:r>
      <w:r w:rsidRPr="008D66CB">
        <w:rPr>
          <w:sz w:val="18"/>
          <w:szCs w:val="18"/>
        </w:rPr>
        <w:t>";</w:t>
      </w:r>
    </w:p>
    <w:p w14:paraId="147EAE1D"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87</w:t>
      </w:r>
      <w:r>
        <w:rPr>
          <w:rFonts w:hint="eastAsia"/>
          <w:sz w:val="18"/>
          <w:szCs w:val="18"/>
        </w:rPr>
        <w:t>：</w:t>
      </w:r>
      <w:r w:rsidRPr="008D66CB">
        <w:rPr>
          <w:sz w:val="18"/>
          <w:szCs w:val="18"/>
        </w:rPr>
        <w:t>private static final String CLUSTER_OUT_OF_SYNC_MSG = "</w:t>
      </w:r>
      <w:r w:rsidRPr="008D66CB">
        <w:rPr>
          <w:color w:val="FF0000"/>
          <w:sz w:val="18"/>
          <w:szCs w:val="18"/>
        </w:rPr>
        <w:t>The cluster's CURRENT version could not be determined.</w:t>
      </w:r>
      <w:r w:rsidRPr="008D66CB">
        <w:rPr>
          <w:sz w:val="18"/>
          <w:szCs w:val="18"/>
        </w:rPr>
        <w:t>";</w:t>
      </w:r>
    </w:p>
    <w:p w14:paraId="5AEA4981" w14:textId="77777777" w:rsidR="00E41550" w:rsidRDefault="00E41550" w:rsidP="00E41550">
      <w:pPr>
        <w:ind w:firstLine="420"/>
        <w:rPr>
          <w:sz w:val="18"/>
          <w:szCs w:val="18"/>
        </w:rPr>
      </w:pPr>
      <w:r>
        <w:rPr>
          <w:sz w:val="18"/>
          <w:szCs w:val="18"/>
        </w:rPr>
        <w:t>修改为</w:t>
      </w:r>
      <w:r>
        <w:rPr>
          <w:rFonts w:hint="eastAsia"/>
          <w:sz w:val="18"/>
          <w:szCs w:val="18"/>
        </w:rPr>
        <w:t>：</w:t>
      </w:r>
    </w:p>
    <w:p w14:paraId="6912B1D4"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61</w:t>
      </w:r>
      <w:r>
        <w:rPr>
          <w:rFonts w:hint="eastAsia"/>
          <w:sz w:val="18"/>
          <w:szCs w:val="18"/>
        </w:rPr>
        <w:t>：</w:t>
      </w:r>
      <w:r w:rsidRPr="008D66CB">
        <w:rPr>
          <w:sz w:val="18"/>
          <w:szCs w:val="18"/>
        </w:rPr>
        <w:t>private static final String ALL_COMPONENTS_CORRECT_MSG = "</w:t>
      </w:r>
      <w:r>
        <w:rPr>
          <w:rFonts w:hint="eastAsia"/>
          <w:color w:val="FF0000"/>
          <w:sz w:val="18"/>
          <w:szCs w:val="18"/>
        </w:rPr>
        <w:t>所有</w:t>
      </w:r>
      <w:r>
        <w:rPr>
          <w:color w:val="FF0000"/>
          <w:sz w:val="18"/>
          <w:szCs w:val="18"/>
        </w:rPr>
        <w:t>组件均为所需版本</w:t>
      </w:r>
      <w:r>
        <w:rPr>
          <w:rFonts w:hint="eastAsia"/>
          <w:color w:val="FF0000"/>
          <w:sz w:val="18"/>
          <w:szCs w:val="18"/>
        </w:rPr>
        <w:t>。</w:t>
      </w:r>
      <w:r w:rsidRPr="008D66CB">
        <w:rPr>
          <w:sz w:val="18"/>
          <w:szCs w:val="18"/>
        </w:rPr>
        <w:t>";</w:t>
      </w:r>
    </w:p>
    <w:p w14:paraId="0D3CF54D"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66</w:t>
      </w:r>
      <w:r>
        <w:rPr>
          <w:rFonts w:hint="eastAsia"/>
          <w:sz w:val="18"/>
          <w:szCs w:val="18"/>
        </w:rPr>
        <w:t>：</w:t>
      </w:r>
      <w:r w:rsidRPr="008D66CB">
        <w:rPr>
          <w:sz w:val="18"/>
          <w:szCs w:val="18"/>
        </w:rPr>
        <w:t>private static final String UPGRADE_IN_PROGRESS_MSG = "</w:t>
      </w:r>
      <w:r>
        <w:rPr>
          <w:color w:val="FF0000"/>
          <w:sz w:val="18"/>
          <w:szCs w:val="18"/>
        </w:rPr>
        <w:t>当在升级</w:t>
      </w:r>
      <w:r w:rsidRPr="008D66CB">
        <w:rPr>
          <w:color w:val="FF0000"/>
          <w:sz w:val="18"/>
          <w:szCs w:val="18"/>
        </w:rPr>
        <w:t>{0}</w:t>
      </w:r>
      <w:r>
        <w:rPr>
          <w:color w:val="FF0000"/>
          <w:sz w:val="18"/>
          <w:szCs w:val="18"/>
        </w:rPr>
        <w:t>时</w:t>
      </w:r>
      <w:r>
        <w:rPr>
          <w:rFonts w:hint="eastAsia"/>
          <w:color w:val="FF0000"/>
          <w:sz w:val="18"/>
          <w:szCs w:val="18"/>
        </w:rPr>
        <w:t>，</w:t>
      </w:r>
      <w:r>
        <w:rPr>
          <w:color w:val="FF0000"/>
          <w:sz w:val="18"/>
          <w:szCs w:val="18"/>
        </w:rPr>
        <w:t>这项告警条目将被暂时停止工作</w:t>
      </w:r>
      <w:r>
        <w:rPr>
          <w:rFonts w:hint="eastAsia"/>
          <w:color w:val="FF0000"/>
          <w:sz w:val="18"/>
          <w:szCs w:val="18"/>
        </w:rPr>
        <w:t>。</w:t>
      </w:r>
      <w:r w:rsidRPr="008D66CB">
        <w:rPr>
          <w:sz w:val="18"/>
          <w:szCs w:val="18"/>
        </w:rPr>
        <w:t>";</w:t>
      </w:r>
    </w:p>
    <w:p w14:paraId="769B31EF"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71</w:t>
      </w:r>
      <w:r>
        <w:rPr>
          <w:rFonts w:hint="eastAsia"/>
          <w:sz w:val="18"/>
          <w:szCs w:val="18"/>
        </w:rPr>
        <w:t>：</w:t>
      </w:r>
      <w:r w:rsidRPr="008D66CB">
        <w:rPr>
          <w:sz w:val="18"/>
          <w:szCs w:val="18"/>
        </w:rPr>
        <w:t>private static final String UNKNOWN_COMPONENT_MSG_TEMPLATE = "</w:t>
      </w:r>
      <w:r>
        <w:rPr>
          <w:color w:val="FF0000"/>
          <w:sz w:val="18"/>
          <w:szCs w:val="18"/>
        </w:rPr>
        <w:t>暂时无法获取如下组件的信息</w:t>
      </w:r>
      <w:r>
        <w:rPr>
          <w:rFonts w:hint="eastAsia"/>
          <w:color w:val="FF0000"/>
          <w:sz w:val="18"/>
          <w:szCs w:val="18"/>
        </w:rPr>
        <w:t>：</w:t>
      </w:r>
      <w:r w:rsidRPr="008D66CB">
        <w:rPr>
          <w:color w:val="FF0000"/>
          <w:sz w:val="18"/>
          <w:szCs w:val="18"/>
        </w:rPr>
        <w:t>{0}/{1}</w:t>
      </w:r>
      <w:r w:rsidRPr="008D66CB">
        <w:rPr>
          <w:sz w:val="18"/>
          <w:szCs w:val="18"/>
        </w:rPr>
        <w:t xml:space="preserve"> ";</w:t>
      </w:r>
    </w:p>
    <w:p w14:paraId="3AD7890C"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76</w:t>
      </w:r>
      <w:r>
        <w:rPr>
          <w:rFonts w:hint="eastAsia"/>
          <w:sz w:val="18"/>
          <w:szCs w:val="18"/>
        </w:rPr>
        <w:t>：</w:t>
      </w:r>
      <w:r w:rsidRPr="008D66CB">
        <w:rPr>
          <w:sz w:val="18"/>
          <w:szCs w:val="18"/>
        </w:rPr>
        <w:t>private static final String MISMATCHED_VERSIONS_MSG = "</w:t>
      </w:r>
      <w:r>
        <w:rPr>
          <w:rFonts w:hint="eastAsia"/>
          <w:color w:val="FF0000"/>
          <w:sz w:val="18"/>
          <w:szCs w:val="18"/>
        </w:rPr>
        <w:t>如下</w:t>
      </w:r>
      <w:r>
        <w:rPr>
          <w:color w:val="FF0000"/>
          <w:sz w:val="18"/>
          <w:szCs w:val="18"/>
        </w:rPr>
        <w:t>组件的版本和所需版本不一致</w:t>
      </w:r>
      <w:r>
        <w:rPr>
          <w:rFonts w:hint="eastAsia"/>
          <w:color w:val="FF0000"/>
          <w:sz w:val="18"/>
          <w:szCs w:val="18"/>
        </w:rPr>
        <w:t>：</w:t>
      </w:r>
      <w:r w:rsidRPr="008D66CB">
        <w:rPr>
          <w:color w:val="FF0000"/>
          <w:sz w:val="18"/>
          <w:szCs w:val="18"/>
        </w:rPr>
        <w:t xml:space="preserve"> </w:t>
      </w:r>
      <w:r w:rsidRPr="008D66CB">
        <w:rPr>
          <w:sz w:val="18"/>
          <w:szCs w:val="18"/>
        </w:rPr>
        <w:t>";</w:t>
      </w:r>
    </w:p>
    <w:p w14:paraId="79B1687F"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commentRangeStart w:id="2328"/>
      <w:r>
        <w:rPr>
          <w:sz w:val="18"/>
          <w:szCs w:val="18"/>
        </w:rPr>
        <w:t>line 82</w:t>
      </w:r>
      <w:r>
        <w:rPr>
          <w:rFonts w:hint="eastAsia"/>
          <w:sz w:val="18"/>
          <w:szCs w:val="18"/>
        </w:rPr>
        <w:t>：</w:t>
      </w:r>
      <w:r w:rsidRPr="008D66CB">
        <w:rPr>
          <w:sz w:val="18"/>
          <w:szCs w:val="18"/>
        </w:rPr>
        <w:t>private static final String CLUSTER_PROVISIONING_MSG = "</w:t>
      </w:r>
      <w:r>
        <w:rPr>
          <w:rFonts w:hint="eastAsia"/>
          <w:color w:val="FF0000"/>
          <w:sz w:val="18"/>
          <w:szCs w:val="18"/>
        </w:rPr>
        <w:t>集群</w:t>
      </w:r>
      <w:r>
        <w:rPr>
          <w:color w:val="FF0000"/>
          <w:sz w:val="18"/>
          <w:szCs w:val="18"/>
        </w:rPr>
        <w:t>正在准备中</w:t>
      </w:r>
      <w:r>
        <w:rPr>
          <w:rFonts w:hint="eastAsia"/>
          <w:color w:val="FF0000"/>
          <w:sz w:val="18"/>
          <w:szCs w:val="18"/>
        </w:rPr>
        <w:t>，</w:t>
      </w:r>
      <w:r>
        <w:rPr>
          <w:color w:val="FF0000"/>
          <w:sz w:val="18"/>
          <w:szCs w:val="18"/>
        </w:rPr>
        <w:t>此警告将被跳过</w:t>
      </w:r>
      <w:r>
        <w:rPr>
          <w:rFonts w:hint="eastAsia"/>
          <w:color w:val="FF0000"/>
          <w:sz w:val="18"/>
          <w:szCs w:val="18"/>
        </w:rPr>
        <w:t>。</w:t>
      </w:r>
      <w:r w:rsidRPr="008D66CB">
        <w:rPr>
          <w:sz w:val="18"/>
          <w:szCs w:val="18"/>
        </w:rPr>
        <w:t>";</w:t>
      </w:r>
    </w:p>
    <w:p w14:paraId="2602D9DB"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87</w:t>
      </w:r>
      <w:r>
        <w:rPr>
          <w:rFonts w:hint="eastAsia"/>
          <w:sz w:val="18"/>
          <w:szCs w:val="18"/>
        </w:rPr>
        <w:t>：</w:t>
      </w:r>
      <w:r w:rsidRPr="008D66CB">
        <w:rPr>
          <w:sz w:val="18"/>
          <w:szCs w:val="18"/>
        </w:rPr>
        <w:t>private static final String CLUSTER_OUT_OF_SYNC_MSG = "</w:t>
      </w:r>
      <w:r>
        <w:rPr>
          <w:rFonts w:hint="eastAsia"/>
          <w:color w:val="FF0000"/>
          <w:sz w:val="18"/>
          <w:szCs w:val="18"/>
        </w:rPr>
        <w:t>无法</w:t>
      </w:r>
      <w:r>
        <w:rPr>
          <w:color w:val="FF0000"/>
          <w:sz w:val="18"/>
          <w:szCs w:val="18"/>
        </w:rPr>
        <w:t>确认集群当前版本</w:t>
      </w:r>
      <w:r>
        <w:rPr>
          <w:rFonts w:hint="eastAsia"/>
          <w:color w:val="FF0000"/>
          <w:sz w:val="18"/>
          <w:szCs w:val="18"/>
        </w:rPr>
        <w:t>。</w:t>
      </w:r>
      <w:r w:rsidRPr="008D66CB">
        <w:rPr>
          <w:sz w:val="18"/>
          <w:szCs w:val="18"/>
        </w:rPr>
        <w:t>";</w:t>
      </w:r>
      <w:commentRangeEnd w:id="2328"/>
      <w:r w:rsidR="007527CF">
        <w:rPr>
          <w:rStyle w:val="a7"/>
        </w:rPr>
        <w:commentReference w:id="2328"/>
      </w:r>
    </w:p>
    <w:p w14:paraId="566C7B00" w14:textId="77777777" w:rsidR="00E41550" w:rsidRDefault="00E41550" w:rsidP="00E41550">
      <w:pPr>
        <w:ind w:firstLine="420"/>
      </w:pPr>
    </w:p>
    <w:p w14:paraId="1AB7A40A" w14:textId="77777777" w:rsidR="00E41550" w:rsidRDefault="00E41550" w:rsidP="00E41550">
      <w:pPr>
        <w:ind w:firstLine="420"/>
      </w:pPr>
      <w:r>
        <w:rPr>
          <w:rFonts w:hint="eastAsia"/>
        </w:rPr>
        <w:t>4</w:t>
      </w:r>
      <w:r>
        <w:rPr>
          <w:rFonts w:hint="eastAsia"/>
        </w:rPr>
        <w:t>）</w:t>
      </w:r>
      <w:r w:rsidRPr="001B0BDE">
        <w:t>StaleAlertRunnable.java</w:t>
      </w:r>
    </w:p>
    <w:p w14:paraId="121CE2D6"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67</w:t>
      </w:r>
      <w:r>
        <w:rPr>
          <w:rFonts w:hint="eastAsia"/>
          <w:sz w:val="18"/>
          <w:szCs w:val="18"/>
        </w:rPr>
        <w:t>：</w:t>
      </w:r>
      <w:r w:rsidRPr="001B0BDE">
        <w:rPr>
          <w:sz w:val="18"/>
          <w:szCs w:val="18"/>
        </w:rPr>
        <w:t>private static final String ALL_ALERTS_CURRENT_MSG = "</w:t>
      </w:r>
      <w:r w:rsidRPr="001B0BDE">
        <w:rPr>
          <w:color w:val="FF0000"/>
          <w:sz w:val="18"/>
          <w:szCs w:val="18"/>
        </w:rPr>
        <w:t>All alerts have run within their time intervals.</w:t>
      </w:r>
      <w:r w:rsidRPr="001B0BDE">
        <w:rPr>
          <w:sz w:val="18"/>
          <w:szCs w:val="18"/>
        </w:rPr>
        <w:t>";</w:t>
      </w:r>
    </w:p>
    <w:p w14:paraId="7936DEFD"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72</w:t>
      </w:r>
      <w:r>
        <w:rPr>
          <w:rFonts w:hint="eastAsia"/>
          <w:sz w:val="18"/>
          <w:szCs w:val="18"/>
        </w:rPr>
        <w:t>：</w:t>
      </w:r>
      <w:r w:rsidRPr="001B0BDE">
        <w:rPr>
          <w:sz w:val="18"/>
          <w:szCs w:val="18"/>
        </w:rPr>
        <w:t>private static final String STALE_ALERTS_MSG = "</w:t>
      </w:r>
      <w:r w:rsidRPr="001B0BDE">
        <w:rPr>
          <w:color w:val="FF0000"/>
          <w:sz w:val="18"/>
          <w:szCs w:val="18"/>
        </w:rPr>
        <w:t>There are {0} stale alerts from {1} host(s):\n{2}</w:t>
      </w:r>
      <w:r w:rsidRPr="001B0BDE">
        <w:rPr>
          <w:sz w:val="18"/>
          <w:szCs w:val="18"/>
        </w:rPr>
        <w:t>";</w:t>
      </w:r>
    </w:p>
    <w:p w14:paraId="49159967" w14:textId="77777777" w:rsidR="00E41550" w:rsidRDefault="00E41550" w:rsidP="00E41550">
      <w:pPr>
        <w:ind w:firstLine="420"/>
        <w:rPr>
          <w:sz w:val="18"/>
          <w:szCs w:val="18"/>
        </w:rPr>
      </w:pPr>
      <w:r>
        <w:rPr>
          <w:sz w:val="18"/>
          <w:szCs w:val="18"/>
        </w:rPr>
        <w:t>修改为</w:t>
      </w:r>
    </w:p>
    <w:p w14:paraId="5CAAEA3E"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67</w:t>
      </w:r>
      <w:r>
        <w:rPr>
          <w:rFonts w:hint="eastAsia"/>
          <w:sz w:val="18"/>
          <w:szCs w:val="18"/>
        </w:rPr>
        <w:t>：</w:t>
      </w:r>
      <w:r w:rsidRPr="001B0BDE">
        <w:rPr>
          <w:sz w:val="18"/>
          <w:szCs w:val="18"/>
        </w:rPr>
        <w:t>private static final String ALL_ALERTS_CURRENT_MSG = "</w:t>
      </w:r>
      <w:r>
        <w:rPr>
          <w:rFonts w:hint="eastAsia"/>
          <w:color w:val="FF0000"/>
          <w:sz w:val="18"/>
          <w:szCs w:val="18"/>
        </w:rPr>
        <w:t>所有</w:t>
      </w:r>
      <w:r>
        <w:rPr>
          <w:color w:val="FF0000"/>
          <w:sz w:val="18"/>
          <w:szCs w:val="18"/>
        </w:rPr>
        <w:t>监控都在其时间间隔内运行正常</w:t>
      </w:r>
      <w:r w:rsidRPr="001B0BDE">
        <w:rPr>
          <w:sz w:val="18"/>
          <w:szCs w:val="18"/>
        </w:rPr>
        <w:t>";</w:t>
      </w:r>
    </w:p>
    <w:p w14:paraId="23E946F5"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72</w:t>
      </w:r>
      <w:r>
        <w:rPr>
          <w:rFonts w:hint="eastAsia"/>
          <w:sz w:val="18"/>
          <w:szCs w:val="18"/>
        </w:rPr>
        <w:t>：</w:t>
      </w:r>
      <w:r w:rsidRPr="001B0BDE">
        <w:rPr>
          <w:sz w:val="18"/>
          <w:szCs w:val="18"/>
        </w:rPr>
        <w:t>private static final String STALE_ALERTS_MSG = "</w:t>
      </w:r>
      <w:r>
        <w:rPr>
          <w:rFonts w:hint="eastAsia"/>
          <w:color w:val="FF0000"/>
          <w:sz w:val="18"/>
          <w:szCs w:val="18"/>
        </w:rPr>
        <w:t>在</w:t>
      </w:r>
      <w:r>
        <w:rPr>
          <w:color w:val="FF0000"/>
          <w:sz w:val="18"/>
          <w:szCs w:val="18"/>
        </w:rPr>
        <w:t>主机</w:t>
      </w:r>
      <w:r w:rsidRPr="001B0BDE">
        <w:rPr>
          <w:color w:val="FF0000"/>
          <w:sz w:val="18"/>
          <w:szCs w:val="18"/>
        </w:rPr>
        <w:t>{1}</w:t>
      </w:r>
      <w:r>
        <w:rPr>
          <w:color w:val="FF0000"/>
          <w:sz w:val="18"/>
          <w:szCs w:val="18"/>
        </w:rPr>
        <w:t>中存在有</w:t>
      </w:r>
      <w:r w:rsidRPr="001B0BDE">
        <w:rPr>
          <w:color w:val="FF0000"/>
          <w:sz w:val="18"/>
          <w:szCs w:val="18"/>
        </w:rPr>
        <w:t xml:space="preserve">{0} </w:t>
      </w:r>
      <w:r>
        <w:rPr>
          <w:color w:val="FF0000"/>
          <w:sz w:val="18"/>
          <w:szCs w:val="18"/>
        </w:rPr>
        <w:t>个过期警告</w:t>
      </w:r>
      <w:r>
        <w:rPr>
          <w:rFonts w:hint="eastAsia"/>
          <w:color w:val="FF0000"/>
          <w:sz w:val="18"/>
          <w:szCs w:val="18"/>
        </w:rPr>
        <w:t>：</w:t>
      </w:r>
      <w:r w:rsidRPr="001B0BDE">
        <w:rPr>
          <w:color w:val="FF0000"/>
          <w:sz w:val="18"/>
          <w:szCs w:val="18"/>
        </w:rPr>
        <w:t>\n{2}</w:t>
      </w:r>
      <w:r w:rsidRPr="001B0BDE">
        <w:rPr>
          <w:sz w:val="18"/>
          <w:szCs w:val="18"/>
        </w:rPr>
        <w:t>";</w:t>
      </w:r>
    </w:p>
    <w:p w14:paraId="4753F733" w14:textId="77777777" w:rsidR="00E41550" w:rsidRDefault="00E41550" w:rsidP="00E41550">
      <w:r>
        <w:rPr>
          <w:rFonts w:hint="eastAsia"/>
        </w:rPr>
        <w:t xml:space="preserve">2. </w:t>
      </w:r>
      <w:r>
        <w:rPr>
          <w:rFonts w:hint="eastAsia"/>
        </w:rPr>
        <w:t>修改</w:t>
      </w:r>
      <w:r w:rsidRPr="00B74396">
        <w:t>ambari-server/src/main/java/org/apache/ambari/server/events/listeners/alerts/</w:t>
      </w:r>
      <w:r>
        <w:t>下文件</w:t>
      </w:r>
    </w:p>
    <w:p w14:paraId="7B3F4354" w14:textId="77777777" w:rsidR="00E41550" w:rsidRDefault="00E41550" w:rsidP="00E41550">
      <w:pPr>
        <w:ind w:firstLine="420"/>
      </w:pPr>
      <w:r>
        <w:rPr>
          <w:rFonts w:hint="eastAsia"/>
        </w:rPr>
        <w:t>1</w:t>
      </w:r>
      <w:r>
        <w:rPr>
          <w:rFonts w:hint="eastAsia"/>
        </w:rPr>
        <w:t>）</w:t>
      </w:r>
      <w:commentRangeStart w:id="2329"/>
      <w:r w:rsidRPr="00112AD0">
        <w:t>AgentHeartbeatAlertRunnable.java</w:t>
      </w:r>
      <w:commentRangeEnd w:id="2329"/>
      <w:r w:rsidR="00032870">
        <w:rPr>
          <w:rStyle w:val="a7"/>
        </w:rPr>
        <w:commentReference w:id="2329"/>
      </w:r>
    </w:p>
    <w:p w14:paraId="4506EB9F"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198</w:t>
      </w:r>
      <w:r>
        <w:rPr>
          <w:rFonts w:hint="eastAsia"/>
          <w:sz w:val="18"/>
          <w:szCs w:val="18"/>
        </w:rPr>
        <w:t>：</w:t>
      </w:r>
      <w:proofErr w:type="spellStart"/>
      <w:r w:rsidRPr="00B74396">
        <w:rPr>
          <w:sz w:val="18"/>
          <w:szCs w:val="18"/>
        </w:rPr>
        <w:t>aggregateAlert.setText</w:t>
      </w:r>
      <w:proofErr w:type="spellEnd"/>
      <w:r w:rsidRPr="00B74396">
        <w:rPr>
          <w:sz w:val="18"/>
          <w:szCs w:val="18"/>
        </w:rPr>
        <w:t>("</w:t>
      </w:r>
      <w:r w:rsidRPr="00B74396">
        <w:rPr>
          <w:color w:val="FF0000"/>
          <w:sz w:val="18"/>
          <w:szCs w:val="18"/>
        </w:rPr>
        <w:t>There are no instances of the aggregated alert.</w:t>
      </w:r>
      <w:r w:rsidRPr="00B74396">
        <w:rPr>
          <w:sz w:val="18"/>
          <w:szCs w:val="18"/>
        </w:rPr>
        <w:t>");</w:t>
      </w:r>
    </w:p>
    <w:p w14:paraId="358A0136"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200</w:t>
      </w:r>
      <w:r>
        <w:rPr>
          <w:rFonts w:hint="eastAsia"/>
          <w:sz w:val="18"/>
          <w:szCs w:val="18"/>
        </w:rPr>
        <w:t>：</w:t>
      </w:r>
      <w:proofErr w:type="spellStart"/>
      <w:r w:rsidRPr="00B74396">
        <w:rPr>
          <w:sz w:val="18"/>
          <w:szCs w:val="18"/>
        </w:rPr>
        <w:t>aggregateAlert.setText</w:t>
      </w:r>
      <w:proofErr w:type="spellEnd"/>
      <w:r w:rsidRPr="00B74396">
        <w:rPr>
          <w:sz w:val="18"/>
          <w:szCs w:val="18"/>
        </w:rPr>
        <w:t>("</w:t>
      </w:r>
      <w:r w:rsidRPr="00B74396">
        <w:rPr>
          <w:color w:val="FF0000"/>
          <w:sz w:val="18"/>
          <w:szCs w:val="18"/>
        </w:rPr>
        <w:t>There are alerts with a state of UNKNOWN.</w:t>
      </w:r>
      <w:r w:rsidRPr="00B74396">
        <w:rPr>
          <w:sz w:val="18"/>
          <w:szCs w:val="18"/>
        </w:rPr>
        <w:t>");</w:t>
      </w:r>
    </w:p>
    <w:p w14:paraId="0A5D5547" w14:textId="77777777" w:rsidR="00E41550" w:rsidRDefault="00E41550" w:rsidP="00E41550">
      <w:pPr>
        <w:ind w:firstLine="420"/>
        <w:rPr>
          <w:sz w:val="18"/>
          <w:szCs w:val="18"/>
        </w:rPr>
      </w:pPr>
      <w:r>
        <w:rPr>
          <w:sz w:val="18"/>
          <w:szCs w:val="18"/>
        </w:rPr>
        <w:lastRenderedPageBreak/>
        <w:t>修改为</w:t>
      </w:r>
    </w:p>
    <w:p w14:paraId="399D4468"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198</w:t>
      </w:r>
      <w:r>
        <w:rPr>
          <w:rFonts w:hint="eastAsia"/>
          <w:sz w:val="18"/>
          <w:szCs w:val="18"/>
        </w:rPr>
        <w:t>：</w:t>
      </w:r>
      <w:proofErr w:type="spellStart"/>
      <w:r w:rsidRPr="00B74396">
        <w:rPr>
          <w:sz w:val="18"/>
          <w:szCs w:val="18"/>
        </w:rPr>
        <w:t>aggregateAlert.setText</w:t>
      </w:r>
      <w:proofErr w:type="spellEnd"/>
      <w:r w:rsidRPr="00B74396">
        <w:rPr>
          <w:sz w:val="18"/>
          <w:szCs w:val="18"/>
        </w:rPr>
        <w:t>("</w:t>
      </w:r>
      <w:r>
        <w:rPr>
          <w:rFonts w:hint="eastAsia"/>
          <w:color w:val="FF0000"/>
          <w:sz w:val="18"/>
          <w:szCs w:val="18"/>
        </w:rPr>
        <w:t>没有</w:t>
      </w:r>
      <w:r>
        <w:rPr>
          <w:color w:val="FF0000"/>
          <w:sz w:val="18"/>
          <w:szCs w:val="18"/>
        </w:rPr>
        <w:t>聚合警告的实例</w:t>
      </w:r>
      <w:r>
        <w:rPr>
          <w:rFonts w:hint="eastAsia"/>
          <w:color w:val="FF0000"/>
          <w:sz w:val="18"/>
          <w:szCs w:val="18"/>
        </w:rPr>
        <w:t>。</w:t>
      </w:r>
      <w:r w:rsidRPr="00B74396">
        <w:rPr>
          <w:sz w:val="18"/>
          <w:szCs w:val="18"/>
        </w:rPr>
        <w:t>");</w:t>
      </w:r>
    </w:p>
    <w:p w14:paraId="41DAAE56" w14:textId="44E30CBF" w:rsidR="00E41550" w:rsidRPr="006A604F" w:rsidRDefault="00E41550" w:rsidP="006A604F">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200</w:t>
      </w:r>
      <w:r>
        <w:rPr>
          <w:rFonts w:hint="eastAsia"/>
          <w:sz w:val="18"/>
          <w:szCs w:val="18"/>
        </w:rPr>
        <w:t>：</w:t>
      </w:r>
      <w:proofErr w:type="spellStart"/>
      <w:r w:rsidRPr="00B74396">
        <w:rPr>
          <w:sz w:val="18"/>
          <w:szCs w:val="18"/>
        </w:rPr>
        <w:t>aggregateAlert.setText</w:t>
      </w:r>
      <w:proofErr w:type="spellEnd"/>
      <w:r w:rsidRPr="00B74396">
        <w:rPr>
          <w:sz w:val="18"/>
          <w:szCs w:val="18"/>
        </w:rPr>
        <w:t>("</w:t>
      </w:r>
      <w:r>
        <w:rPr>
          <w:rFonts w:hint="eastAsia"/>
          <w:color w:val="FF0000"/>
          <w:sz w:val="18"/>
          <w:szCs w:val="18"/>
        </w:rPr>
        <w:t>存在</w:t>
      </w:r>
      <w:r>
        <w:rPr>
          <w:color w:val="FF0000"/>
          <w:sz w:val="18"/>
          <w:szCs w:val="18"/>
        </w:rPr>
        <w:t>UNKNOWN</w:t>
      </w:r>
      <w:r>
        <w:rPr>
          <w:color w:val="FF0000"/>
          <w:sz w:val="18"/>
          <w:szCs w:val="18"/>
        </w:rPr>
        <w:t>状态的实例</w:t>
      </w:r>
      <w:r>
        <w:rPr>
          <w:rFonts w:hint="eastAsia"/>
          <w:color w:val="FF0000"/>
          <w:sz w:val="18"/>
          <w:szCs w:val="18"/>
        </w:rPr>
        <w:t>。</w:t>
      </w:r>
      <w:r w:rsidRPr="00B74396">
        <w:rPr>
          <w:sz w:val="18"/>
          <w:szCs w:val="18"/>
        </w:rPr>
        <w:t>");</w:t>
      </w:r>
    </w:p>
    <w:p w14:paraId="7D5EFDCB" w14:textId="77777777" w:rsidR="00E41550" w:rsidRDefault="00E41550" w:rsidP="00E41550">
      <w:pPr>
        <w:pStyle w:val="3"/>
      </w:pPr>
      <w:r>
        <w:rPr>
          <w:rFonts w:hint="eastAsia"/>
        </w:rPr>
        <w:t xml:space="preserve">5.3.5 </w:t>
      </w:r>
      <w:r>
        <w:rPr>
          <w:rFonts w:hint="eastAsia"/>
        </w:rPr>
        <w:t>汉化文件</w:t>
      </w:r>
    </w:p>
    <w:p w14:paraId="403B4BCF" w14:textId="77777777" w:rsidR="00E41550" w:rsidRDefault="00E41550" w:rsidP="00E41550">
      <w:r>
        <w:rPr>
          <w:rFonts w:hint="eastAsia"/>
        </w:rPr>
        <w:t>1</w:t>
      </w:r>
      <w:r>
        <w:rPr>
          <w:rFonts w:hint="eastAsia"/>
        </w:rPr>
        <w:t>）</w:t>
      </w:r>
      <w:r>
        <w:t>汉化</w:t>
      </w:r>
      <w:proofErr w:type="spellStart"/>
      <w:r w:rsidRPr="00D34B44">
        <w:t>ambari</w:t>
      </w:r>
      <w:proofErr w:type="spellEnd"/>
      <w:r w:rsidRPr="00D34B44">
        <w:t>-web/app/</w:t>
      </w:r>
      <w:proofErr w:type="spellStart"/>
      <w:r w:rsidRPr="00D34B44">
        <w:t>utils</w:t>
      </w:r>
      <w:proofErr w:type="spellEnd"/>
      <w:r w:rsidRPr="00D34B44">
        <w:t>/ajax/ajax.js</w:t>
      </w:r>
      <w:r>
        <w:t>文件</w:t>
      </w:r>
    </w:p>
    <w:p w14:paraId="3DD80FCD"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576</w:t>
      </w:r>
      <w:r>
        <w:rPr>
          <w:rFonts w:hint="eastAsia"/>
          <w:sz w:val="18"/>
          <w:szCs w:val="18"/>
        </w:rPr>
        <w:t>：</w:t>
      </w:r>
      <w:r w:rsidRPr="00D34B44">
        <w:rPr>
          <w:sz w:val="18"/>
          <w:szCs w:val="18"/>
        </w:rPr>
        <w:t xml:space="preserve">"context": </w:t>
      </w:r>
      <w:proofErr w:type="spellStart"/>
      <w:r w:rsidRPr="00D34B44">
        <w:rPr>
          <w:sz w:val="18"/>
          <w:szCs w:val="18"/>
        </w:rPr>
        <w:t>data.displayName</w:t>
      </w:r>
      <w:proofErr w:type="spellEnd"/>
      <w:r w:rsidRPr="00D34B44">
        <w:rPr>
          <w:sz w:val="18"/>
          <w:szCs w:val="18"/>
        </w:rPr>
        <w:t xml:space="preserve"> + " </w:t>
      </w:r>
      <w:r w:rsidRPr="00D34B44">
        <w:rPr>
          <w:color w:val="FF0000"/>
          <w:sz w:val="18"/>
          <w:szCs w:val="18"/>
        </w:rPr>
        <w:t>Service Check</w:t>
      </w:r>
      <w:r w:rsidRPr="00D34B44">
        <w:rPr>
          <w:sz w:val="18"/>
          <w:szCs w:val="18"/>
        </w:rPr>
        <w:t>",</w:t>
      </w:r>
    </w:p>
    <w:p w14:paraId="24E30FE1"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620</w:t>
      </w:r>
      <w:r>
        <w:rPr>
          <w:rFonts w:hint="eastAsia"/>
          <w:sz w:val="18"/>
          <w:szCs w:val="18"/>
        </w:rPr>
        <w:t>：</w:t>
      </w:r>
      <w:r w:rsidRPr="00D34B44">
        <w:rPr>
          <w:sz w:val="18"/>
          <w:szCs w:val="18"/>
        </w:rPr>
        <w:t>'context': '</w:t>
      </w:r>
      <w:r w:rsidRPr="00D34B44">
        <w:rPr>
          <w:color w:val="FF0000"/>
          <w:sz w:val="18"/>
          <w:szCs w:val="18"/>
        </w:rPr>
        <w:t>Cancel operation</w:t>
      </w:r>
      <w:r w:rsidRPr="00D34B44">
        <w:rPr>
          <w:sz w:val="18"/>
          <w:szCs w:val="18"/>
        </w:rPr>
        <w:t>',</w:t>
      </w:r>
    </w:p>
    <w:p w14:paraId="35E4ED80"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1848</w:t>
      </w:r>
      <w:r>
        <w:rPr>
          <w:rFonts w:hint="eastAsia"/>
          <w:sz w:val="18"/>
          <w:szCs w:val="18"/>
        </w:rPr>
        <w:t>：</w:t>
      </w:r>
      <w:r w:rsidRPr="008C3345">
        <w:rPr>
          <w:sz w:val="18"/>
          <w:szCs w:val="18"/>
        </w:rPr>
        <w:t>"context": "</w:t>
      </w:r>
      <w:r w:rsidRPr="008C3345">
        <w:rPr>
          <w:color w:val="FF0000"/>
          <w:sz w:val="18"/>
          <w:szCs w:val="18"/>
        </w:rPr>
        <w:t>Remove IOP select</w:t>
      </w:r>
      <w:r w:rsidRPr="008C3345">
        <w:rPr>
          <w:sz w:val="18"/>
          <w:szCs w:val="18"/>
        </w:rPr>
        <w:t>",</w:t>
      </w:r>
    </w:p>
    <w:p w14:paraId="2A781B45"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2101</w:t>
      </w:r>
      <w:r>
        <w:rPr>
          <w:rFonts w:hint="eastAsia"/>
          <w:sz w:val="18"/>
          <w:szCs w:val="18"/>
        </w:rPr>
        <w:t>：</w:t>
      </w:r>
      <w:r w:rsidRPr="008C3345">
        <w:rPr>
          <w:sz w:val="18"/>
          <w:szCs w:val="18"/>
        </w:rPr>
        <w:t>"context": "</w:t>
      </w:r>
      <w:r w:rsidRPr="008C3345">
        <w:rPr>
          <w:color w:val="FF0000"/>
          <w:sz w:val="18"/>
          <w:szCs w:val="18"/>
        </w:rPr>
        <w:t>Check hosts</w:t>
      </w:r>
      <w:r w:rsidRPr="008C3345">
        <w:rPr>
          <w:sz w:val="18"/>
          <w:szCs w:val="18"/>
        </w:rPr>
        <w:t>",</w:t>
      </w:r>
    </w:p>
    <w:p w14:paraId="5CBB02C0"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2386</w:t>
      </w:r>
      <w:r>
        <w:rPr>
          <w:rFonts w:hint="eastAsia"/>
          <w:sz w:val="18"/>
          <w:szCs w:val="18"/>
        </w:rPr>
        <w:t>：</w:t>
      </w:r>
      <w:r w:rsidRPr="008C3345">
        <w:rPr>
          <w:sz w:val="18"/>
          <w:szCs w:val="18"/>
        </w:rPr>
        <w:t>"context": '</w:t>
      </w:r>
      <w:r w:rsidRPr="008C3345">
        <w:rPr>
          <w:color w:val="FF0000"/>
          <w:sz w:val="18"/>
          <w:szCs w:val="18"/>
        </w:rPr>
        <w:t>Restart all services</w:t>
      </w:r>
      <w:r w:rsidRPr="008C3345">
        <w:rPr>
          <w:sz w:val="18"/>
          <w:szCs w:val="18"/>
        </w:rPr>
        <w:t>',</w:t>
      </w:r>
    </w:p>
    <w:p w14:paraId="0D65740B"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2408</w:t>
      </w:r>
      <w:r>
        <w:rPr>
          <w:rFonts w:hint="eastAsia"/>
          <w:sz w:val="18"/>
          <w:szCs w:val="18"/>
        </w:rPr>
        <w:t>：</w:t>
      </w:r>
      <w:r w:rsidRPr="008C3345">
        <w:rPr>
          <w:sz w:val="18"/>
          <w:szCs w:val="18"/>
        </w:rPr>
        <w:t>"context": "</w:t>
      </w:r>
      <w:r w:rsidRPr="008C3345">
        <w:rPr>
          <w:color w:val="FF0000"/>
          <w:sz w:val="18"/>
          <w:szCs w:val="18"/>
        </w:rPr>
        <w:t>Restart all required services</w:t>
      </w:r>
      <w:r w:rsidRPr="008C3345">
        <w:rPr>
          <w:sz w:val="18"/>
          <w:szCs w:val="18"/>
        </w:rPr>
        <w:t>",</w:t>
      </w:r>
    </w:p>
    <w:p w14:paraId="082179E1"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2883</w:t>
      </w:r>
      <w:r>
        <w:rPr>
          <w:rFonts w:hint="eastAsia"/>
          <w:sz w:val="18"/>
          <w:szCs w:val="18"/>
        </w:rPr>
        <w:t>：</w:t>
      </w:r>
      <w:r w:rsidRPr="008C3345">
        <w:rPr>
          <w:sz w:val="18"/>
          <w:szCs w:val="18"/>
        </w:rPr>
        <w:t>"context": "</w:t>
      </w:r>
      <w:r w:rsidRPr="008C3345">
        <w:rPr>
          <w:color w:val="FF0000"/>
          <w:sz w:val="18"/>
          <w:szCs w:val="18"/>
        </w:rPr>
        <w:t>Check host</w:t>
      </w:r>
      <w:r w:rsidRPr="008C3345">
        <w:rPr>
          <w:sz w:val="18"/>
          <w:szCs w:val="18"/>
        </w:rPr>
        <w:t>",</w:t>
      </w:r>
    </w:p>
    <w:p w14:paraId="074D62D7" w14:textId="77777777" w:rsidR="00E41550" w:rsidRDefault="00E41550" w:rsidP="00E41550">
      <w:r>
        <w:rPr>
          <w:rFonts w:hint="eastAsia"/>
        </w:rPr>
        <w:t>修改为：</w:t>
      </w:r>
    </w:p>
    <w:p w14:paraId="3ED58B20"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576</w:t>
      </w:r>
      <w:r>
        <w:rPr>
          <w:rFonts w:hint="eastAsia"/>
          <w:sz w:val="18"/>
          <w:szCs w:val="18"/>
        </w:rPr>
        <w:t>：</w:t>
      </w:r>
      <w:r w:rsidRPr="00D34B44">
        <w:rPr>
          <w:sz w:val="18"/>
          <w:szCs w:val="18"/>
        </w:rPr>
        <w:t xml:space="preserve">"context": </w:t>
      </w:r>
      <w:proofErr w:type="spellStart"/>
      <w:r w:rsidRPr="00D34B44">
        <w:rPr>
          <w:sz w:val="18"/>
          <w:szCs w:val="18"/>
        </w:rPr>
        <w:t>data.displayName</w:t>
      </w:r>
      <w:proofErr w:type="spellEnd"/>
      <w:r w:rsidRPr="00D34B44">
        <w:rPr>
          <w:sz w:val="18"/>
          <w:szCs w:val="18"/>
        </w:rPr>
        <w:t xml:space="preserve"> + "</w:t>
      </w:r>
      <w:r w:rsidRPr="008C3345">
        <w:rPr>
          <w:rFonts w:hint="eastAsia"/>
          <w:color w:val="FF0000"/>
          <w:sz w:val="18"/>
          <w:szCs w:val="18"/>
        </w:rPr>
        <w:t>服务</w:t>
      </w:r>
      <w:r w:rsidRPr="008C3345">
        <w:rPr>
          <w:color w:val="FF0000"/>
          <w:sz w:val="18"/>
          <w:szCs w:val="18"/>
        </w:rPr>
        <w:t>检测</w:t>
      </w:r>
      <w:r w:rsidRPr="00D34B44">
        <w:rPr>
          <w:sz w:val="18"/>
          <w:szCs w:val="18"/>
        </w:rPr>
        <w:t>",</w:t>
      </w:r>
    </w:p>
    <w:p w14:paraId="21472D3C"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620</w:t>
      </w:r>
      <w:r>
        <w:rPr>
          <w:rFonts w:hint="eastAsia"/>
          <w:sz w:val="18"/>
          <w:szCs w:val="18"/>
        </w:rPr>
        <w:t>：</w:t>
      </w:r>
      <w:r w:rsidRPr="00D34B44">
        <w:rPr>
          <w:sz w:val="18"/>
          <w:szCs w:val="18"/>
        </w:rPr>
        <w:t>'context': '</w:t>
      </w:r>
      <w:r>
        <w:rPr>
          <w:rFonts w:hint="eastAsia"/>
          <w:color w:val="FF0000"/>
          <w:sz w:val="18"/>
          <w:szCs w:val="18"/>
        </w:rPr>
        <w:t>操作</w:t>
      </w:r>
      <w:r>
        <w:rPr>
          <w:color w:val="FF0000"/>
          <w:sz w:val="18"/>
          <w:szCs w:val="18"/>
        </w:rPr>
        <w:t>取消</w:t>
      </w:r>
      <w:r w:rsidRPr="00D34B44">
        <w:rPr>
          <w:sz w:val="18"/>
          <w:szCs w:val="18"/>
        </w:rPr>
        <w:t>',</w:t>
      </w:r>
    </w:p>
    <w:p w14:paraId="429F0BC5"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1848</w:t>
      </w:r>
      <w:r>
        <w:rPr>
          <w:rFonts w:hint="eastAsia"/>
          <w:sz w:val="18"/>
          <w:szCs w:val="18"/>
        </w:rPr>
        <w:t>：</w:t>
      </w:r>
      <w:r w:rsidRPr="008C3345">
        <w:rPr>
          <w:sz w:val="18"/>
          <w:szCs w:val="18"/>
        </w:rPr>
        <w:t>"context": "</w:t>
      </w:r>
      <w:r>
        <w:rPr>
          <w:color w:val="FF0000"/>
          <w:sz w:val="18"/>
          <w:szCs w:val="18"/>
        </w:rPr>
        <w:t>移除</w:t>
      </w:r>
      <w:r w:rsidRPr="008C3345">
        <w:rPr>
          <w:color w:val="FF0000"/>
          <w:sz w:val="18"/>
          <w:szCs w:val="18"/>
        </w:rPr>
        <w:t>IOP</w:t>
      </w:r>
      <w:r>
        <w:rPr>
          <w:rFonts w:hint="eastAsia"/>
          <w:color w:val="FF0000"/>
          <w:sz w:val="18"/>
          <w:szCs w:val="18"/>
        </w:rPr>
        <w:t>选择</w:t>
      </w:r>
      <w:r w:rsidRPr="008C3345">
        <w:rPr>
          <w:sz w:val="18"/>
          <w:szCs w:val="18"/>
        </w:rPr>
        <w:t>",</w:t>
      </w:r>
    </w:p>
    <w:p w14:paraId="6A936E83"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2101</w:t>
      </w:r>
      <w:r>
        <w:rPr>
          <w:rFonts w:hint="eastAsia"/>
          <w:sz w:val="18"/>
          <w:szCs w:val="18"/>
        </w:rPr>
        <w:t>：</w:t>
      </w:r>
      <w:r w:rsidRPr="008C3345">
        <w:rPr>
          <w:sz w:val="18"/>
          <w:szCs w:val="18"/>
        </w:rPr>
        <w:t>"context": "</w:t>
      </w:r>
      <w:r>
        <w:rPr>
          <w:rFonts w:hint="eastAsia"/>
          <w:color w:val="FF0000"/>
          <w:sz w:val="18"/>
          <w:szCs w:val="18"/>
        </w:rPr>
        <w:t>检测</w:t>
      </w:r>
      <w:r>
        <w:rPr>
          <w:color w:val="FF0000"/>
          <w:sz w:val="18"/>
          <w:szCs w:val="18"/>
        </w:rPr>
        <w:t>主机</w:t>
      </w:r>
      <w:r w:rsidRPr="008C3345">
        <w:rPr>
          <w:sz w:val="18"/>
          <w:szCs w:val="18"/>
        </w:rPr>
        <w:t>",</w:t>
      </w:r>
    </w:p>
    <w:p w14:paraId="350391A6"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2386</w:t>
      </w:r>
      <w:r>
        <w:rPr>
          <w:rFonts w:hint="eastAsia"/>
          <w:sz w:val="18"/>
          <w:szCs w:val="18"/>
        </w:rPr>
        <w:t>：</w:t>
      </w:r>
      <w:r w:rsidRPr="008C3345">
        <w:rPr>
          <w:sz w:val="18"/>
          <w:szCs w:val="18"/>
        </w:rPr>
        <w:t>"context": '</w:t>
      </w:r>
      <w:r>
        <w:rPr>
          <w:color w:val="FF0000"/>
          <w:sz w:val="18"/>
          <w:szCs w:val="18"/>
        </w:rPr>
        <w:t>重启所有服务</w:t>
      </w:r>
      <w:r w:rsidRPr="008C3345">
        <w:rPr>
          <w:sz w:val="18"/>
          <w:szCs w:val="18"/>
        </w:rPr>
        <w:t>',</w:t>
      </w:r>
    </w:p>
    <w:p w14:paraId="64F76305"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2408</w:t>
      </w:r>
      <w:r>
        <w:rPr>
          <w:rFonts w:hint="eastAsia"/>
          <w:sz w:val="18"/>
          <w:szCs w:val="18"/>
        </w:rPr>
        <w:t>：</w:t>
      </w:r>
      <w:r w:rsidRPr="008C3345">
        <w:rPr>
          <w:sz w:val="18"/>
          <w:szCs w:val="18"/>
        </w:rPr>
        <w:t>"context": "</w:t>
      </w:r>
      <w:r>
        <w:rPr>
          <w:rFonts w:hint="eastAsia"/>
          <w:color w:val="FF0000"/>
          <w:sz w:val="18"/>
          <w:szCs w:val="18"/>
        </w:rPr>
        <w:t>重启</w:t>
      </w:r>
      <w:r>
        <w:rPr>
          <w:color w:val="FF0000"/>
          <w:sz w:val="18"/>
          <w:szCs w:val="18"/>
        </w:rPr>
        <w:t>所需服务</w:t>
      </w:r>
      <w:r w:rsidRPr="008C3345">
        <w:rPr>
          <w:sz w:val="18"/>
          <w:szCs w:val="18"/>
        </w:rPr>
        <w:t>",</w:t>
      </w:r>
    </w:p>
    <w:p w14:paraId="019EAF3B" w14:textId="77777777" w:rsidR="00E41550" w:rsidRPr="008C3345"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2883</w:t>
      </w:r>
      <w:r>
        <w:rPr>
          <w:rFonts w:hint="eastAsia"/>
          <w:sz w:val="18"/>
          <w:szCs w:val="18"/>
        </w:rPr>
        <w:t>：</w:t>
      </w:r>
      <w:r w:rsidRPr="008C3345">
        <w:rPr>
          <w:sz w:val="18"/>
          <w:szCs w:val="18"/>
        </w:rPr>
        <w:t>"context": "</w:t>
      </w:r>
      <w:r>
        <w:rPr>
          <w:color w:val="FF0000"/>
          <w:sz w:val="18"/>
          <w:szCs w:val="18"/>
        </w:rPr>
        <w:t>检测主机</w:t>
      </w:r>
      <w:r w:rsidRPr="008C3345">
        <w:rPr>
          <w:sz w:val="18"/>
          <w:szCs w:val="18"/>
        </w:rPr>
        <w:t>",</w:t>
      </w:r>
    </w:p>
    <w:p w14:paraId="3FB519F0" w14:textId="77777777" w:rsidR="00E41550" w:rsidRDefault="00E41550" w:rsidP="00E41550">
      <w:pPr>
        <w:pStyle w:val="3"/>
      </w:pPr>
      <w:r>
        <w:rPr>
          <w:rFonts w:hint="eastAsia"/>
        </w:rPr>
        <w:t xml:space="preserve">5.3.6 </w:t>
      </w:r>
      <w:r>
        <w:rPr>
          <w:rFonts w:hint="eastAsia"/>
        </w:rPr>
        <w:t>汉化警告状态</w:t>
      </w:r>
    </w:p>
    <w:p w14:paraId="21B0EC2D" w14:textId="77777777" w:rsidR="00E41550" w:rsidRDefault="00E41550" w:rsidP="00E41550">
      <w:r>
        <w:rPr>
          <w:rFonts w:hint="eastAsia"/>
        </w:rPr>
        <w:t>1</w:t>
      </w:r>
      <w:r>
        <w:rPr>
          <w:rFonts w:hint="eastAsia"/>
        </w:rPr>
        <w:t>）汉化</w:t>
      </w:r>
      <w:r>
        <w:rPr>
          <w:rFonts w:hint="eastAsia"/>
        </w:rPr>
        <w:t xml:space="preserve"> </w:t>
      </w:r>
      <w:proofErr w:type="spellStart"/>
      <w:r>
        <w:rPr>
          <w:rFonts w:hint="eastAsia"/>
        </w:rPr>
        <w:t>ambari</w:t>
      </w:r>
      <w:proofErr w:type="spellEnd"/>
      <w:r>
        <w:rPr>
          <w:rFonts w:hint="eastAsia"/>
        </w:rPr>
        <w:t>-web/app/models/alerts/alert_definition.js</w:t>
      </w:r>
    </w:p>
    <w:p w14:paraId="1B612D14"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259</w:t>
      </w:r>
      <w:r>
        <w:rPr>
          <w:rFonts w:hint="eastAsia"/>
          <w:sz w:val="18"/>
          <w:szCs w:val="18"/>
        </w:rPr>
        <w:t>：</w:t>
      </w:r>
      <w:r w:rsidRPr="00775564">
        <w:rPr>
          <w:sz w:val="18"/>
          <w:szCs w:val="18"/>
        </w:rPr>
        <w:t>'CRITICAL': '</w:t>
      </w:r>
      <w:r w:rsidRPr="00775564">
        <w:rPr>
          <w:color w:val="FF0000"/>
          <w:sz w:val="18"/>
          <w:szCs w:val="18"/>
        </w:rPr>
        <w:t>CRIT</w:t>
      </w:r>
      <w:r w:rsidRPr="00775564">
        <w:rPr>
          <w:sz w:val="18"/>
          <w:szCs w:val="18"/>
        </w:rPr>
        <w:t>',</w:t>
      </w:r>
    </w:p>
    <w:p w14:paraId="7A0B0A9D"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260</w:t>
      </w:r>
      <w:r>
        <w:rPr>
          <w:rFonts w:hint="eastAsia"/>
          <w:sz w:val="18"/>
          <w:szCs w:val="18"/>
        </w:rPr>
        <w:t>：</w:t>
      </w:r>
      <w:r w:rsidRPr="00775564">
        <w:rPr>
          <w:sz w:val="18"/>
          <w:szCs w:val="18"/>
        </w:rPr>
        <w:t>'WARNING': '</w:t>
      </w:r>
      <w:r w:rsidRPr="00775564">
        <w:rPr>
          <w:color w:val="FF0000"/>
          <w:sz w:val="18"/>
          <w:szCs w:val="18"/>
        </w:rPr>
        <w:t>WARN</w:t>
      </w:r>
      <w:r w:rsidRPr="00775564">
        <w:rPr>
          <w:sz w:val="18"/>
          <w:szCs w:val="18"/>
        </w:rPr>
        <w:t>',</w:t>
      </w:r>
    </w:p>
    <w:p w14:paraId="14A32BA3"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261</w:t>
      </w:r>
      <w:r>
        <w:rPr>
          <w:rFonts w:hint="eastAsia"/>
          <w:sz w:val="18"/>
          <w:szCs w:val="18"/>
        </w:rPr>
        <w:t>：</w:t>
      </w:r>
      <w:r w:rsidRPr="00775564">
        <w:rPr>
          <w:sz w:val="18"/>
          <w:szCs w:val="18"/>
        </w:rPr>
        <w:t>'OK': '</w:t>
      </w:r>
      <w:r w:rsidRPr="00775564">
        <w:rPr>
          <w:color w:val="FF0000"/>
          <w:sz w:val="18"/>
          <w:szCs w:val="18"/>
        </w:rPr>
        <w:t>OK</w:t>
      </w:r>
      <w:r w:rsidRPr="00775564">
        <w:rPr>
          <w:sz w:val="18"/>
          <w:szCs w:val="18"/>
        </w:rPr>
        <w:t>',</w:t>
      </w:r>
    </w:p>
    <w:p w14:paraId="52CDD6C5"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262</w:t>
      </w:r>
      <w:r>
        <w:rPr>
          <w:rFonts w:hint="eastAsia"/>
          <w:sz w:val="18"/>
          <w:szCs w:val="18"/>
        </w:rPr>
        <w:t>：</w:t>
      </w:r>
      <w:r w:rsidRPr="00775564">
        <w:rPr>
          <w:sz w:val="18"/>
          <w:szCs w:val="18"/>
        </w:rPr>
        <w:t>'UNKNOWN': '</w:t>
      </w:r>
      <w:r w:rsidRPr="00775564">
        <w:rPr>
          <w:color w:val="FF0000"/>
          <w:sz w:val="18"/>
          <w:szCs w:val="18"/>
        </w:rPr>
        <w:t>UNKWN</w:t>
      </w:r>
      <w:r w:rsidRPr="00775564">
        <w:rPr>
          <w:sz w:val="18"/>
          <w:szCs w:val="18"/>
        </w:rPr>
        <w:t>',</w:t>
      </w:r>
    </w:p>
    <w:p w14:paraId="3DB51324"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263</w:t>
      </w:r>
      <w:r>
        <w:rPr>
          <w:rFonts w:hint="eastAsia"/>
          <w:sz w:val="18"/>
          <w:szCs w:val="18"/>
        </w:rPr>
        <w:t>：</w:t>
      </w:r>
      <w:r w:rsidRPr="00775564">
        <w:rPr>
          <w:sz w:val="18"/>
          <w:szCs w:val="18"/>
        </w:rPr>
        <w:t>'PENDING': '</w:t>
      </w:r>
      <w:r w:rsidRPr="00775564">
        <w:rPr>
          <w:color w:val="FF0000"/>
          <w:sz w:val="18"/>
          <w:szCs w:val="18"/>
        </w:rPr>
        <w:t>NONE</w:t>
      </w:r>
      <w:r w:rsidRPr="00775564">
        <w:rPr>
          <w:sz w:val="18"/>
          <w:szCs w:val="18"/>
        </w:rPr>
        <w:t>'</w:t>
      </w:r>
    </w:p>
    <w:p w14:paraId="66AC222B" w14:textId="77777777" w:rsidR="00E41550" w:rsidRDefault="00E41550" w:rsidP="00E41550">
      <w:r>
        <w:rPr>
          <w:rFonts w:hint="eastAsia"/>
        </w:rPr>
        <w:t>修改为：</w:t>
      </w:r>
    </w:p>
    <w:p w14:paraId="74A7C082"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259</w:t>
      </w:r>
      <w:r>
        <w:rPr>
          <w:rFonts w:hint="eastAsia"/>
          <w:sz w:val="18"/>
          <w:szCs w:val="18"/>
        </w:rPr>
        <w:t>：</w:t>
      </w:r>
      <w:r w:rsidRPr="00775564">
        <w:rPr>
          <w:sz w:val="18"/>
          <w:szCs w:val="18"/>
        </w:rPr>
        <w:t>'CRITICAL': '</w:t>
      </w:r>
      <w:r>
        <w:rPr>
          <w:rFonts w:hint="eastAsia"/>
          <w:color w:val="FF0000"/>
          <w:sz w:val="18"/>
          <w:szCs w:val="18"/>
        </w:rPr>
        <w:t>严重</w:t>
      </w:r>
      <w:r w:rsidRPr="00775564">
        <w:rPr>
          <w:sz w:val="18"/>
          <w:szCs w:val="18"/>
        </w:rPr>
        <w:t>',</w:t>
      </w:r>
    </w:p>
    <w:p w14:paraId="629122DA"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260</w:t>
      </w:r>
      <w:r>
        <w:rPr>
          <w:rFonts w:hint="eastAsia"/>
          <w:sz w:val="18"/>
          <w:szCs w:val="18"/>
        </w:rPr>
        <w:t>：</w:t>
      </w:r>
      <w:r w:rsidRPr="00775564">
        <w:rPr>
          <w:sz w:val="18"/>
          <w:szCs w:val="18"/>
        </w:rPr>
        <w:t>'WARNING': '</w:t>
      </w:r>
      <w:r>
        <w:rPr>
          <w:color w:val="FF0000"/>
          <w:sz w:val="18"/>
          <w:szCs w:val="18"/>
        </w:rPr>
        <w:t>警告</w:t>
      </w:r>
      <w:r w:rsidRPr="00775564">
        <w:rPr>
          <w:sz w:val="18"/>
          <w:szCs w:val="18"/>
        </w:rPr>
        <w:t>',</w:t>
      </w:r>
    </w:p>
    <w:p w14:paraId="74F2E720"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261</w:t>
      </w:r>
      <w:r>
        <w:rPr>
          <w:rFonts w:hint="eastAsia"/>
          <w:sz w:val="18"/>
          <w:szCs w:val="18"/>
        </w:rPr>
        <w:t>：</w:t>
      </w:r>
      <w:r w:rsidRPr="00775564">
        <w:rPr>
          <w:sz w:val="18"/>
          <w:szCs w:val="18"/>
        </w:rPr>
        <w:t>'OK': '</w:t>
      </w:r>
      <w:r>
        <w:rPr>
          <w:color w:val="FF0000"/>
          <w:sz w:val="18"/>
          <w:szCs w:val="18"/>
        </w:rPr>
        <w:t>正常</w:t>
      </w:r>
      <w:r w:rsidRPr="00775564">
        <w:rPr>
          <w:sz w:val="18"/>
          <w:szCs w:val="18"/>
        </w:rPr>
        <w:t>',</w:t>
      </w:r>
    </w:p>
    <w:p w14:paraId="25999FFA"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262</w:t>
      </w:r>
      <w:r>
        <w:rPr>
          <w:rFonts w:hint="eastAsia"/>
          <w:sz w:val="18"/>
          <w:szCs w:val="18"/>
        </w:rPr>
        <w:t>：</w:t>
      </w:r>
      <w:r w:rsidRPr="00775564">
        <w:rPr>
          <w:sz w:val="18"/>
          <w:szCs w:val="18"/>
        </w:rPr>
        <w:t>'UNKNOWN': '</w:t>
      </w:r>
      <w:r>
        <w:rPr>
          <w:rFonts w:hint="eastAsia"/>
          <w:color w:val="FF0000"/>
          <w:sz w:val="18"/>
          <w:szCs w:val="18"/>
        </w:rPr>
        <w:t>未知</w:t>
      </w:r>
      <w:r w:rsidRPr="00775564">
        <w:rPr>
          <w:sz w:val="18"/>
          <w:szCs w:val="18"/>
        </w:rPr>
        <w:t>',</w:t>
      </w:r>
    </w:p>
    <w:p w14:paraId="119AFC49"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263</w:t>
      </w:r>
      <w:r>
        <w:rPr>
          <w:rFonts w:hint="eastAsia"/>
          <w:sz w:val="18"/>
          <w:szCs w:val="18"/>
        </w:rPr>
        <w:t>：</w:t>
      </w:r>
      <w:r w:rsidRPr="00775564">
        <w:rPr>
          <w:sz w:val="18"/>
          <w:szCs w:val="18"/>
        </w:rPr>
        <w:t>'PENDING': '</w:t>
      </w:r>
      <w:r>
        <w:rPr>
          <w:color w:val="FF0000"/>
          <w:sz w:val="18"/>
          <w:szCs w:val="18"/>
        </w:rPr>
        <w:t>无</w:t>
      </w:r>
      <w:r w:rsidRPr="00775564">
        <w:rPr>
          <w:sz w:val="18"/>
          <w:szCs w:val="18"/>
        </w:rPr>
        <w:t>'</w:t>
      </w:r>
    </w:p>
    <w:p w14:paraId="01CD346C" w14:textId="77777777" w:rsidR="00E41550" w:rsidRDefault="00E41550" w:rsidP="00E41550">
      <w:r>
        <w:rPr>
          <w:rFonts w:hint="eastAsia"/>
        </w:rPr>
        <w:t>2</w:t>
      </w:r>
      <w:r>
        <w:rPr>
          <w:rFonts w:hint="eastAsia"/>
        </w:rPr>
        <w:t>）汉化</w:t>
      </w:r>
      <w:r>
        <w:rPr>
          <w:rFonts w:hint="eastAsia"/>
        </w:rPr>
        <w:t xml:space="preserve"> </w:t>
      </w:r>
      <w:proofErr w:type="spellStart"/>
      <w:r>
        <w:rPr>
          <w:rFonts w:hint="eastAsia"/>
        </w:rPr>
        <w:t>ambari</w:t>
      </w:r>
      <w:proofErr w:type="spellEnd"/>
      <w:r>
        <w:rPr>
          <w:rFonts w:hint="eastAsia"/>
        </w:rPr>
        <w:t>-web/app/models/alerts/alert_instance.js</w:t>
      </w:r>
    </w:p>
    <w:p w14:paraId="3860B3AE"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pPr>
      <w:r>
        <w:rPr>
          <w:rFonts w:hint="eastAsia"/>
        </w:rPr>
        <w:t>位置为</w:t>
      </w:r>
      <w:r>
        <w:rPr>
          <w:rFonts w:hint="eastAsia"/>
        </w:rPr>
        <w:t>line</w:t>
      </w:r>
      <w:r>
        <w:t>166</w:t>
      </w:r>
      <w:r>
        <w:rPr>
          <w:rFonts w:hint="eastAsia"/>
        </w:rPr>
        <w:t>-</w:t>
      </w:r>
      <w:r>
        <w:t>170</w:t>
      </w:r>
      <w:r>
        <w:rPr>
          <w:rFonts w:hint="eastAsia"/>
        </w:rPr>
        <w:t>，汉化内容参考</w:t>
      </w:r>
      <w:r>
        <w:rPr>
          <w:rFonts w:hint="eastAsia"/>
        </w:rPr>
        <w:t>1</w:t>
      </w:r>
      <w:r>
        <w:rPr>
          <w:rFonts w:hint="eastAsia"/>
        </w:rPr>
        <w:t>）</w:t>
      </w:r>
    </w:p>
    <w:p w14:paraId="70D9E6A3" w14:textId="77777777" w:rsidR="00E41550" w:rsidRDefault="00E41550" w:rsidP="00E41550">
      <w:r>
        <w:rPr>
          <w:rFonts w:hint="eastAsia"/>
        </w:rPr>
        <w:t>3</w:t>
      </w:r>
      <w:r>
        <w:rPr>
          <w:rFonts w:hint="eastAsia"/>
        </w:rPr>
        <w:t>）汉化</w:t>
      </w:r>
      <w:r>
        <w:rPr>
          <w:rFonts w:hint="eastAsia"/>
        </w:rPr>
        <w:t xml:space="preserve"> </w:t>
      </w:r>
      <w:proofErr w:type="spellStart"/>
      <w:r>
        <w:rPr>
          <w:rFonts w:hint="eastAsia"/>
        </w:rPr>
        <w:t>ambari</w:t>
      </w:r>
      <w:proofErr w:type="spellEnd"/>
      <w:r>
        <w:rPr>
          <w:rFonts w:hint="eastAsia"/>
        </w:rPr>
        <w:t>-web/app/views/main/alert_definitions_view.js</w:t>
      </w:r>
    </w:p>
    <w:p w14:paraId="7271F68B"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194</w:t>
      </w:r>
      <w:r>
        <w:rPr>
          <w:rFonts w:hint="eastAsia"/>
          <w:sz w:val="18"/>
          <w:szCs w:val="18"/>
        </w:rPr>
        <w:t>：</w:t>
      </w:r>
      <w:r w:rsidRPr="00775564">
        <w:rPr>
          <w:sz w:val="18"/>
          <w:szCs w:val="18"/>
        </w:rPr>
        <w:t>label: '</w:t>
      </w:r>
      <w:r w:rsidRPr="00775564">
        <w:rPr>
          <w:color w:val="FF0000"/>
          <w:sz w:val="18"/>
          <w:szCs w:val="18"/>
        </w:rPr>
        <w:t>OK</w:t>
      </w:r>
      <w:r w:rsidRPr="00775564">
        <w:rPr>
          <w:sz w:val="18"/>
          <w:szCs w:val="18"/>
        </w:rPr>
        <w:t>'</w:t>
      </w:r>
    </w:p>
    <w:p w14:paraId="190C321A"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199</w:t>
      </w:r>
      <w:r>
        <w:rPr>
          <w:rFonts w:hint="eastAsia"/>
          <w:sz w:val="18"/>
          <w:szCs w:val="18"/>
        </w:rPr>
        <w:t>：</w:t>
      </w:r>
      <w:r w:rsidRPr="00775564">
        <w:rPr>
          <w:sz w:val="18"/>
          <w:szCs w:val="18"/>
        </w:rPr>
        <w:t>label: '</w:t>
      </w:r>
      <w:r w:rsidRPr="00775564">
        <w:rPr>
          <w:color w:val="FF0000"/>
          <w:sz w:val="18"/>
          <w:szCs w:val="18"/>
        </w:rPr>
        <w:t>WARNING</w:t>
      </w:r>
      <w:r w:rsidRPr="00775564">
        <w:rPr>
          <w:sz w:val="18"/>
          <w:szCs w:val="18"/>
        </w:rPr>
        <w:t>'</w:t>
      </w:r>
    </w:p>
    <w:p w14:paraId="03EACFD0"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lastRenderedPageBreak/>
        <w:t>line 203</w:t>
      </w:r>
      <w:r>
        <w:rPr>
          <w:rFonts w:hint="eastAsia"/>
          <w:sz w:val="18"/>
          <w:szCs w:val="18"/>
        </w:rPr>
        <w:t>：</w:t>
      </w:r>
      <w:r w:rsidRPr="00775564">
        <w:rPr>
          <w:sz w:val="18"/>
          <w:szCs w:val="18"/>
        </w:rPr>
        <w:t>label: '</w:t>
      </w:r>
      <w:r w:rsidRPr="00775564">
        <w:rPr>
          <w:color w:val="FF0000"/>
          <w:sz w:val="18"/>
          <w:szCs w:val="18"/>
        </w:rPr>
        <w:t>CRITICAL</w:t>
      </w:r>
      <w:r w:rsidRPr="00775564">
        <w:rPr>
          <w:sz w:val="18"/>
          <w:szCs w:val="18"/>
        </w:rPr>
        <w:t>'</w:t>
      </w:r>
    </w:p>
    <w:p w14:paraId="62331329"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207</w:t>
      </w:r>
      <w:r>
        <w:rPr>
          <w:rFonts w:hint="eastAsia"/>
          <w:sz w:val="18"/>
          <w:szCs w:val="18"/>
        </w:rPr>
        <w:t>：</w:t>
      </w:r>
      <w:r w:rsidRPr="00775564">
        <w:rPr>
          <w:sz w:val="18"/>
          <w:szCs w:val="18"/>
        </w:rPr>
        <w:t>label: '</w:t>
      </w:r>
      <w:r w:rsidRPr="00775564">
        <w:rPr>
          <w:color w:val="FF0000"/>
          <w:sz w:val="18"/>
          <w:szCs w:val="18"/>
        </w:rPr>
        <w:t>UNKNOWN</w:t>
      </w:r>
      <w:r w:rsidRPr="00775564">
        <w:rPr>
          <w:sz w:val="18"/>
          <w:szCs w:val="18"/>
        </w:rPr>
        <w:t>'</w:t>
      </w:r>
    </w:p>
    <w:p w14:paraId="5C72F95D"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211</w:t>
      </w:r>
      <w:r>
        <w:rPr>
          <w:rFonts w:hint="eastAsia"/>
          <w:sz w:val="18"/>
          <w:szCs w:val="18"/>
        </w:rPr>
        <w:t>：</w:t>
      </w:r>
      <w:r w:rsidRPr="00775564">
        <w:rPr>
          <w:sz w:val="18"/>
          <w:szCs w:val="18"/>
        </w:rPr>
        <w:t>label: '</w:t>
      </w:r>
      <w:r w:rsidRPr="00775564">
        <w:rPr>
          <w:color w:val="FF0000"/>
          <w:sz w:val="18"/>
          <w:szCs w:val="18"/>
        </w:rPr>
        <w:t>NONE</w:t>
      </w:r>
      <w:r w:rsidRPr="00775564">
        <w:rPr>
          <w:sz w:val="18"/>
          <w:szCs w:val="18"/>
        </w:rPr>
        <w:t>'</w:t>
      </w:r>
    </w:p>
    <w:p w14:paraId="41D54D16"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293</w:t>
      </w:r>
      <w:r>
        <w:rPr>
          <w:rFonts w:hint="eastAsia"/>
          <w:sz w:val="18"/>
          <w:szCs w:val="18"/>
        </w:rPr>
        <w:t>：</w:t>
      </w:r>
      <w:r w:rsidRPr="00E244BA">
        <w:rPr>
          <w:sz w:val="18"/>
          <w:szCs w:val="18"/>
        </w:rPr>
        <w:t>label: '</w:t>
      </w:r>
      <w:r w:rsidRPr="00E244BA">
        <w:rPr>
          <w:color w:val="FF0000"/>
          <w:sz w:val="18"/>
          <w:szCs w:val="18"/>
        </w:rPr>
        <w:t>Past 1 hour</w:t>
      </w:r>
      <w:r w:rsidRPr="00E244BA">
        <w:rPr>
          <w:sz w:val="18"/>
          <w:szCs w:val="18"/>
        </w:rPr>
        <w:t>'</w:t>
      </w:r>
    </w:p>
    <w:p w14:paraId="2EFB18D7"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297</w:t>
      </w:r>
      <w:r>
        <w:rPr>
          <w:rFonts w:hint="eastAsia"/>
          <w:sz w:val="18"/>
          <w:szCs w:val="18"/>
        </w:rPr>
        <w:t>：</w:t>
      </w:r>
      <w:r w:rsidRPr="00E244BA">
        <w:rPr>
          <w:sz w:val="18"/>
          <w:szCs w:val="18"/>
        </w:rPr>
        <w:t>label: '</w:t>
      </w:r>
      <w:r w:rsidRPr="00E244BA">
        <w:rPr>
          <w:color w:val="FF0000"/>
          <w:sz w:val="18"/>
          <w:szCs w:val="18"/>
        </w:rPr>
        <w:t>Past 1 Day</w:t>
      </w:r>
      <w:r w:rsidRPr="00E244BA">
        <w:rPr>
          <w:sz w:val="18"/>
          <w:szCs w:val="18"/>
        </w:rPr>
        <w:t>'</w:t>
      </w:r>
    </w:p>
    <w:p w14:paraId="71F4AD65"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301</w:t>
      </w:r>
      <w:r>
        <w:rPr>
          <w:rFonts w:hint="eastAsia"/>
          <w:sz w:val="18"/>
          <w:szCs w:val="18"/>
        </w:rPr>
        <w:t>：</w:t>
      </w:r>
      <w:r w:rsidRPr="00E244BA">
        <w:rPr>
          <w:sz w:val="18"/>
          <w:szCs w:val="18"/>
        </w:rPr>
        <w:t>label: '</w:t>
      </w:r>
      <w:r w:rsidRPr="00E244BA">
        <w:rPr>
          <w:color w:val="FF0000"/>
          <w:sz w:val="18"/>
          <w:szCs w:val="18"/>
        </w:rPr>
        <w:t>Past 2 Days</w:t>
      </w:r>
      <w:r w:rsidRPr="00E244BA">
        <w:rPr>
          <w:sz w:val="18"/>
          <w:szCs w:val="18"/>
        </w:rPr>
        <w:t>'</w:t>
      </w:r>
    </w:p>
    <w:p w14:paraId="52ACEBDC" w14:textId="23FC2044" w:rsidR="00E41550" w:rsidRDefault="00CB5BF4"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305</w:t>
      </w:r>
      <w:r w:rsidR="00E41550">
        <w:rPr>
          <w:rFonts w:hint="eastAsia"/>
          <w:sz w:val="18"/>
          <w:szCs w:val="18"/>
        </w:rPr>
        <w:t>：</w:t>
      </w:r>
      <w:r w:rsidR="00E41550" w:rsidRPr="00E244BA">
        <w:rPr>
          <w:sz w:val="18"/>
          <w:szCs w:val="18"/>
        </w:rPr>
        <w:t>label: '</w:t>
      </w:r>
      <w:r w:rsidR="00E41550" w:rsidRPr="00E244BA">
        <w:rPr>
          <w:color w:val="FF0000"/>
          <w:sz w:val="18"/>
          <w:szCs w:val="18"/>
        </w:rPr>
        <w:t>Past 7 Days</w:t>
      </w:r>
      <w:r w:rsidR="00E41550" w:rsidRPr="00E244BA">
        <w:rPr>
          <w:sz w:val="18"/>
          <w:szCs w:val="18"/>
        </w:rPr>
        <w:t>'</w:t>
      </w:r>
    </w:p>
    <w:p w14:paraId="2369EE83" w14:textId="691D1147" w:rsidR="00CB5BF4" w:rsidRDefault="00CB5BF4"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309</w:t>
      </w:r>
      <w:r>
        <w:rPr>
          <w:rFonts w:hint="eastAsia"/>
          <w:sz w:val="18"/>
          <w:szCs w:val="18"/>
        </w:rPr>
        <w:t>：</w:t>
      </w:r>
      <w:r w:rsidRPr="00CB5BF4">
        <w:rPr>
          <w:sz w:val="18"/>
          <w:szCs w:val="18"/>
        </w:rPr>
        <w:t>label: 'Past 14 Days'</w:t>
      </w:r>
    </w:p>
    <w:p w14:paraId="4EE12D9D" w14:textId="77777777" w:rsidR="00E41550" w:rsidRPr="00E244BA"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313</w:t>
      </w:r>
      <w:r>
        <w:rPr>
          <w:rFonts w:hint="eastAsia"/>
          <w:sz w:val="18"/>
          <w:szCs w:val="18"/>
        </w:rPr>
        <w:t>：</w:t>
      </w:r>
      <w:r w:rsidRPr="00E244BA">
        <w:rPr>
          <w:sz w:val="18"/>
          <w:szCs w:val="18"/>
        </w:rPr>
        <w:t>label: '</w:t>
      </w:r>
      <w:r w:rsidRPr="00E244BA">
        <w:rPr>
          <w:color w:val="FF0000"/>
          <w:sz w:val="18"/>
          <w:szCs w:val="18"/>
        </w:rPr>
        <w:t>Past 30 Days</w:t>
      </w:r>
      <w:r w:rsidRPr="00E244BA">
        <w:rPr>
          <w:sz w:val="18"/>
          <w:szCs w:val="18"/>
        </w:rPr>
        <w:t>'</w:t>
      </w:r>
    </w:p>
    <w:p w14:paraId="2F9FBFF2" w14:textId="77777777" w:rsidR="00E41550" w:rsidRDefault="00E41550" w:rsidP="00E41550">
      <w:r>
        <w:rPr>
          <w:rFonts w:hint="eastAsia"/>
        </w:rPr>
        <w:t>修改为：</w:t>
      </w:r>
    </w:p>
    <w:p w14:paraId="1E936D93"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commentRangeStart w:id="2330"/>
      <w:r>
        <w:rPr>
          <w:sz w:val="18"/>
          <w:szCs w:val="18"/>
        </w:rPr>
        <w:t>line 194</w:t>
      </w:r>
      <w:commentRangeEnd w:id="2330"/>
      <w:r w:rsidR="008D445B">
        <w:rPr>
          <w:rStyle w:val="a7"/>
        </w:rPr>
        <w:commentReference w:id="2330"/>
      </w:r>
      <w:r>
        <w:rPr>
          <w:rFonts w:hint="eastAsia"/>
          <w:sz w:val="18"/>
          <w:szCs w:val="18"/>
        </w:rPr>
        <w:t>：</w:t>
      </w:r>
      <w:r w:rsidRPr="00775564">
        <w:rPr>
          <w:sz w:val="18"/>
          <w:szCs w:val="18"/>
        </w:rPr>
        <w:t>label: '</w:t>
      </w:r>
      <w:r>
        <w:rPr>
          <w:color w:val="FF0000"/>
          <w:sz w:val="18"/>
          <w:szCs w:val="18"/>
        </w:rPr>
        <w:t>正常</w:t>
      </w:r>
      <w:r w:rsidRPr="00775564">
        <w:rPr>
          <w:sz w:val="18"/>
          <w:szCs w:val="18"/>
        </w:rPr>
        <w:t>'</w:t>
      </w:r>
    </w:p>
    <w:p w14:paraId="18DF5EE5"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199</w:t>
      </w:r>
      <w:r>
        <w:rPr>
          <w:rFonts w:hint="eastAsia"/>
          <w:sz w:val="18"/>
          <w:szCs w:val="18"/>
        </w:rPr>
        <w:t>：</w:t>
      </w:r>
      <w:r w:rsidRPr="00775564">
        <w:rPr>
          <w:sz w:val="18"/>
          <w:szCs w:val="18"/>
        </w:rPr>
        <w:t>label: '</w:t>
      </w:r>
      <w:r>
        <w:rPr>
          <w:color w:val="FF0000"/>
          <w:sz w:val="18"/>
          <w:szCs w:val="18"/>
        </w:rPr>
        <w:t>警告</w:t>
      </w:r>
      <w:r w:rsidRPr="00775564">
        <w:rPr>
          <w:sz w:val="18"/>
          <w:szCs w:val="18"/>
        </w:rPr>
        <w:t>'</w:t>
      </w:r>
    </w:p>
    <w:p w14:paraId="4C483D66"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203</w:t>
      </w:r>
      <w:r>
        <w:rPr>
          <w:rFonts w:hint="eastAsia"/>
          <w:sz w:val="18"/>
          <w:szCs w:val="18"/>
        </w:rPr>
        <w:t>：</w:t>
      </w:r>
      <w:r w:rsidRPr="00775564">
        <w:rPr>
          <w:sz w:val="18"/>
          <w:szCs w:val="18"/>
        </w:rPr>
        <w:t>label: '</w:t>
      </w:r>
      <w:r>
        <w:rPr>
          <w:color w:val="FF0000"/>
          <w:sz w:val="18"/>
          <w:szCs w:val="18"/>
        </w:rPr>
        <w:t>严重</w:t>
      </w:r>
      <w:r w:rsidRPr="00775564">
        <w:rPr>
          <w:sz w:val="18"/>
          <w:szCs w:val="18"/>
        </w:rPr>
        <w:t>'</w:t>
      </w:r>
    </w:p>
    <w:p w14:paraId="0A685377" w14:textId="77777777" w:rsidR="00E41550" w:rsidRPr="00775564"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207</w:t>
      </w:r>
      <w:r>
        <w:rPr>
          <w:rFonts w:hint="eastAsia"/>
          <w:sz w:val="18"/>
          <w:szCs w:val="18"/>
        </w:rPr>
        <w:t>：</w:t>
      </w:r>
      <w:r w:rsidRPr="00775564">
        <w:rPr>
          <w:sz w:val="18"/>
          <w:szCs w:val="18"/>
        </w:rPr>
        <w:t>label: '</w:t>
      </w:r>
      <w:r>
        <w:rPr>
          <w:rFonts w:hint="eastAsia"/>
          <w:color w:val="FF0000"/>
          <w:sz w:val="18"/>
          <w:szCs w:val="18"/>
        </w:rPr>
        <w:t>未知</w:t>
      </w:r>
      <w:r w:rsidRPr="00775564">
        <w:rPr>
          <w:sz w:val="18"/>
          <w:szCs w:val="18"/>
        </w:rPr>
        <w:t>'</w:t>
      </w:r>
    </w:p>
    <w:p w14:paraId="5F56B4CD"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211</w:t>
      </w:r>
      <w:r>
        <w:rPr>
          <w:rFonts w:hint="eastAsia"/>
          <w:sz w:val="18"/>
          <w:szCs w:val="18"/>
        </w:rPr>
        <w:t>：</w:t>
      </w:r>
      <w:r w:rsidRPr="00775564">
        <w:rPr>
          <w:sz w:val="18"/>
          <w:szCs w:val="18"/>
        </w:rPr>
        <w:t>label: '</w:t>
      </w:r>
      <w:r>
        <w:rPr>
          <w:color w:val="FF0000"/>
          <w:sz w:val="18"/>
          <w:szCs w:val="18"/>
        </w:rPr>
        <w:t>无</w:t>
      </w:r>
      <w:r w:rsidRPr="00775564">
        <w:rPr>
          <w:sz w:val="18"/>
          <w:szCs w:val="18"/>
        </w:rPr>
        <w:t>'</w:t>
      </w:r>
    </w:p>
    <w:p w14:paraId="1C62FBA2"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293</w:t>
      </w:r>
      <w:r>
        <w:rPr>
          <w:rFonts w:hint="eastAsia"/>
          <w:sz w:val="18"/>
          <w:szCs w:val="18"/>
        </w:rPr>
        <w:t>：</w:t>
      </w:r>
      <w:r w:rsidRPr="00E244BA">
        <w:rPr>
          <w:sz w:val="18"/>
          <w:szCs w:val="18"/>
        </w:rPr>
        <w:t>label: '</w:t>
      </w:r>
      <w:r>
        <w:rPr>
          <w:color w:val="FF0000"/>
          <w:sz w:val="18"/>
          <w:szCs w:val="18"/>
        </w:rPr>
        <w:t>最近</w:t>
      </w:r>
      <w:r>
        <w:rPr>
          <w:rFonts w:hint="eastAsia"/>
          <w:color w:val="FF0000"/>
          <w:sz w:val="18"/>
          <w:szCs w:val="18"/>
        </w:rPr>
        <w:t>1</w:t>
      </w:r>
      <w:r>
        <w:rPr>
          <w:rFonts w:hint="eastAsia"/>
          <w:color w:val="FF0000"/>
          <w:sz w:val="18"/>
          <w:szCs w:val="18"/>
        </w:rPr>
        <w:t>小时</w:t>
      </w:r>
      <w:r w:rsidRPr="00E244BA">
        <w:rPr>
          <w:sz w:val="18"/>
          <w:szCs w:val="18"/>
        </w:rPr>
        <w:t>'</w:t>
      </w:r>
    </w:p>
    <w:p w14:paraId="1C5C438E"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297</w:t>
      </w:r>
      <w:r>
        <w:rPr>
          <w:rFonts w:hint="eastAsia"/>
          <w:sz w:val="18"/>
          <w:szCs w:val="18"/>
        </w:rPr>
        <w:t>：</w:t>
      </w:r>
      <w:r w:rsidRPr="00E244BA">
        <w:rPr>
          <w:sz w:val="18"/>
          <w:szCs w:val="18"/>
        </w:rPr>
        <w:t>label: '</w:t>
      </w:r>
      <w:r>
        <w:rPr>
          <w:color w:val="FF0000"/>
          <w:sz w:val="18"/>
          <w:szCs w:val="18"/>
        </w:rPr>
        <w:t>最近</w:t>
      </w:r>
      <w:r>
        <w:rPr>
          <w:rFonts w:hint="eastAsia"/>
          <w:color w:val="FF0000"/>
          <w:sz w:val="18"/>
          <w:szCs w:val="18"/>
        </w:rPr>
        <w:t>1</w:t>
      </w:r>
      <w:r>
        <w:rPr>
          <w:rFonts w:hint="eastAsia"/>
          <w:color w:val="FF0000"/>
          <w:sz w:val="18"/>
          <w:szCs w:val="18"/>
        </w:rPr>
        <w:t>天</w:t>
      </w:r>
      <w:r w:rsidRPr="00E244BA">
        <w:rPr>
          <w:sz w:val="18"/>
          <w:szCs w:val="18"/>
        </w:rPr>
        <w:t>'</w:t>
      </w:r>
    </w:p>
    <w:p w14:paraId="1A985FED"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301</w:t>
      </w:r>
      <w:r>
        <w:rPr>
          <w:rFonts w:hint="eastAsia"/>
          <w:sz w:val="18"/>
          <w:szCs w:val="18"/>
        </w:rPr>
        <w:t>：</w:t>
      </w:r>
      <w:r w:rsidRPr="00E244BA">
        <w:rPr>
          <w:sz w:val="18"/>
          <w:szCs w:val="18"/>
        </w:rPr>
        <w:t>label: '</w:t>
      </w:r>
      <w:r>
        <w:rPr>
          <w:color w:val="FF0000"/>
          <w:sz w:val="18"/>
          <w:szCs w:val="18"/>
        </w:rPr>
        <w:t>最近</w:t>
      </w:r>
      <w:r>
        <w:rPr>
          <w:color w:val="FF0000"/>
          <w:sz w:val="18"/>
          <w:szCs w:val="18"/>
        </w:rPr>
        <w:t>2</w:t>
      </w:r>
      <w:r>
        <w:rPr>
          <w:color w:val="FF0000"/>
          <w:sz w:val="18"/>
          <w:szCs w:val="18"/>
        </w:rPr>
        <w:t>天</w:t>
      </w:r>
      <w:r w:rsidRPr="00E244BA">
        <w:rPr>
          <w:sz w:val="18"/>
          <w:szCs w:val="18"/>
        </w:rPr>
        <w:t>'</w:t>
      </w:r>
    </w:p>
    <w:p w14:paraId="62A4C98F" w14:textId="58921A95" w:rsidR="00E41550" w:rsidRDefault="00CB5BF4"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305</w:t>
      </w:r>
      <w:r w:rsidR="00E41550">
        <w:rPr>
          <w:rFonts w:hint="eastAsia"/>
          <w:sz w:val="18"/>
          <w:szCs w:val="18"/>
        </w:rPr>
        <w:t>：</w:t>
      </w:r>
      <w:r w:rsidR="00E41550" w:rsidRPr="00E244BA">
        <w:rPr>
          <w:sz w:val="18"/>
          <w:szCs w:val="18"/>
        </w:rPr>
        <w:t>label: '</w:t>
      </w:r>
      <w:r w:rsidR="00E41550">
        <w:rPr>
          <w:rFonts w:hint="eastAsia"/>
          <w:color w:val="FF0000"/>
          <w:sz w:val="18"/>
          <w:szCs w:val="18"/>
        </w:rPr>
        <w:t>最近</w:t>
      </w:r>
      <w:r w:rsidR="00E41550" w:rsidRPr="00E244BA">
        <w:rPr>
          <w:color w:val="FF0000"/>
          <w:sz w:val="18"/>
          <w:szCs w:val="18"/>
        </w:rPr>
        <w:t>7</w:t>
      </w:r>
      <w:r w:rsidR="00E41550">
        <w:rPr>
          <w:color w:val="FF0000"/>
          <w:sz w:val="18"/>
          <w:szCs w:val="18"/>
        </w:rPr>
        <w:t>天</w:t>
      </w:r>
      <w:r w:rsidR="00E41550" w:rsidRPr="00E244BA">
        <w:rPr>
          <w:sz w:val="18"/>
          <w:szCs w:val="18"/>
        </w:rPr>
        <w:t>'</w:t>
      </w:r>
    </w:p>
    <w:p w14:paraId="33F539DF" w14:textId="379327C8" w:rsidR="00CB5BF4" w:rsidRPr="00CB5BF4" w:rsidRDefault="00CB5BF4" w:rsidP="00CB5BF4">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309</w:t>
      </w:r>
      <w:r>
        <w:rPr>
          <w:rFonts w:hint="eastAsia"/>
          <w:sz w:val="18"/>
          <w:szCs w:val="18"/>
        </w:rPr>
        <w:t>：</w:t>
      </w:r>
      <w:r w:rsidRPr="00CB5BF4">
        <w:rPr>
          <w:rFonts w:hint="eastAsia"/>
          <w:sz w:val="18"/>
          <w:szCs w:val="18"/>
        </w:rPr>
        <w:t>label: '</w:t>
      </w:r>
      <w:r w:rsidRPr="00CB5BF4">
        <w:rPr>
          <w:rFonts w:hint="eastAsia"/>
          <w:color w:val="FF0000"/>
          <w:sz w:val="18"/>
          <w:szCs w:val="18"/>
        </w:rPr>
        <w:t>最近</w:t>
      </w:r>
      <w:r w:rsidRPr="00CB5BF4">
        <w:rPr>
          <w:rFonts w:hint="eastAsia"/>
          <w:color w:val="FF0000"/>
          <w:sz w:val="18"/>
          <w:szCs w:val="18"/>
        </w:rPr>
        <w:t>14</w:t>
      </w:r>
      <w:r w:rsidRPr="00CB5BF4">
        <w:rPr>
          <w:rFonts w:hint="eastAsia"/>
          <w:color w:val="FF0000"/>
          <w:sz w:val="18"/>
          <w:szCs w:val="18"/>
        </w:rPr>
        <w:t>天</w:t>
      </w:r>
      <w:r w:rsidRPr="00CB5BF4">
        <w:rPr>
          <w:rFonts w:hint="eastAsia"/>
          <w:sz w:val="18"/>
          <w:szCs w:val="18"/>
        </w:rPr>
        <w:t>'</w:t>
      </w:r>
    </w:p>
    <w:p w14:paraId="66D55135"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Pr>
          <w:sz w:val="18"/>
          <w:szCs w:val="18"/>
        </w:rPr>
        <w:t>line 313</w:t>
      </w:r>
      <w:r>
        <w:rPr>
          <w:rFonts w:hint="eastAsia"/>
          <w:sz w:val="18"/>
          <w:szCs w:val="18"/>
        </w:rPr>
        <w:t>：</w:t>
      </w:r>
      <w:r w:rsidRPr="00E244BA">
        <w:rPr>
          <w:sz w:val="18"/>
          <w:szCs w:val="18"/>
        </w:rPr>
        <w:t>label: '</w:t>
      </w:r>
      <w:r>
        <w:rPr>
          <w:rFonts w:hint="eastAsia"/>
          <w:color w:val="FF0000"/>
          <w:sz w:val="18"/>
          <w:szCs w:val="18"/>
        </w:rPr>
        <w:t>最近</w:t>
      </w:r>
      <w:r>
        <w:rPr>
          <w:color w:val="FF0000"/>
          <w:sz w:val="18"/>
          <w:szCs w:val="18"/>
        </w:rPr>
        <w:t>30</w:t>
      </w:r>
      <w:r>
        <w:rPr>
          <w:color w:val="FF0000"/>
          <w:sz w:val="18"/>
          <w:szCs w:val="18"/>
        </w:rPr>
        <w:t>天</w:t>
      </w:r>
      <w:r w:rsidRPr="00E244BA">
        <w:rPr>
          <w:sz w:val="18"/>
          <w:szCs w:val="18"/>
        </w:rPr>
        <w:t>'</w:t>
      </w:r>
    </w:p>
    <w:p w14:paraId="20994B6D" w14:textId="77777777" w:rsidR="00E41550" w:rsidRDefault="00E41550" w:rsidP="00E41550">
      <w:r>
        <w:rPr>
          <w:rFonts w:hint="eastAsia"/>
        </w:rPr>
        <w:t>4</w:t>
      </w:r>
      <w:r>
        <w:rPr>
          <w:rFonts w:hint="eastAsia"/>
        </w:rPr>
        <w:t>）汉化</w:t>
      </w:r>
      <w:r>
        <w:rPr>
          <w:rFonts w:hint="eastAsia"/>
        </w:rPr>
        <w:t xml:space="preserve"> </w:t>
      </w:r>
      <w:proofErr w:type="spellStart"/>
      <w:r>
        <w:rPr>
          <w:rFonts w:hint="eastAsia"/>
        </w:rPr>
        <w:t>ambari</w:t>
      </w:r>
      <w:proofErr w:type="spellEnd"/>
      <w:r>
        <w:rPr>
          <w:rFonts w:hint="eastAsia"/>
        </w:rPr>
        <w:t>-web/app/views/main/host/host_alerts_view.js</w:t>
      </w:r>
    </w:p>
    <w:p w14:paraId="33EF6107"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pPr>
      <w:r>
        <w:rPr>
          <w:rFonts w:hint="eastAsia"/>
        </w:rPr>
        <w:t>位置为</w:t>
      </w:r>
      <w:r>
        <w:rPr>
          <w:rFonts w:hint="eastAsia"/>
        </w:rPr>
        <w:t>line</w:t>
      </w:r>
      <w:r>
        <w:t>155</w:t>
      </w:r>
      <w:r>
        <w:rPr>
          <w:rFonts w:hint="eastAsia"/>
        </w:rPr>
        <w:t>-167</w:t>
      </w:r>
      <w:r>
        <w:rPr>
          <w:rFonts w:hint="eastAsia"/>
        </w:rPr>
        <w:t>，参考汉化内容见</w:t>
      </w:r>
      <w:r>
        <w:rPr>
          <w:rFonts w:hint="eastAsia"/>
        </w:rPr>
        <w:t>3</w:t>
      </w:r>
      <w:r>
        <w:rPr>
          <w:rFonts w:hint="eastAsia"/>
        </w:rPr>
        <w:t>）</w:t>
      </w:r>
    </w:p>
    <w:p w14:paraId="016A0783" w14:textId="77777777" w:rsidR="00E41550" w:rsidRDefault="00E41550" w:rsidP="00E41550">
      <w:r>
        <w:rPr>
          <w:rFonts w:hint="eastAsia"/>
        </w:rPr>
        <w:t>5</w:t>
      </w:r>
      <w:r>
        <w:rPr>
          <w:rFonts w:hint="eastAsia"/>
        </w:rPr>
        <w:t>）汉化</w:t>
      </w:r>
      <w:r>
        <w:rPr>
          <w:rFonts w:hint="eastAsia"/>
        </w:rPr>
        <w:t xml:space="preserve"> </w:t>
      </w:r>
      <w:proofErr w:type="spellStart"/>
      <w:r>
        <w:rPr>
          <w:rFonts w:hint="eastAsia"/>
        </w:rPr>
        <w:t>ambari</w:t>
      </w:r>
      <w:proofErr w:type="spellEnd"/>
      <w:r>
        <w:rPr>
          <w:rFonts w:hint="eastAsia"/>
        </w:rPr>
        <w:t>-web/app/views/main/alerts/definition_details_view.js</w:t>
      </w:r>
    </w:p>
    <w:p w14:paraId="5BAEE862" w14:textId="77777777" w:rsidR="00E41550" w:rsidRDefault="00E41550" w:rsidP="00E41550">
      <w:pPr>
        <w:pBdr>
          <w:top w:val="single" w:sz="4" w:space="1" w:color="auto"/>
          <w:left w:val="single" w:sz="4" w:space="4" w:color="auto"/>
          <w:bottom w:val="single" w:sz="4" w:space="0" w:color="auto"/>
          <w:right w:val="single" w:sz="4" w:space="4" w:color="auto"/>
        </w:pBdr>
        <w:shd w:val="pct10" w:color="auto" w:fill="auto"/>
        <w:ind w:firstLine="420"/>
      </w:pPr>
      <w:r>
        <w:rPr>
          <w:rFonts w:hint="eastAsia"/>
        </w:rPr>
        <w:t>位置为</w:t>
      </w:r>
      <w:r>
        <w:rPr>
          <w:rFonts w:hint="eastAsia"/>
        </w:rPr>
        <w:t>line</w:t>
      </w:r>
      <w:r>
        <w:t>186</w:t>
      </w:r>
      <w:r>
        <w:rPr>
          <w:rFonts w:hint="eastAsia"/>
        </w:rPr>
        <w:t>-203</w:t>
      </w:r>
      <w:r>
        <w:rPr>
          <w:rFonts w:hint="eastAsia"/>
        </w:rPr>
        <w:t>，参考汉化内容见</w:t>
      </w:r>
      <w:r>
        <w:rPr>
          <w:rFonts w:hint="eastAsia"/>
        </w:rPr>
        <w:t>3</w:t>
      </w:r>
      <w:r>
        <w:rPr>
          <w:rFonts w:hint="eastAsia"/>
        </w:rPr>
        <w:t>）</w:t>
      </w:r>
    </w:p>
    <w:p w14:paraId="6015CF7E" w14:textId="77777777" w:rsidR="00E41550" w:rsidRPr="00E244BA" w:rsidRDefault="00E41550" w:rsidP="00E41550">
      <w:pPr>
        <w:pBdr>
          <w:top w:val="single" w:sz="4" w:space="1" w:color="auto"/>
          <w:left w:val="single" w:sz="4" w:space="4" w:color="auto"/>
          <w:bottom w:val="single" w:sz="4" w:space="0" w:color="auto"/>
          <w:right w:val="single" w:sz="4" w:space="4" w:color="auto"/>
        </w:pBdr>
        <w:shd w:val="pct10" w:color="auto" w:fill="auto"/>
        <w:ind w:firstLine="420"/>
      </w:pPr>
    </w:p>
    <w:p w14:paraId="4BC5106E" w14:textId="37E87CEF" w:rsidR="008102EA" w:rsidRDefault="00B7770F" w:rsidP="00B7770F">
      <w:pPr>
        <w:widowControl/>
        <w:jc w:val="left"/>
      </w:pPr>
      <w:r>
        <w:rPr>
          <w:rFonts w:hint="eastAsia"/>
        </w:rPr>
        <w:t>6</w:t>
      </w:r>
      <w:r>
        <w:rPr>
          <w:rFonts w:hint="eastAsia"/>
        </w:rPr>
        <w:t>）汉化时间：</w:t>
      </w:r>
      <w:proofErr w:type="spellStart"/>
      <w:r w:rsidRPr="00B7770F">
        <w:t>ambari</w:t>
      </w:r>
      <w:proofErr w:type="spellEnd"/>
      <w:r w:rsidRPr="00B7770F">
        <w:t>-web/app/</w:t>
      </w:r>
      <w:proofErr w:type="spellStart"/>
      <w:r w:rsidRPr="00B7770F">
        <w:t>utils</w:t>
      </w:r>
      <w:proofErr w:type="spellEnd"/>
      <w:r w:rsidRPr="00B7770F">
        <w:t>/date/date.js</w:t>
      </w:r>
    </w:p>
    <w:p w14:paraId="57E8C617" w14:textId="5ED67FED" w:rsidR="00B7770F" w:rsidRPr="00B7770F" w:rsidRDefault="00B7770F" w:rsidP="00B7770F">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sidRPr="00B7770F">
        <w:rPr>
          <w:sz w:val="18"/>
          <w:szCs w:val="18"/>
        </w:rPr>
        <w:t>Line 60</w:t>
      </w:r>
      <w:r w:rsidRPr="00B7770F">
        <w:rPr>
          <w:rFonts w:hint="eastAsia"/>
          <w:sz w:val="18"/>
          <w:szCs w:val="18"/>
        </w:rPr>
        <w:t>：</w:t>
      </w:r>
      <w:r w:rsidRPr="00B7770F">
        <w:rPr>
          <w:sz w:val="18"/>
          <w:szCs w:val="18"/>
        </w:rPr>
        <w:t>format = format || '</w:t>
      </w:r>
      <w:proofErr w:type="spellStart"/>
      <w:r w:rsidRPr="00B7770F">
        <w:rPr>
          <w:color w:val="FF0000"/>
          <w:sz w:val="18"/>
          <w:szCs w:val="18"/>
        </w:rPr>
        <w:t>ddd</w:t>
      </w:r>
      <w:proofErr w:type="spellEnd"/>
      <w:r w:rsidRPr="00B7770F">
        <w:rPr>
          <w:color w:val="FF0000"/>
          <w:sz w:val="18"/>
          <w:szCs w:val="18"/>
        </w:rPr>
        <w:t xml:space="preserve">, MMM DD, YYYY </w:t>
      </w:r>
      <w:proofErr w:type="spellStart"/>
      <w:r w:rsidRPr="00B7770F">
        <w:rPr>
          <w:color w:val="FF0000"/>
          <w:sz w:val="18"/>
          <w:szCs w:val="18"/>
        </w:rPr>
        <w:t>HH:mm</w:t>
      </w:r>
      <w:proofErr w:type="spellEnd"/>
      <w:r w:rsidRPr="00B7770F">
        <w:rPr>
          <w:sz w:val="18"/>
          <w:szCs w:val="18"/>
        </w:rPr>
        <w:t>';</w:t>
      </w:r>
    </w:p>
    <w:p w14:paraId="73B2BDA2" w14:textId="2552C90D" w:rsidR="00B7770F" w:rsidRPr="00B7770F" w:rsidRDefault="00B7770F" w:rsidP="00B7770F">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sidRPr="00B7770F">
        <w:rPr>
          <w:sz w:val="18"/>
          <w:szCs w:val="18"/>
        </w:rPr>
        <w:t>Line 76</w:t>
      </w:r>
      <w:r w:rsidRPr="00B7770F">
        <w:rPr>
          <w:rFonts w:hint="eastAsia"/>
          <w:sz w:val="18"/>
          <w:szCs w:val="18"/>
        </w:rPr>
        <w:t>：</w:t>
      </w:r>
      <w:r w:rsidRPr="00B7770F">
        <w:rPr>
          <w:sz w:val="18"/>
          <w:szCs w:val="18"/>
        </w:rPr>
        <w:t>var format = '</w:t>
      </w:r>
      <w:proofErr w:type="spellStart"/>
      <w:r w:rsidRPr="00B7770F">
        <w:rPr>
          <w:color w:val="FF0000"/>
          <w:sz w:val="18"/>
          <w:szCs w:val="18"/>
        </w:rPr>
        <w:t>ddd</w:t>
      </w:r>
      <w:proofErr w:type="spellEnd"/>
      <w:r w:rsidRPr="00B7770F">
        <w:rPr>
          <w:color w:val="FF0000"/>
          <w:sz w:val="18"/>
          <w:szCs w:val="18"/>
        </w:rPr>
        <w:t xml:space="preserve"> MMM DD YYYY</w:t>
      </w:r>
      <w:r w:rsidRPr="00B7770F">
        <w:rPr>
          <w:sz w:val="18"/>
          <w:szCs w:val="18"/>
        </w:rPr>
        <w:t>';</w:t>
      </w:r>
    </w:p>
    <w:p w14:paraId="601C8D49" w14:textId="3833329D" w:rsidR="00B7770F" w:rsidRPr="00B7770F" w:rsidRDefault="00B7770F" w:rsidP="00B7770F">
      <w:r w:rsidRPr="00B7770F">
        <w:t>修改为</w:t>
      </w:r>
    </w:p>
    <w:p w14:paraId="1F29748C" w14:textId="6EB90432" w:rsidR="00B7770F" w:rsidRPr="00B7770F" w:rsidRDefault="00B7770F" w:rsidP="00B7770F">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sidRPr="00B7770F">
        <w:rPr>
          <w:sz w:val="18"/>
          <w:szCs w:val="18"/>
        </w:rPr>
        <w:t>Line 60</w:t>
      </w:r>
      <w:r w:rsidRPr="00B7770F">
        <w:rPr>
          <w:rFonts w:hint="eastAsia"/>
          <w:sz w:val="18"/>
          <w:szCs w:val="18"/>
        </w:rPr>
        <w:t>：</w:t>
      </w:r>
      <w:r w:rsidRPr="00B7770F">
        <w:rPr>
          <w:sz w:val="18"/>
          <w:szCs w:val="18"/>
        </w:rPr>
        <w:t>format = format || '</w:t>
      </w:r>
      <w:r w:rsidRPr="00B7770F">
        <w:rPr>
          <w:color w:val="FF0000"/>
          <w:sz w:val="18"/>
          <w:szCs w:val="18"/>
        </w:rPr>
        <w:t xml:space="preserve">YYYY-MM-DD </w:t>
      </w:r>
      <w:proofErr w:type="spellStart"/>
      <w:r w:rsidRPr="00B7770F">
        <w:rPr>
          <w:color w:val="FF0000"/>
          <w:sz w:val="18"/>
          <w:szCs w:val="18"/>
        </w:rPr>
        <w:t>HH:mm:ss</w:t>
      </w:r>
      <w:proofErr w:type="spellEnd"/>
      <w:r w:rsidRPr="00B7770F">
        <w:rPr>
          <w:sz w:val="18"/>
          <w:szCs w:val="18"/>
        </w:rPr>
        <w:t>';</w:t>
      </w:r>
    </w:p>
    <w:p w14:paraId="249DEE3F" w14:textId="4B36E4ED" w:rsidR="00B7770F" w:rsidRPr="00B7770F" w:rsidRDefault="00B7770F" w:rsidP="00B7770F">
      <w:pPr>
        <w:pBdr>
          <w:top w:val="single" w:sz="4" w:space="1" w:color="auto"/>
          <w:left w:val="single" w:sz="4" w:space="4" w:color="auto"/>
          <w:bottom w:val="single" w:sz="4" w:space="0" w:color="auto"/>
          <w:right w:val="single" w:sz="4" w:space="4" w:color="auto"/>
        </w:pBdr>
        <w:shd w:val="pct10" w:color="auto" w:fill="auto"/>
        <w:ind w:firstLine="420"/>
        <w:rPr>
          <w:sz w:val="18"/>
          <w:szCs w:val="18"/>
        </w:rPr>
      </w:pPr>
      <w:r w:rsidRPr="00B7770F">
        <w:rPr>
          <w:sz w:val="18"/>
          <w:szCs w:val="18"/>
        </w:rPr>
        <w:t>Line 76</w:t>
      </w:r>
      <w:r w:rsidRPr="00B7770F">
        <w:rPr>
          <w:rFonts w:hint="eastAsia"/>
          <w:sz w:val="18"/>
          <w:szCs w:val="18"/>
        </w:rPr>
        <w:t>：</w:t>
      </w:r>
      <w:r w:rsidRPr="00B7770F">
        <w:rPr>
          <w:sz w:val="18"/>
          <w:szCs w:val="18"/>
        </w:rPr>
        <w:t>var format = '</w:t>
      </w:r>
      <w:r w:rsidRPr="00B7770F">
        <w:rPr>
          <w:color w:val="FF0000"/>
          <w:sz w:val="18"/>
          <w:szCs w:val="18"/>
        </w:rPr>
        <w:t>YYYY</w:t>
      </w:r>
      <w:r w:rsidRPr="00B7770F">
        <w:rPr>
          <w:rFonts w:hint="eastAsia"/>
          <w:color w:val="FF0000"/>
          <w:sz w:val="18"/>
          <w:szCs w:val="18"/>
        </w:rPr>
        <w:t>-MM-DD</w:t>
      </w:r>
      <w:r w:rsidRPr="00B7770F">
        <w:rPr>
          <w:sz w:val="18"/>
          <w:szCs w:val="18"/>
        </w:rPr>
        <w:t>';</w:t>
      </w:r>
    </w:p>
    <w:p w14:paraId="62143336" w14:textId="539C480B" w:rsidR="008102EA" w:rsidRDefault="008102EA" w:rsidP="008102EA">
      <w:pPr>
        <w:pStyle w:val="2"/>
      </w:pPr>
      <w:r>
        <w:rPr>
          <w:rFonts w:hint="eastAsia"/>
        </w:rPr>
        <w:t xml:space="preserve">5.4 </w:t>
      </w:r>
      <w:r>
        <w:t>集成服务</w:t>
      </w:r>
    </w:p>
    <w:p w14:paraId="05009CAC" w14:textId="4E8CECA3" w:rsidR="008102EA" w:rsidRDefault="008102EA" w:rsidP="008102EA">
      <w:r>
        <w:t>注意</w:t>
      </w:r>
      <w:r>
        <w:rPr>
          <w:rFonts w:hint="eastAsia"/>
        </w:rPr>
        <w:t>：</w:t>
      </w:r>
      <w:r>
        <w:t>HDP2.3</w:t>
      </w:r>
      <w:r>
        <w:rPr>
          <w:rFonts w:hint="eastAsia"/>
        </w:rPr>
        <w:t>、</w:t>
      </w:r>
      <w:r>
        <w:rPr>
          <w:rFonts w:hint="eastAsia"/>
        </w:rPr>
        <w:t>2.5</w:t>
      </w:r>
      <w:r>
        <w:rPr>
          <w:rFonts w:hint="eastAsia"/>
        </w:rPr>
        <w:t>、</w:t>
      </w:r>
      <w:r>
        <w:rPr>
          <w:rFonts w:hint="eastAsia"/>
        </w:rPr>
        <w:t>2.6 stacks</w:t>
      </w:r>
      <w:r>
        <w:rPr>
          <w:rFonts w:hint="eastAsia"/>
        </w:rPr>
        <w:t>与</w:t>
      </w:r>
      <w:r>
        <w:rPr>
          <w:rFonts w:hint="eastAsia"/>
        </w:rPr>
        <w:t>common-services</w:t>
      </w:r>
      <w:r>
        <w:rPr>
          <w:rFonts w:hint="eastAsia"/>
        </w:rPr>
        <w:t>集成关系，同步修改</w:t>
      </w:r>
    </w:p>
    <w:p w14:paraId="0F5F0561" w14:textId="0594FE79" w:rsidR="008102EA" w:rsidRDefault="008102EA" w:rsidP="008102EA">
      <w:pPr>
        <w:pStyle w:val="3"/>
      </w:pPr>
      <w:r>
        <w:t xml:space="preserve">5.4.1 </w:t>
      </w:r>
      <w:proofErr w:type="spellStart"/>
      <w:r>
        <w:t>Hawq</w:t>
      </w:r>
      <w:proofErr w:type="spellEnd"/>
      <w:r>
        <w:rPr>
          <w:rFonts w:hint="eastAsia"/>
        </w:rPr>
        <w:t>/PXF</w:t>
      </w:r>
    </w:p>
    <w:p w14:paraId="0E9BAEFE" w14:textId="1C922132" w:rsidR="008102EA" w:rsidRPr="008102EA" w:rsidRDefault="008102EA" w:rsidP="008102EA">
      <w:r>
        <w:rPr>
          <w:rFonts w:hint="eastAsia"/>
        </w:rPr>
        <w:t>（</w:t>
      </w:r>
      <w:r w:rsidR="007E3A39">
        <w:rPr>
          <w:rFonts w:hint="eastAsia"/>
        </w:rPr>
        <w:t>步骤后续补充</w:t>
      </w:r>
      <w:r>
        <w:rPr>
          <w:rFonts w:hint="eastAsia"/>
        </w:rPr>
        <w:t>）</w:t>
      </w:r>
    </w:p>
    <w:p w14:paraId="3EAC50A5" w14:textId="293B113E" w:rsidR="008102EA" w:rsidRDefault="00057F57" w:rsidP="008102EA">
      <w:pPr>
        <w:pStyle w:val="3"/>
      </w:pPr>
      <w:ins w:id="2331" w:author="Feifei Gu (顾飞飞)" w:date="2018-08-08T10:11:00Z">
        <w:r>
          <w:rPr>
            <w:rFonts w:hint="eastAsia"/>
          </w:rPr>
          <w:lastRenderedPageBreak/>
          <w:t>；</w:t>
        </w:r>
      </w:ins>
      <w:r w:rsidR="008102EA">
        <w:t xml:space="preserve">5.4.2 </w:t>
      </w:r>
      <w:proofErr w:type="spellStart"/>
      <w:r w:rsidR="008102EA">
        <w:t>Solr</w:t>
      </w:r>
      <w:proofErr w:type="spellEnd"/>
    </w:p>
    <w:p w14:paraId="6DC373BC" w14:textId="7ECFB3DC" w:rsidR="008102EA" w:rsidRPr="008102EA" w:rsidRDefault="00CB2681" w:rsidP="008102EA">
      <w:r>
        <w:rPr>
          <w:rFonts w:hint="eastAsia"/>
        </w:rPr>
        <w:t>（</w:t>
      </w:r>
      <w:r w:rsidR="007E3A39">
        <w:rPr>
          <w:rFonts w:hint="eastAsia"/>
        </w:rPr>
        <w:t>步骤后续补充</w:t>
      </w:r>
      <w:r>
        <w:rPr>
          <w:rFonts w:hint="eastAsia"/>
        </w:rPr>
        <w:t>）</w:t>
      </w:r>
    </w:p>
    <w:p w14:paraId="29EF4AF5" w14:textId="52A93267" w:rsidR="008102EA" w:rsidRDefault="008102EA" w:rsidP="008102EA">
      <w:pPr>
        <w:pStyle w:val="3"/>
      </w:pPr>
      <w:r>
        <w:t>5.4.3 Hue</w:t>
      </w:r>
    </w:p>
    <w:p w14:paraId="3FFF8B02" w14:textId="434ADAE3" w:rsidR="008102EA" w:rsidRPr="008102EA" w:rsidRDefault="008102EA" w:rsidP="008102EA">
      <w:r>
        <w:rPr>
          <w:rFonts w:hint="eastAsia"/>
        </w:rPr>
        <w:t>（</w:t>
      </w:r>
      <w:r w:rsidR="007E3A39">
        <w:rPr>
          <w:rFonts w:hint="eastAsia"/>
        </w:rPr>
        <w:t>步骤后续补充</w:t>
      </w:r>
      <w:r>
        <w:rPr>
          <w:rFonts w:hint="eastAsia"/>
        </w:rPr>
        <w:t>）</w:t>
      </w:r>
    </w:p>
    <w:p w14:paraId="20A7C175" w14:textId="74FB1173" w:rsidR="008102EA" w:rsidRDefault="008102EA" w:rsidP="008102EA">
      <w:pPr>
        <w:pStyle w:val="3"/>
      </w:pPr>
      <w:r>
        <w:t xml:space="preserve">5.4.4 </w:t>
      </w:r>
      <w:proofErr w:type="spellStart"/>
      <w:r>
        <w:t>DataSpace</w:t>
      </w:r>
      <w:proofErr w:type="spellEnd"/>
    </w:p>
    <w:p w14:paraId="5ED952F3" w14:textId="2D408F31" w:rsidR="008102EA" w:rsidRPr="008102EA" w:rsidRDefault="008102EA" w:rsidP="008102EA">
      <w:r>
        <w:rPr>
          <w:rFonts w:hint="eastAsia"/>
        </w:rPr>
        <w:t>（</w:t>
      </w:r>
      <w:r w:rsidR="007E3A39">
        <w:rPr>
          <w:rFonts w:hint="eastAsia"/>
        </w:rPr>
        <w:t>步骤后续补充</w:t>
      </w:r>
      <w:r>
        <w:rPr>
          <w:rFonts w:hint="eastAsia"/>
        </w:rPr>
        <w:t>）</w:t>
      </w:r>
    </w:p>
    <w:p w14:paraId="71D7FC2D" w14:textId="4C847A67" w:rsidR="008102EA" w:rsidRDefault="008102EA" w:rsidP="008102EA">
      <w:pPr>
        <w:pStyle w:val="3"/>
      </w:pPr>
      <w:r>
        <w:t>5.4.5 Redis</w:t>
      </w:r>
    </w:p>
    <w:p w14:paraId="7106710D" w14:textId="29CE4A84" w:rsidR="00A7581F" w:rsidRDefault="00A7581F" w:rsidP="00A7581F">
      <w:r>
        <w:t>该组件需要依赖于</w:t>
      </w:r>
      <w:r>
        <w:t>Zookeeper</w:t>
      </w:r>
      <w:r>
        <w:rPr>
          <w:rFonts w:hint="eastAsia"/>
        </w:rPr>
        <w:t>，</w:t>
      </w:r>
      <w:r>
        <w:t>需要在</w:t>
      </w:r>
      <w:proofErr w:type="spellStart"/>
      <w:r>
        <w:t>metainfo</w:t>
      </w:r>
      <w:proofErr w:type="spellEnd"/>
      <w:r>
        <w:t>中添加如下内容</w:t>
      </w:r>
      <w:r>
        <w:rPr>
          <w:rFonts w:hint="eastAsia"/>
        </w:rPr>
        <w:t>：</w:t>
      </w:r>
    </w:p>
    <w:p w14:paraId="1F2C034D" w14:textId="77777777" w:rsidR="00A7581F" w:rsidRDefault="00A7581F" w:rsidP="00A7581F">
      <w:r>
        <w:t>如下内容添加在标签</w:t>
      </w:r>
      <w:r>
        <w:rPr>
          <w:rFonts w:hint="eastAsia"/>
        </w:rPr>
        <w:t>service</w:t>
      </w:r>
      <w:r>
        <w:rPr>
          <w:rFonts w:hint="eastAsia"/>
        </w:rPr>
        <w:t>下面，与</w:t>
      </w:r>
      <w:r>
        <w:rPr>
          <w:rFonts w:hint="eastAsia"/>
        </w:rPr>
        <w:t>con</w:t>
      </w:r>
      <w:r>
        <w:t>figuration-</w:t>
      </w:r>
      <w:proofErr w:type="spellStart"/>
      <w:r>
        <w:t>dir</w:t>
      </w:r>
      <w:proofErr w:type="spellEnd"/>
      <w:r>
        <w:t>为兄弟节点</w:t>
      </w:r>
    </w:p>
    <w:p w14:paraId="768752F2" w14:textId="77777777" w:rsidR="00A7581F" w:rsidRPr="00A7581F" w:rsidRDefault="00A7581F" w:rsidP="00A7581F">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A7581F">
        <w:rPr>
          <w:sz w:val="18"/>
          <w:szCs w:val="18"/>
        </w:rPr>
        <w:t>&lt;</w:t>
      </w:r>
      <w:proofErr w:type="spellStart"/>
      <w:r w:rsidRPr="00A7581F">
        <w:rPr>
          <w:sz w:val="18"/>
          <w:szCs w:val="18"/>
        </w:rPr>
        <w:t>requiredServices</w:t>
      </w:r>
      <w:proofErr w:type="spellEnd"/>
      <w:r w:rsidRPr="00A7581F">
        <w:rPr>
          <w:sz w:val="18"/>
          <w:szCs w:val="18"/>
        </w:rPr>
        <w:t>&gt;</w:t>
      </w:r>
    </w:p>
    <w:p w14:paraId="1DA43589" w14:textId="6425D0CA" w:rsidR="00A7581F" w:rsidRPr="00A7581F" w:rsidRDefault="00A7581F" w:rsidP="00A7581F">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A7581F">
        <w:rPr>
          <w:sz w:val="18"/>
          <w:szCs w:val="18"/>
        </w:rPr>
        <w:t xml:space="preserve">     </w:t>
      </w:r>
      <w:r>
        <w:rPr>
          <w:sz w:val="18"/>
          <w:szCs w:val="18"/>
        </w:rPr>
        <w:t xml:space="preserve">   &lt;service&gt;ZOOKEEPER&lt;/service&gt;</w:t>
      </w:r>
    </w:p>
    <w:p w14:paraId="3FA68623" w14:textId="19C7D045" w:rsidR="00A7581F" w:rsidRPr="00A7581F" w:rsidRDefault="00A7581F" w:rsidP="00A7581F">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A7581F">
        <w:rPr>
          <w:sz w:val="18"/>
          <w:szCs w:val="18"/>
        </w:rPr>
        <w:t>&lt;/</w:t>
      </w:r>
      <w:proofErr w:type="spellStart"/>
      <w:r w:rsidRPr="00A7581F">
        <w:rPr>
          <w:sz w:val="18"/>
          <w:szCs w:val="18"/>
        </w:rPr>
        <w:t>requiredServices</w:t>
      </w:r>
      <w:proofErr w:type="spellEnd"/>
      <w:r w:rsidRPr="00A7581F">
        <w:rPr>
          <w:sz w:val="18"/>
          <w:szCs w:val="18"/>
        </w:rPr>
        <w:t>&gt;</w:t>
      </w:r>
    </w:p>
    <w:p w14:paraId="22FA2266" w14:textId="77777777" w:rsidR="00A7581F" w:rsidRPr="008102EA" w:rsidRDefault="00A7581F" w:rsidP="008102EA"/>
    <w:p w14:paraId="397B36B8" w14:textId="4E142574" w:rsidR="008102EA" w:rsidRDefault="008102EA" w:rsidP="00A7581F">
      <w:pPr>
        <w:pStyle w:val="3"/>
      </w:pPr>
      <w:r>
        <w:t>5.4.6 MPP</w:t>
      </w:r>
    </w:p>
    <w:p w14:paraId="1C73AC7F" w14:textId="2D67DD9F" w:rsidR="00A7581F" w:rsidRDefault="00A7581F" w:rsidP="008102EA">
      <w:r>
        <w:t>该组件已经在</w:t>
      </w:r>
      <w:r>
        <w:t>Insight HD4.0.1</w:t>
      </w:r>
      <w:r>
        <w:t>中被屏蔽</w:t>
      </w:r>
    </w:p>
    <w:p w14:paraId="60D135B1" w14:textId="3F2FBD5C" w:rsidR="0019060D" w:rsidRDefault="0019060D" w:rsidP="0019060D">
      <w:pPr>
        <w:pStyle w:val="3"/>
      </w:pPr>
      <w:r>
        <w:t>5.4.7 ML</w:t>
      </w:r>
    </w:p>
    <w:p w14:paraId="75EDC40E" w14:textId="37B4B64C" w:rsidR="00A7581F" w:rsidRDefault="00A7581F" w:rsidP="007E3A39">
      <w:r>
        <w:t>该组件需要依赖于</w:t>
      </w:r>
      <w:r>
        <w:t>Spark1</w:t>
      </w:r>
      <w:r>
        <w:rPr>
          <w:rFonts w:hint="eastAsia"/>
        </w:rPr>
        <w:t>和</w:t>
      </w:r>
      <w:r>
        <w:rPr>
          <w:rFonts w:hint="eastAsia"/>
        </w:rPr>
        <w:t>Spark</w:t>
      </w:r>
      <w:r>
        <w:t>2</w:t>
      </w:r>
      <w:r>
        <w:rPr>
          <w:rFonts w:hint="eastAsia"/>
        </w:rPr>
        <w:t>，</w:t>
      </w:r>
      <w:r>
        <w:t>需要在</w:t>
      </w:r>
      <w:proofErr w:type="spellStart"/>
      <w:r>
        <w:t>metainfo</w:t>
      </w:r>
      <w:proofErr w:type="spellEnd"/>
      <w:r>
        <w:t>中添加如下内容</w:t>
      </w:r>
      <w:r>
        <w:rPr>
          <w:rFonts w:hint="eastAsia"/>
        </w:rPr>
        <w:t>：</w:t>
      </w:r>
    </w:p>
    <w:p w14:paraId="4FFE5CD6" w14:textId="7D528B4A" w:rsidR="00A7581F" w:rsidRDefault="00A7581F" w:rsidP="007E3A39">
      <w:r>
        <w:t>如下内容添加在标签</w:t>
      </w:r>
      <w:r>
        <w:rPr>
          <w:rFonts w:hint="eastAsia"/>
        </w:rPr>
        <w:t>service</w:t>
      </w:r>
      <w:r>
        <w:rPr>
          <w:rFonts w:hint="eastAsia"/>
        </w:rPr>
        <w:t>下面，与</w:t>
      </w:r>
      <w:r>
        <w:rPr>
          <w:rFonts w:hint="eastAsia"/>
        </w:rPr>
        <w:t>con</w:t>
      </w:r>
      <w:r>
        <w:t>figuration-</w:t>
      </w:r>
      <w:proofErr w:type="spellStart"/>
      <w:r>
        <w:t>dir</w:t>
      </w:r>
      <w:proofErr w:type="spellEnd"/>
      <w:r>
        <w:t>为兄弟节点</w:t>
      </w:r>
    </w:p>
    <w:p w14:paraId="298D2B37" w14:textId="77777777" w:rsidR="00A7581F" w:rsidRPr="00A7581F" w:rsidRDefault="00A7581F" w:rsidP="00A7581F">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A7581F">
        <w:rPr>
          <w:sz w:val="18"/>
          <w:szCs w:val="18"/>
        </w:rPr>
        <w:t>&lt;</w:t>
      </w:r>
      <w:proofErr w:type="spellStart"/>
      <w:r w:rsidRPr="00A7581F">
        <w:rPr>
          <w:sz w:val="18"/>
          <w:szCs w:val="18"/>
        </w:rPr>
        <w:t>requiredServices</w:t>
      </w:r>
      <w:proofErr w:type="spellEnd"/>
      <w:r w:rsidRPr="00A7581F">
        <w:rPr>
          <w:sz w:val="18"/>
          <w:szCs w:val="18"/>
        </w:rPr>
        <w:t>&gt;</w:t>
      </w:r>
    </w:p>
    <w:p w14:paraId="27BFA4C3" w14:textId="77777777" w:rsidR="00A7581F" w:rsidRPr="00A7581F" w:rsidRDefault="00A7581F" w:rsidP="00A7581F">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A7581F">
        <w:rPr>
          <w:sz w:val="18"/>
          <w:szCs w:val="18"/>
        </w:rPr>
        <w:t xml:space="preserve">        &lt;service&gt;ZOOKEEPER&lt;/service&gt;</w:t>
      </w:r>
    </w:p>
    <w:p w14:paraId="7E20A720" w14:textId="77777777" w:rsidR="00A7581F" w:rsidRPr="00A7581F" w:rsidRDefault="00A7581F" w:rsidP="00A7581F">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A7581F">
        <w:rPr>
          <w:sz w:val="18"/>
          <w:szCs w:val="18"/>
        </w:rPr>
        <w:t xml:space="preserve">        &lt;service&gt;SPARK&lt;/service&gt;</w:t>
      </w:r>
    </w:p>
    <w:p w14:paraId="5BE5C533" w14:textId="0E3D32AF" w:rsidR="00A7581F" w:rsidRPr="00A7581F" w:rsidRDefault="00A7581F" w:rsidP="00A7581F">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A7581F">
        <w:rPr>
          <w:sz w:val="18"/>
          <w:szCs w:val="18"/>
        </w:rPr>
        <w:t xml:space="preserve">        &lt;service&gt;SPARK2&lt;/service&gt;</w:t>
      </w:r>
    </w:p>
    <w:p w14:paraId="2AC252C2" w14:textId="218D9659" w:rsidR="00A7581F" w:rsidRPr="00A7581F" w:rsidRDefault="00A7581F" w:rsidP="00A7581F">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A7581F">
        <w:rPr>
          <w:sz w:val="18"/>
          <w:szCs w:val="18"/>
        </w:rPr>
        <w:t>&lt;/</w:t>
      </w:r>
      <w:proofErr w:type="spellStart"/>
      <w:r w:rsidRPr="00A7581F">
        <w:rPr>
          <w:sz w:val="18"/>
          <w:szCs w:val="18"/>
        </w:rPr>
        <w:t>requiredServices</w:t>
      </w:r>
      <w:proofErr w:type="spellEnd"/>
      <w:r w:rsidRPr="00A7581F">
        <w:rPr>
          <w:sz w:val="18"/>
          <w:szCs w:val="18"/>
        </w:rPr>
        <w:t>&gt;</w:t>
      </w:r>
    </w:p>
    <w:p w14:paraId="2D84A4EA" w14:textId="4252FEAA" w:rsidR="008102EA" w:rsidRDefault="008102EA" w:rsidP="008102EA">
      <w:pPr>
        <w:pStyle w:val="2"/>
      </w:pPr>
      <w:r>
        <w:rPr>
          <w:rFonts w:hint="eastAsia"/>
        </w:rPr>
        <w:lastRenderedPageBreak/>
        <w:t xml:space="preserve">5.5 </w:t>
      </w:r>
      <w:r>
        <w:t>集成组件</w:t>
      </w:r>
    </w:p>
    <w:p w14:paraId="2EBC3D2D" w14:textId="4D9E392A" w:rsidR="007D05C1" w:rsidRDefault="007D05C1" w:rsidP="007D05C1">
      <w:pPr>
        <w:pStyle w:val="3"/>
      </w:pPr>
      <w:r>
        <w:t>5.5.1 COMMON-SERVICES/HDFS</w:t>
      </w:r>
    </w:p>
    <w:p w14:paraId="49310AD1" w14:textId="4C13DAEE" w:rsidR="00C860AD" w:rsidRDefault="00C860AD" w:rsidP="00C860AD">
      <w:pPr>
        <w:pStyle w:val="4"/>
      </w:pPr>
      <w:r>
        <w:t>5.5.</w:t>
      </w:r>
      <w:r>
        <w:rPr>
          <w:rFonts w:hint="eastAsia"/>
        </w:rPr>
        <w:t xml:space="preserve">1.1 </w:t>
      </w:r>
      <w:r w:rsidR="00D03215" w:rsidRPr="00D03215">
        <w:t>metainfo.xml</w:t>
      </w:r>
    </w:p>
    <w:p w14:paraId="30C2B494" w14:textId="318B5222" w:rsidR="00D03215" w:rsidRDefault="00D03215" w:rsidP="00D03215">
      <w:r>
        <w:t>在</w:t>
      </w:r>
      <w:r>
        <w:t>line150</w:t>
      </w:r>
      <w:r>
        <w:t>添加内容</w:t>
      </w:r>
      <w:r>
        <w:rPr>
          <w:rFonts w:hint="eastAsia"/>
        </w:rPr>
        <w:t>：</w:t>
      </w:r>
    </w:p>
    <w:p w14:paraId="7BCFFFCD"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&lt;components&gt;</w:t>
      </w:r>
    </w:p>
    <w:p w14:paraId="75954724"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&lt;component&gt;</w:t>
      </w:r>
    </w:p>
    <w:p w14:paraId="7AD73107"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&lt;name&gt;HDFS_HTTPFS&lt;/name&gt;</w:t>
      </w:r>
    </w:p>
    <w:p w14:paraId="2C80CA9C"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w:t>
      </w:r>
      <w:proofErr w:type="spellStart"/>
      <w:r w:rsidRPr="00D03215">
        <w:rPr>
          <w:sz w:val="18"/>
          <w:szCs w:val="18"/>
        </w:rPr>
        <w:t>displayName</w:t>
      </w:r>
      <w:proofErr w:type="spellEnd"/>
      <w:r w:rsidRPr="00D03215">
        <w:rPr>
          <w:sz w:val="18"/>
          <w:szCs w:val="18"/>
        </w:rPr>
        <w:t xml:space="preserve">&gt;HDFS </w:t>
      </w:r>
      <w:proofErr w:type="spellStart"/>
      <w:r w:rsidRPr="00D03215">
        <w:rPr>
          <w:sz w:val="18"/>
          <w:szCs w:val="18"/>
        </w:rPr>
        <w:t>HttpFS</w:t>
      </w:r>
      <w:proofErr w:type="spellEnd"/>
      <w:r w:rsidRPr="00D03215">
        <w:rPr>
          <w:sz w:val="18"/>
          <w:szCs w:val="18"/>
        </w:rPr>
        <w:t xml:space="preserve"> Server&lt;/</w:t>
      </w:r>
      <w:proofErr w:type="spellStart"/>
      <w:r w:rsidRPr="00D03215">
        <w:rPr>
          <w:sz w:val="18"/>
          <w:szCs w:val="18"/>
        </w:rPr>
        <w:t>displayName</w:t>
      </w:r>
      <w:proofErr w:type="spellEnd"/>
      <w:r w:rsidRPr="00D03215">
        <w:rPr>
          <w:sz w:val="18"/>
          <w:szCs w:val="18"/>
        </w:rPr>
        <w:t>&gt;</w:t>
      </w:r>
    </w:p>
    <w:p w14:paraId="63E9A041"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&lt;category&gt;SLAVE&lt;/category&gt;</w:t>
      </w:r>
    </w:p>
    <w:p w14:paraId="14B5D8CC"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&lt;cardinality&gt;0-1&lt;/cardinality&gt;</w:t>
      </w:r>
    </w:p>
    <w:p w14:paraId="1F4AD544"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w:t>
      </w:r>
      <w:proofErr w:type="spellStart"/>
      <w:r w:rsidRPr="00D03215">
        <w:rPr>
          <w:sz w:val="18"/>
          <w:szCs w:val="18"/>
        </w:rPr>
        <w:t>versionAdvertised</w:t>
      </w:r>
      <w:proofErr w:type="spellEnd"/>
      <w:r w:rsidRPr="00D03215">
        <w:rPr>
          <w:sz w:val="18"/>
          <w:szCs w:val="18"/>
        </w:rPr>
        <w:t>&gt;true&lt;/</w:t>
      </w:r>
      <w:proofErr w:type="spellStart"/>
      <w:r w:rsidRPr="00D03215">
        <w:rPr>
          <w:sz w:val="18"/>
          <w:szCs w:val="18"/>
        </w:rPr>
        <w:t>versionAdvertised</w:t>
      </w:r>
      <w:proofErr w:type="spellEnd"/>
      <w:r w:rsidRPr="00D03215">
        <w:rPr>
          <w:sz w:val="18"/>
          <w:szCs w:val="18"/>
        </w:rPr>
        <w:t>&gt;</w:t>
      </w:r>
    </w:p>
    <w:p w14:paraId="14E44C4D"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w:t>
      </w:r>
      <w:proofErr w:type="spellStart"/>
      <w:r w:rsidRPr="00D03215">
        <w:rPr>
          <w:sz w:val="18"/>
          <w:szCs w:val="18"/>
        </w:rPr>
        <w:t>commandScript</w:t>
      </w:r>
      <w:proofErr w:type="spellEnd"/>
      <w:r w:rsidRPr="00D03215">
        <w:rPr>
          <w:sz w:val="18"/>
          <w:szCs w:val="18"/>
        </w:rPr>
        <w:t>&gt;</w:t>
      </w:r>
    </w:p>
    <w:p w14:paraId="154FDB1A"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&lt;script&gt;scripts/hdfs_httpfs.py&lt;/script&gt;</w:t>
      </w:r>
    </w:p>
    <w:p w14:paraId="33951F9B"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w:t>
      </w:r>
      <w:proofErr w:type="spellStart"/>
      <w:r w:rsidRPr="00D03215">
        <w:rPr>
          <w:sz w:val="18"/>
          <w:szCs w:val="18"/>
        </w:rPr>
        <w:t>scriptType</w:t>
      </w:r>
      <w:proofErr w:type="spellEnd"/>
      <w:r w:rsidRPr="00D03215">
        <w:rPr>
          <w:sz w:val="18"/>
          <w:szCs w:val="18"/>
        </w:rPr>
        <w:t>&gt;PYTHON&lt;/</w:t>
      </w:r>
      <w:proofErr w:type="spellStart"/>
      <w:r w:rsidRPr="00D03215">
        <w:rPr>
          <w:sz w:val="18"/>
          <w:szCs w:val="18"/>
        </w:rPr>
        <w:t>scriptType</w:t>
      </w:r>
      <w:proofErr w:type="spellEnd"/>
      <w:r w:rsidRPr="00D03215">
        <w:rPr>
          <w:sz w:val="18"/>
          <w:szCs w:val="18"/>
        </w:rPr>
        <w:t>&gt;</w:t>
      </w:r>
    </w:p>
    <w:p w14:paraId="7AEA48C2"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&lt;timeout&gt;1200&lt;/timeout&gt;</w:t>
      </w:r>
    </w:p>
    <w:p w14:paraId="08F63750"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w:t>
      </w:r>
      <w:proofErr w:type="spellStart"/>
      <w:r w:rsidRPr="00D03215">
        <w:rPr>
          <w:sz w:val="18"/>
          <w:szCs w:val="18"/>
        </w:rPr>
        <w:t>commandScript</w:t>
      </w:r>
      <w:proofErr w:type="spellEnd"/>
      <w:r w:rsidRPr="00D03215">
        <w:rPr>
          <w:sz w:val="18"/>
          <w:szCs w:val="18"/>
        </w:rPr>
        <w:t>&gt;</w:t>
      </w:r>
    </w:p>
    <w:p w14:paraId="68B49CDA"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&lt;logs&gt;</w:t>
      </w:r>
    </w:p>
    <w:p w14:paraId="73F23826"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&lt;log&gt;</w:t>
      </w:r>
    </w:p>
    <w:p w14:paraId="2E610BA8"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w:t>
      </w:r>
      <w:proofErr w:type="spellStart"/>
      <w:r w:rsidRPr="00D03215">
        <w:rPr>
          <w:sz w:val="18"/>
          <w:szCs w:val="18"/>
        </w:rPr>
        <w:t>logId</w:t>
      </w:r>
      <w:proofErr w:type="spellEnd"/>
      <w:r w:rsidRPr="00D03215">
        <w:rPr>
          <w:sz w:val="18"/>
          <w:szCs w:val="18"/>
        </w:rPr>
        <w:t>&gt;</w:t>
      </w:r>
      <w:proofErr w:type="spellStart"/>
      <w:r w:rsidRPr="00D03215">
        <w:rPr>
          <w:sz w:val="18"/>
          <w:szCs w:val="18"/>
        </w:rPr>
        <w:t>hdfs_httpfs</w:t>
      </w:r>
      <w:proofErr w:type="spellEnd"/>
      <w:r w:rsidRPr="00D03215">
        <w:rPr>
          <w:sz w:val="18"/>
          <w:szCs w:val="18"/>
        </w:rPr>
        <w:t>&lt;/</w:t>
      </w:r>
      <w:proofErr w:type="spellStart"/>
      <w:r w:rsidRPr="00D03215">
        <w:rPr>
          <w:sz w:val="18"/>
          <w:szCs w:val="18"/>
        </w:rPr>
        <w:t>logId</w:t>
      </w:r>
      <w:proofErr w:type="spellEnd"/>
      <w:r w:rsidRPr="00D03215">
        <w:rPr>
          <w:sz w:val="18"/>
          <w:szCs w:val="18"/>
        </w:rPr>
        <w:t>&gt;</w:t>
      </w:r>
    </w:p>
    <w:p w14:paraId="5C08FDA0"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&lt;primary&gt;true&lt;/primary&gt;</w:t>
      </w:r>
    </w:p>
    <w:p w14:paraId="5FF6DBE8"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&lt;/log&gt;</w:t>
      </w:r>
    </w:p>
    <w:p w14:paraId="1C5F4BFE"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&lt;/logs&gt;</w:t>
      </w:r>
    </w:p>
    <w:p w14:paraId="0EF31AA8"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&lt;dependencies&gt;</w:t>
      </w:r>
    </w:p>
    <w:p w14:paraId="1F52482B"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&lt;dependency&gt;</w:t>
      </w:r>
    </w:p>
    <w:p w14:paraId="32A768BF"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&lt;name&gt;HDFS/HDFS_CLIENT&lt;/name&gt;</w:t>
      </w:r>
    </w:p>
    <w:p w14:paraId="5B6A3A08"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&lt;scope&gt;host&lt;/scope&gt;</w:t>
      </w:r>
    </w:p>
    <w:p w14:paraId="15412C29"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&lt;auto-deploy&gt;</w:t>
      </w:r>
    </w:p>
    <w:p w14:paraId="0047DFEA"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&lt;enabled&gt;true&lt;/enabled&gt;</w:t>
      </w:r>
    </w:p>
    <w:p w14:paraId="6065BE44"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&lt;/auto-deploy&gt;</w:t>
      </w:r>
    </w:p>
    <w:p w14:paraId="3A4121A1"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&lt;/dependency&gt;</w:t>
      </w:r>
    </w:p>
    <w:p w14:paraId="6FB3E711" w14:textId="77777777"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&lt;/dependencies&gt;</w:t>
      </w:r>
    </w:p>
    <w:p w14:paraId="48DAA6E9" w14:textId="63B45F40" w:rsidR="00D03215" w:rsidRPr="00D03215" w:rsidRDefault="00D03215" w:rsidP="00D03215">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D03215">
        <w:rPr>
          <w:sz w:val="18"/>
          <w:szCs w:val="18"/>
        </w:rPr>
        <w:t xml:space="preserve">        &lt;/component&gt;</w:t>
      </w:r>
    </w:p>
    <w:p w14:paraId="5CDE0CCF" w14:textId="28A33F16" w:rsidR="007D05C1" w:rsidRDefault="00C860AD" w:rsidP="00C860AD">
      <w:pPr>
        <w:pStyle w:val="4"/>
      </w:pPr>
      <w:r>
        <w:t xml:space="preserve">5.5.1.2 </w:t>
      </w:r>
      <w:r w:rsidR="00CC73E9" w:rsidRPr="00CC73E9">
        <w:t>configuration</w:t>
      </w:r>
    </w:p>
    <w:p w14:paraId="0E684442" w14:textId="7488975F" w:rsidR="00DD303D" w:rsidRDefault="0093194C" w:rsidP="00790BE9">
      <w:pPr>
        <w:tabs>
          <w:tab w:val="left" w:pos="2984"/>
        </w:tabs>
      </w:pPr>
      <w:r>
        <w:rPr>
          <w:rFonts w:hint="eastAsia"/>
        </w:rPr>
        <w:t>（</w:t>
      </w:r>
      <w:r>
        <w:rPr>
          <w:rFonts w:hint="eastAsia"/>
        </w:rPr>
        <w:t>1</w:t>
      </w:r>
      <w:r>
        <w:rPr>
          <w:rFonts w:hint="eastAsia"/>
        </w:rPr>
        <w:t>）</w:t>
      </w:r>
      <w:r w:rsidR="00DD303D" w:rsidRPr="00DD303D">
        <w:t>hdfs-log4j.xml</w:t>
      </w:r>
      <w:r w:rsidR="00790BE9">
        <w:tab/>
      </w:r>
    </w:p>
    <w:p w14:paraId="4C488482" w14:textId="1C1F0814" w:rsidR="00DD303D" w:rsidRDefault="00DD303D" w:rsidP="007D05C1">
      <w:r>
        <w:tab/>
      </w:r>
      <w:r>
        <w:rPr>
          <w:rFonts w:hint="eastAsia"/>
        </w:rPr>
        <w:t>【</w:t>
      </w:r>
      <w:r>
        <w:t>备注</w:t>
      </w:r>
      <w:r>
        <w:rPr>
          <w:rFonts w:hint="eastAsia"/>
        </w:rPr>
        <w:t>】</w:t>
      </w:r>
      <w:r>
        <w:t>关于日志大小的配置</w:t>
      </w:r>
      <w:r>
        <w:rPr>
          <w:rFonts w:hint="eastAsia"/>
        </w:rPr>
        <w:t>，</w:t>
      </w:r>
      <w:r>
        <w:t>暂不修改</w:t>
      </w:r>
      <w:r>
        <w:rPr>
          <w:rFonts w:hint="eastAsia"/>
        </w:rPr>
        <w:t>。</w:t>
      </w:r>
    </w:p>
    <w:p w14:paraId="30245BE1" w14:textId="77777777" w:rsidR="00DD303D" w:rsidRDefault="00DD303D" w:rsidP="00DD303D">
      <w:pPr>
        <w:pBdr>
          <w:top w:val="single" w:sz="4" w:space="1" w:color="auto"/>
          <w:left w:val="single" w:sz="4" w:space="4" w:color="auto"/>
          <w:bottom w:val="single" w:sz="4" w:space="1" w:color="auto"/>
          <w:right w:val="single" w:sz="4" w:space="4" w:color="auto"/>
        </w:pBdr>
        <w:shd w:val="pct10" w:color="auto" w:fill="auto"/>
        <w:ind w:firstLine="420"/>
      </w:pPr>
      <w:r>
        <w:tab/>
        <w:t>157,158c115,116</w:t>
      </w:r>
    </w:p>
    <w:p w14:paraId="7DE58227" w14:textId="77777777" w:rsidR="00DD303D" w:rsidRDefault="00DD303D" w:rsidP="00DD303D">
      <w:pPr>
        <w:pBdr>
          <w:top w:val="single" w:sz="4" w:space="1" w:color="auto"/>
          <w:left w:val="single" w:sz="4" w:space="4" w:color="auto"/>
          <w:bottom w:val="single" w:sz="4" w:space="1" w:color="auto"/>
          <w:right w:val="single" w:sz="4" w:space="4" w:color="auto"/>
        </w:pBdr>
        <w:shd w:val="pct10" w:color="auto" w:fill="auto"/>
        <w:ind w:firstLine="420"/>
      </w:pPr>
      <w:r>
        <w:lastRenderedPageBreak/>
        <w:t xml:space="preserve">&lt; </w:t>
      </w:r>
      <w:proofErr w:type="gramStart"/>
      <w:r>
        <w:t>hadoop.security.log.maxfilesize</w:t>
      </w:r>
      <w:proofErr w:type="gramEnd"/>
      <w:r>
        <w:t>={{hadoop_security_log_max_backup_size}}MB</w:t>
      </w:r>
    </w:p>
    <w:p w14:paraId="68BF13F1" w14:textId="77777777" w:rsidR="00DD303D" w:rsidRDefault="00DD303D" w:rsidP="00DD303D">
      <w:pPr>
        <w:pBdr>
          <w:top w:val="single" w:sz="4" w:space="1" w:color="auto"/>
          <w:left w:val="single" w:sz="4" w:space="4" w:color="auto"/>
          <w:bottom w:val="single" w:sz="4" w:space="1" w:color="auto"/>
          <w:right w:val="single" w:sz="4" w:space="4" w:color="auto"/>
        </w:pBdr>
        <w:shd w:val="pct10" w:color="auto" w:fill="auto"/>
        <w:ind w:firstLine="420"/>
      </w:pPr>
      <w:r>
        <w:t xml:space="preserve">&lt; </w:t>
      </w:r>
      <w:proofErr w:type="gramStart"/>
      <w:r>
        <w:t>hadoop.security.log.maxbackupindex</w:t>
      </w:r>
      <w:proofErr w:type="gramEnd"/>
      <w:r>
        <w:t>={{hadoop_security_log_number_of_backup_files}}</w:t>
      </w:r>
    </w:p>
    <w:p w14:paraId="056CF579" w14:textId="77777777" w:rsidR="00DD303D" w:rsidRDefault="00DD303D" w:rsidP="00DD303D">
      <w:pPr>
        <w:pBdr>
          <w:top w:val="single" w:sz="4" w:space="1" w:color="auto"/>
          <w:left w:val="single" w:sz="4" w:space="4" w:color="auto"/>
          <w:bottom w:val="single" w:sz="4" w:space="1" w:color="auto"/>
          <w:right w:val="single" w:sz="4" w:space="4" w:color="auto"/>
        </w:pBdr>
        <w:shd w:val="pct10" w:color="auto" w:fill="auto"/>
        <w:ind w:firstLine="420"/>
      </w:pPr>
      <w:r>
        <w:t>---</w:t>
      </w:r>
    </w:p>
    <w:p w14:paraId="4011CC2B" w14:textId="77777777" w:rsidR="00DD303D" w:rsidRPr="00525AA2" w:rsidRDefault="00DD303D" w:rsidP="00DD303D">
      <w:pPr>
        <w:pBdr>
          <w:top w:val="single" w:sz="4" w:space="1" w:color="auto"/>
          <w:left w:val="single" w:sz="4" w:space="4" w:color="auto"/>
          <w:bottom w:val="single" w:sz="4" w:space="1" w:color="auto"/>
          <w:right w:val="single" w:sz="4" w:space="4" w:color="auto"/>
        </w:pBdr>
        <w:shd w:val="pct10" w:color="auto" w:fill="auto"/>
        <w:ind w:firstLine="420"/>
        <w:rPr>
          <w:b/>
        </w:rPr>
      </w:pPr>
      <w:r w:rsidRPr="00525AA2">
        <w:rPr>
          <w:b/>
        </w:rPr>
        <w:t xml:space="preserve">&gt; </w:t>
      </w:r>
      <w:proofErr w:type="spellStart"/>
      <w:proofErr w:type="gramStart"/>
      <w:r w:rsidRPr="00525AA2">
        <w:rPr>
          <w:b/>
        </w:rPr>
        <w:t>hadoop.security.log.maxfilesize</w:t>
      </w:r>
      <w:proofErr w:type="spellEnd"/>
      <w:proofErr w:type="gramEnd"/>
      <w:r w:rsidRPr="00525AA2">
        <w:rPr>
          <w:b/>
        </w:rPr>
        <w:t>=256MB</w:t>
      </w:r>
    </w:p>
    <w:p w14:paraId="05D263B8" w14:textId="77777777" w:rsidR="00DD303D" w:rsidRPr="00525AA2" w:rsidRDefault="00DD303D" w:rsidP="00DD303D">
      <w:pPr>
        <w:pBdr>
          <w:top w:val="single" w:sz="4" w:space="1" w:color="auto"/>
          <w:left w:val="single" w:sz="4" w:space="4" w:color="auto"/>
          <w:bottom w:val="single" w:sz="4" w:space="1" w:color="auto"/>
          <w:right w:val="single" w:sz="4" w:space="4" w:color="auto"/>
        </w:pBdr>
        <w:shd w:val="pct10" w:color="auto" w:fill="auto"/>
        <w:ind w:firstLine="420"/>
        <w:rPr>
          <w:b/>
        </w:rPr>
      </w:pPr>
      <w:r w:rsidRPr="00525AA2">
        <w:rPr>
          <w:b/>
        </w:rPr>
        <w:t xml:space="preserve">&gt; </w:t>
      </w:r>
      <w:proofErr w:type="spellStart"/>
      <w:proofErr w:type="gramStart"/>
      <w:r w:rsidRPr="00525AA2">
        <w:rPr>
          <w:b/>
        </w:rPr>
        <w:t>hadoop.security.log.maxbackupindex</w:t>
      </w:r>
      <w:proofErr w:type="spellEnd"/>
      <w:proofErr w:type="gramEnd"/>
      <w:r w:rsidRPr="00525AA2">
        <w:rPr>
          <w:b/>
        </w:rPr>
        <w:t>=20</w:t>
      </w:r>
    </w:p>
    <w:p w14:paraId="73483201" w14:textId="77777777" w:rsidR="00DD303D" w:rsidRDefault="00DD303D" w:rsidP="00DD303D">
      <w:pPr>
        <w:pBdr>
          <w:top w:val="single" w:sz="4" w:space="1" w:color="auto"/>
          <w:left w:val="single" w:sz="4" w:space="4" w:color="auto"/>
          <w:bottom w:val="single" w:sz="4" w:space="1" w:color="auto"/>
          <w:right w:val="single" w:sz="4" w:space="4" w:color="auto"/>
        </w:pBdr>
        <w:shd w:val="pct10" w:color="auto" w:fill="auto"/>
        <w:ind w:firstLine="420"/>
      </w:pPr>
      <w:r>
        <w:t>177a136,137</w:t>
      </w:r>
    </w:p>
    <w:p w14:paraId="33B337FD" w14:textId="77777777" w:rsidR="00DD303D" w:rsidRPr="00525AA2" w:rsidRDefault="00DD303D" w:rsidP="00DD303D">
      <w:pPr>
        <w:pBdr>
          <w:top w:val="single" w:sz="4" w:space="1" w:color="auto"/>
          <w:left w:val="single" w:sz="4" w:space="4" w:color="auto"/>
          <w:bottom w:val="single" w:sz="4" w:space="1" w:color="auto"/>
          <w:right w:val="single" w:sz="4" w:space="4" w:color="auto"/>
        </w:pBdr>
        <w:shd w:val="pct10" w:color="auto" w:fill="auto"/>
        <w:ind w:firstLine="420"/>
        <w:rPr>
          <w:b/>
        </w:rPr>
      </w:pPr>
      <w:r w:rsidRPr="00525AA2">
        <w:rPr>
          <w:b/>
        </w:rPr>
        <w:t xml:space="preserve">&gt; </w:t>
      </w:r>
      <w:proofErr w:type="spellStart"/>
      <w:proofErr w:type="gramStart"/>
      <w:r w:rsidRPr="00525AA2">
        <w:rPr>
          <w:b/>
        </w:rPr>
        <w:t>hdfs.audit.log.maxfilesize</w:t>
      </w:r>
      <w:proofErr w:type="spellEnd"/>
      <w:proofErr w:type="gramEnd"/>
      <w:r w:rsidRPr="00525AA2">
        <w:rPr>
          <w:b/>
        </w:rPr>
        <w:t>=1024MB</w:t>
      </w:r>
    </w:p>
    <w:p w14:paraId="7D77C6D7" w14:textId="77777777" w:rsidR="00DD303D" w:rsidRPr="00525AA2" w:rsidRDefault="00DD303D" w:rsidP="00DD303D">
      <w:pPr>
        <w:pBdr>
          <w:top w:val="single" w:sz="4" w:space="1" w:color="auto"/>
          <w:left w:val="single" w:sz="4" w:space="4" w:color="auto"/>
          <w:bottom w:val="single" w:sz="4" w:space="1" w:color="auto"/>
          <w:right w:val="single" w:sz="4" w:space="4" w:color="auto"/>
        </w:pBdr>
        <w:shd w:val="pct10" w:color="auto" w:fill="auto"/>
        <w:ind w:firstLine="420"/>
        <w:rPr>
          <w:b/>
        </w:rPr>
      </w:pPr>
      <w:r w:rsidRPr="00525AA2">
        <w:rPr>
          <w:b/>
        </w:rPr>
        <w:t xml:space="preserve">&gt; </w:t>
      </w:r>
      <w:proofErr w:type="spellStart"/>
      <w:proofErr w:type="gramStart"/>
      <w:r w:rsidRPr="00525AA2">
        <w:rPr>
          <w:b/>
        </w:rPr>
        <w:t>hdfs.audit.log.maxbackupindex</w:t>
      </w:r>
      <w:proofErr w:type="spellEnd"/>
      <w:proofErr w:type="gramEnd"/>
      <w:r w:rsidRPr="00525AA2">
        <w:rPr>
          <w:b/>
        </w:rPr>
        <w:t>=200</w:t>
      </w:r>
    </w:p>
    <w:p w14:paraId="77140F74" w14:textId="77777777" w:rsidR="00DD303D" w:rsidRDefault="00DD303D" w:rsidP="00DD303D">
      <w:pPr>
        <w:pBdr>
          <w:top w:val="single" w:sz="4" w:space="1" w:color="auto"/>
          <w:left w:val="single" w:sz="4" w:space="4" w:color="auto"/>
          <w:bottom w:val="single" w:sz="4" w:space="1" w:color="auto"/>
          <w:right w:val="single" w:sz="4" w:space="4" w:color="auto"/>
        </w:pBdr>
        <w:shd w:val="pct10" w:color="auto" w:fill="auto"/>
        <w:ind w:firstLine="420"/>
      </w:pPr>
      <w:r>
        <w:t>206,207c166,167</w:t>
      </w:r>
    </w:p>
    <w:p w14:paraId="57A1BDF7" w14:textId="77777777" w:rsidR="00DD303D" w:rsidRDefault="00DD303D" w:rsidP="00DD303D">
      <w:pPr>
        <w:pBdr>
          <w:top w:val="single" w:sz="4" w:space="1" w:color="auto"/>
          <w:left w:val="single" w:sz="4" w:space="4" w:color="auto"/>
          <w:bottom w:val="single" w:sz="4" w:space="1" w:color="auto"/>
          <w:right w:val="single" w:sz="4" w:space="4" w:color="auto"/>
        </w:pBdr>
        <w:shd w:val="pct10" w:color="auto" w:fill="auto"/>
        <w:ind w:firstLine="420"/>
      </w:pPr>
      <w:r>
        <w:t>&lt; log4j.appender.RFA.MaxFileSize={{</w:t>
      </w:r>
      <w:proofErr w:type="spellStart"/>
      <w:r>
        <w:t>hadoop_log_max_backup_size</w:t>
      </w:r>
      <w:proofErr w:type="spellEnd"/>
      <w:proofErr w:type="gramStart"/>
      <w:r>
        <w:t>}}MB</w:t>
      </w:r>
      <w:proofErr w:type="gramEnd"/>
    </w:p>
    <w:p w14:paraId="73018B10" w14:textId="77777777" w:rsidR="00DD303D" w:rsidRDefault="00DD303D" w:rsidP="00DD303D">
      <w:pPr>
        <w:pBdr>
          <w:top w:val="single" w:sz="4" w:space="1" w:color="auto"/>
          <w:left w:val="single" w:sz="4" w:space="4" w:color="auto"/>
          <w:bottom w:val="single" w:sz="4" w:space="1" w:color="auto"/>
          <w:right w:val="single" w:sz="4" w:space="4" w:color="auto"/>
        </w:pBdr>
        <w:shd w:val="pct10" w:color="auto" w:fill="auto"/>
        <w:ind w:firstLine="420"/>
      </w:pPr>
      <w:r>
        <w:t>&lt; log4j.appender.RFA.MaxBackupIndex={{hadoop_log_number_of_backup_files}}</w:t>
      </w:r>
    </w:p>
    <w:p w14:paraId="1D40D8F4" w14:textId="77777777" w:rsidR="00DD303D" w:rsidRDefault="00DD303D" w:rsidP="00DD303D">
      <w:pPr>
        <w:pBdr>
          <w:top w:val="single" w:sz="4" w:space="1" w:color="auto"/>
          <w:left w:val="single" w:sz="4" w:space="4" w:color="auto"/>
          <w:bottom w:val="single" w:sz="4" w:space="1" w:color="auto"/>
          <w:right w:val="single" w:sz="4" w:space="4" w:color="auto"/>
        </w:pBdr>
        <w:shd w:val="pct10" w:color="auto" w:fill="auto"/>
        <w:ind w:firstLine="420"/>
      </w:pPr>
      <w:r>
        <w:t>---</w:t>
      </w:r>
    </w:p>
    <w:p w14:paraId="5BCFD118" w14:textId="77777777" w:rsidR="00DD303D" w:rsidRPr="00525AA2" w:rsidRDefault="00DD303D" w:rsidP="00DD303D">
      <w:pPr>
        <w:pBdr>
          <w:top w:val="single" w:sz="4" w:space="1" w:color="auto"/>
          <w:left w:val="single" w:sz="4" w:space="4" w:color="auto"/>
          <w:bottom w:val="single" w:sz="4" w:space="1" w:color="auto"/>
          <w:right w:val="single" w:sz="4" w:space="4" w:color="auto"/>
        </w:pBdr>
        <w:shd w:val="pct10" w:color="auto" w:fill="auto"/>
        <w:ind w:firstLine="420"/>
        <w:rPr>
          <w:b/>
        </w:rPr>
      </w:pPr>
      <w:r w:rsidRPr="00525AA2">
        <w:rPr>
          <w:b/>
        </w:rPr>
        <w:t>&gt; log4j.appender.RFA.MaxFileSize=256MB</w:t>
      </w:r>
    </w:p>
    <w:p w14:paraId="53DF86C9" w14:textId="4142B518" w:rsidR="0066499A" w:rsidRPr="00525AA2" w:rsidRDefault="00DD303D"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525AA2">
        <w:rPr>
          <w:b/>
        </w:rPr>
        <w:t>&gt; log4j.appender.RFA.MaxBackupIndex=10</w:t>
      </w:r>
    </w:p>
    <w:p w14:paraId="372A3F06" w14:textId="4D161762" w:rsidR="0066499A" w:rsidRDefault="0093194C" w:rsidP="0066499A">
      <w:r>
        <w:rPr>
          <w:rFonts w:hint="eastAsia"/>
        </w:rPr>
        <w:t>（</w:t>
      </w:r>
      <w:r>
        <w:rPr>
          <w:rFonts w:hint="eastAsia"/>
        </w:rPr>
        <w:t>2</w:t>
      </w:r>
      <w:r>
        <w:rPr>
          <w:rFonts w:hint="eastAsia"/>
        </w:rPr>
        <w:t>）</w:t>
      </w:r>
      <w:r w:rsidR="0066499A" w:rsidRPr="0066499A">
        <w:t>hdfs-logsearch-conf.xml</w:t>
      </w:r>
    </w:p>
    <w:p w14:paraId="50015D0F" w14:textId="1B381BDF" w:rsidR="0066499A" w:rsidRDefault="0066499A" w:rsidP="0066499A">
      <w:r>
        <w:tab/>
      </w:r>
      <w:r>
        <w:t>新版本新增配置文件</w:t>
      </w:r>
      <w:r>
        <w:rPr>
          <w:rFonts w:hint="eastAsia"/>
        </w:rPr>
        <w:t>，</w:t>
      </w:r>
      <w:r>
        <w:t>无需修改</w:t>
      </w:r>
      <w:r>
        <w:rPr>
          <w:rFonts w:hint="eastAsia"/>
        </w:rPr>
        <w:t>。</w:t>
      </w:r>
    </w:p>
    <w:p w14:paraId="5291F31B" w14:textId="3FAF6261" w:rsidR="0066499A" w:rsidRDefault="0093194C" w:rsidP="0066499A">
      <w:r>
        <w:rPr>
          <w:rFonts w:hint="eastAsia"/>
        </w:rPr>
        <w:t>（</w:t>
      </w:r>
      <w:r>
        <w:rPr>
          <w:rFonts w:hint="eastAsia"/>
        </w:rPr>
        <w:t>3</w:t>
      </w:r>
      <w:r>
        <w:rPr>
          <w:rFonts w:hint="eastAsia"/>
        </w:rPr>
        <w:t>）</w:t>
      </w:r>
      <w:r w:rsidR="0066499A" w:rsidRPr="0066499A">
        <w:t>hdfs-site.xml</w:t>
      </w:r>
    </w:p>
    <w:p w14:paraId="5743956C" w14:textId="2EBCFB1E" w:rsidR="0066499A" w:rsidRDefault="0066499A" w:rsidP="0066499A">
      <w:r>
        <w:tab/>
      </w:r>
      <w:r>
        <w:t>新增本有改进</w:t>
      </w:r>
      <w:r>
        <w:rPr>
          <w:rFonts w:hint="eastAsia"/>
        </w:rPr>
        <w:t>，</w:t>
      </w:r>
      <w:r>
        <w:t>可直接使用</w:t>
      </w:r>
      <w:r>
        <w:rPr>
          <w:rFonts w:hint="eastAsia"/>
        </w:rPr>
        <w:t>，</w:t>
      </w:r>
      <w:r>
        <w:t>除此之外</w:t>
      </w:r>
      <w:r>
        <w:rPr>
          <w:rFonts w:hint="eastAsia"/>
        </w:rPr>
        <w:t>，</w:t>
      </w:r>
      <w:r>
        <w:t>新增参数有</w:t>
      </w:r>
      <w:r>
        <w:rPr>
          <w:rFonts w:hint="eastAsia"/>
        </w:rPr>
        <w:t>（暂不修改）：</w:t>
      </w:r>
    </w:p>
    <w:p w14:paraId="746AEF92"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510a505,534</w:t>
      </w:r>
    </w:p>
    <w:p w14:paraId="4575A45B"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&lt;property&gt;</w:t>
      </w:r>
    </w:p>
    <w:p w14:paraId="4D2F1BB0"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&lt;name&gt;</w:t>
      </w:r>
      <w:proofErr w:type="spellStart"/>
      <w:proofErr w:type="gramStart"/>
      <w:r w:rsidRPr="0066499A">
        <w:rPr>
          <w:b/>
        </w:rPr>
        <w:t>dfs.namenode</w:t>
      </w:r>
      <w:proofErr w:type="gramEnd"/>
      <w:r w:rsidRPr="0066499A">
        <w:rPr>
          <w:b/>
        </w:rPr>
        <w:t>.http</w:t>
      </w:r>
      <w:proofErr w:type="spellEnd"/>
      <w:r w:rsidRPr="0066499A">
        <w:rPr>
          <w:b/>
        </w:rPr>
        <w:t>-bind-host&lt;/name&gt;</w:t>
      </w:r>
    </w:p>
    <w:p w14:paraId="2346069B"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&lt;value&gt;0.0.0.0&lt;/value&gt;</w:t>
      </w:r>
    </w:p>
    <w:p w14:paraId="50782FB7"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&lt;on-</w:t>
      </w:r>
      <w:proofErr w:type="spellStart"/>
      <w:r w:rsidRPr="0066499A">
        <w:rPr>
          <w:b/>
        </w:rPr>
        <w:t>ambari</w:t>
      </w:r>
      <w:proofErr w:type="spellEnd"/>
      <w:r w:rsidRPr="0066499A">
        <w:rPr>
          <w:b/>
        </w:rPr>
        <w:t>-upgrade add="true"/&gt;</w:t>
      </w:r>
    </w:p>
    <w:p w14:paraId="2DCB5D4B"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&lt;/property&gt;</w:t>
      </w:r>
    </w:p>
    <w:p w14:paraId="6DC6C99B"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&lt;property&gt;</w:t>
      </w:r>
    </w:p>
    <w:p w14:paraId="7E312475"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&lt;name&gt;</w:t>
      </w:r>
      <w:proofErr w:type="spellStart"/>
      <w:r w:rsidRPr="0066499A">
        <w:rPr>
          <w:b/>
        </w:rPr>
        <w:t>dfs.namenode.rpc</w:t>
      </w:r>
      <w:proofErr w:type="spellEnd"/>
      <w:r w:rsidRPr="0066499A">
        <w:rPr>
          <w:b/>
        </w:rPr>
        <w:t>-bind-host&lt;/name&gt;</w:t>
      </w:r>
    </w:p>
    <w:p w14:paraId="3E50A519"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&lt;value&gt;0.0.0.0&lt;/value&gt;</w:t>
      </w:r>
    </w:p>
    <w:p w14:paraId="36DA8F04"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&lt;on-</w:t>
      </w:r>
      <w:proofErr w:type="spellStart"/>
      <w:r w:rsidRPr="0066499A">
        <w:rPr>
          <w:b/>
        </w:rPr>
        <w:t>ambari</w:t>
      </w:r>
      <w:proofErr w:type="spellEnd"/>
      <w:r w:rsidRPr="0066499A">
        <w:rPr>
          <w:b/>
        </w:rPr>
        <w:t>-upgrade add="true"/&gt;</w:t>
      </w:r>
    </w:p>
    <w:p w14:paraId="79AD6B9C"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&lt;/property&gt;</w:t>
      </w:r>
    </w:p>
    <w:p w14:paraId="0D0633BD"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&lt;property&gt;</w:t>
      </w:r>
    </w:p>
    <w:p w14:paraId="41FB9B13"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&lt;name&gt;</w:t>
      </w:r>
      <w:proofErr w:type="spellStart"/>
      <w:proofErr w:type="gramStart"/>
      <w:r w:rsidRPr="0066499A">
        <w:rPr>
          <w:b/>
        </w:rPr>
        <w:t>dfs.namenode</w:t>
      </w:r>
      <w:proofErr w:type="gramEnd"/>
      <w:r w:rsidRPr="0066499A">
        <w:rPr>
          <w:b/>
        </w:rPr>
        <w:t>.servicerpc</w:t>
      </w:r>
      <w:proofErr w:type="spellEnd"/>
      <w:r w:rsidRPr="0066499A">
        <w:rPr>
          <w:b/>
        </w:rPr>
        <w:t>-bind-host&lt;/name&gt;</w:t>
      </w:r>
    </w:p>
    <w:p w14:paraId="6C78F154"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&lt;value&gt;0.0.0.0&lt;/value&gt;</w:t>
      </w:r>
    </w:p>
    <w:p w14:paraId="76CF2404"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&lt;on-</w:t>
      </w:r>
      <w:proofErr w:type="spellStart"/>
      <w:r w:rsidRPr="0066499A">
        <w:rPr>
          <w:b/>
        </w:rPr>
        <w:t>ambari</w:t>
      </w:r>
      <w:proofErr w:type="spellEnd"/>
      <w:r w:rsidRPr="0066499A">
        <w:rPr>
          <w:b/>
        </w:rPr>
        <w:t>-upgrade add="true"/&gt;</w:t>
      </w:r>
    </w:p>
    <w:p w14:paraId="03A59B14"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&lt;/property&gt;</w:t>
      </w:r>
    </w:p>
    <w:p w14:paraId="033AF7DB"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&lt;property&gt;</w:t>
      </w:r>
    </w:p>
    <w:p w14:paraId="084338C5"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&lt;name&gt;</w:t>
      </w:r>
      <w:proofErr w:type="spellStart"/>
      <w:proofErr w:type="gramStart"/>
      <w:r w:rsidRPr="0066499A">
        <w:rPr>
          <w:b/>
        </w:rPr>
        <w:t>dfs.client.use.datanode</w:t>
      </w:r>
      <w:proofErr w:type="gramEnd"/>
      <w:r w:rsidRPr="0066499A">
        <w:rPr>
          <w:b/>
        </w:rPr>
        <w:t>.hostname</w:t>
      </w:r>
      <w:proofErr w:type="spellEnd"/>
      <w:r w:rsidRPr="0066499A">
        <w:rPr>
          <w:b/>
        </w:rPr>
        <w:t>&lt;/name&gt;</w:t>
      </w:r>
    </w:p>
    <w:p w14:paraId="15E5977E"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&lt;value&gt;true&lt;/value&gt;</w:t>
      </w:r>
    </w:p>
    <w:p w14:paraId="23F1708B"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&lt;on-</w:t>
      </w:r>
      <w:proofErr w:type="spellStart"/>
      <w:r w:rsidRPr="0066499A">
        <w:rPr>
          <w:b/>
        </w:rPr>
        <w:t>ambari</w:t>
      </w:r>
      <w:proofErr w:type="spellEnd"/>
      <w:r w:rsidRPr="0066499A">
        <w:rPr>
          <w:b/>
        </w:rPr>
        <w:t>-upgrade add="true"/&gt;</w:t>
      </w:r>
    </w:p>
    <w:p w14:paraId="00773C6F"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&lt;/property&gt;</w:t>
      </w:r>
    </w:p>
    <w:p w14:paraId="7956256E"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&lt;property&gt;</w:t>
      </w:r>
    </w:p>
    <w:p w14:paraId="78E6F0DF"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&lt;name&gt;</w:t>
      </w:r>
      <w:proofErr w:type="spellStart"/>
      <w:proofErr w:type="gramStart"/>
      <w:r w:rsidRPr="0066499A">
        <w:rPr>
          <w:b/>
        </w:rPr>
        <w:t>dfs.datanode.use.datanode</w:t>
      </w:r>
      <w:proofErr w:type="gramEnd"/>
      <w:r w:rsidRPr="0066499A">
        <w:rPr>
          <w:b/>
        </w:rPr>
        <w:t>.hostname</w:t>
      </w:r>
      <w:proofErr w:type="spellEnd"/>
      <w:r w:rsidRPr="0066499A">
        <w:rPr>
          <w:b/>
        </w:rPr>
        <w:t>&lt;/name&gt;</w:t>
      </w:r>
    </w:p>
    <w:p w14:paraId="4EB38B07"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&lt;value&gt;true&lt;/value&gt;</w:t>
      </w:r>
    </w:p>
    <w:p w14:paraId="58E97AA9"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&lt;on-</w:t>
      </w:r>
      <w:proofErr w:type="spellStart"/>
      <w:r w:rsidRPr="0066499A">
        <w:rPr>
          <w:b/>
        </w:rPr>
        <w:t>ambari</w:t>
      </w:r>
      <w:proofErr w:type="spellEnd"/>
      <w:r w:rsidRPr="0066499A">
        <w:rPr>
          <w:b/>
        </w:rPr>
        <w:t>-upgrade add="true"/&gt;</w:t>
      </w:r>
    </w:p>
    <w:p w14:paraId="10138D8C"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&lt;/property&gt;</w:t>
      </w:r>
    </w:p>
    <w:p w14:paraId="5929F9C4"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lastRenderedPageBreak/>
        <w:t>&gt;   &lt;property&gt;</w:t>
      </w:r>
    </w:p>
    <w:p w14:paraId="3A5FC01A"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&lt;name&gt;</w:t>
      </w:r>
      <w:proofErr w:type="spellStart"/>
      <w:proofErr w:type="gramStart"/>
      <w:r w:rsidRPr="0066499A">
        <w:rPr>
          <w:b/>
        </w:rPr>
        <w:t>dfs.allow</w:t>
      </w:r>
      <w:proofErr w:type="gramEnd"/>
      <w:r w:rsidRPr="0066499A">
        <w:rPr>
          <w:b/>
        </w:rPr>
        <w:t>.truncate</w:t>
      </w:r>
      <w:proofErr w:type="spellEnd"/>
      <w:r w:rsidRPr="0066499A">
        <w:rPr>
          <w:b/>
        </w:rPr>
        <w:t>&lt;/name&gt;</w:t>
      </w:r>
    </w:p>
    <w:p w14:paraId="06596E81"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&lt;value&gt;true&lt;/value&gt;</w:t>
      </w:r>
    </w:p>
    <w:p w14:paraId="2FF10229" w14:textId="77777777"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&lt;on-</w:t>
      </w:r>
      <w:proofErr w:type="spellStart"/>
      <w:r w:rsidRPr="0066499A">
        <w:rPr>
          <w:b/>
        </w:rPr>
        <w:t>ambari</w:t>
      </w:r>
      <w:proofErr w:type="spellEnd"/>
      <w:r w:rsidRPr="0066499A">
        <w:rPr>
          <w:b/>
        </w:rPr>
        <w:t>-upgrade add="true"/&gt;</w:t>
      </w:r>
    </w:p>
    <w:p w14:paraId="22FA7887" w14:textId="4BECBAAE" w:rsidR="0066499A" w:rsidRPr="0066499A" w:rsidRDefault="0066499A" w:rsidP="0066499A">
      <w:pPr>
        <w:pBdr>
          <w:top w:val="single" w:sz="4" w:space="1" w:color="auto"/>
          <w:left w:val="single" w:sz="4" w:space="4" w:color="auto"/>
          <w:bottom w:val="single" w:sz="4" w:space="1" w:color="auto"/>
          <w:right w:val="single" w:sz="4" w:space="4" w:color="auto"/>
        </w:pBdr>
        <w:shd w:val="pct10" w:color="auto" w:fill="auto"/>
        <w:ind w:firstLine="420"/>
        <w:rPr>
          <w:b/>
        </w:rPr>
      </w:pPr>
      <w:r w:rsidRPr="0066499A">
        <w:rPr>
          <w:b/>
        </w:rPr>
        <w:t>&gt;   &lt;/property&gt;</w:t>
      </w:r>
    </w:p>
    <w:p w14:paraId="53C2929B" w14:textId="4F7E3F38" w:rsidR="0066499A" w:rsidRDefault="0093194C" w:rsidP="0066499A">
      <w:r>
        <w:rPr>
          <w:rFonts w:hint="eastAsia"/>
        </w:rPr>
        <w:t>（</w:t>
      </w:r>
      <w:r>
        <w:rPr>
          <w:rFonts w:hint="eastAsia"/>
        </w:rPr>
        <w:t>4</w:t>
      </w:r>
      <w:r>
        <w:rPr>
          <w:rFonts w:hint="eastAsia"/>
        </w:rPr>
        <w:t>）</w:t>
      </w:r>
      <w:r w:rsidR="0066499A" w:rsidRPr="0066499A">
        <w:t>httpfs-env.xml</w:t>
      </w:r>
      <w:r w:rsidR="0066499A">
        <w:rPr>
          <w:rFonts w:hint="eastAsia"/>
        </w:rPr>
        <w:t>：</w:t>
      </w:r>
    </w:p>
    <w:p w14:paraId="7796793E" w14:textId="741F9A92" w:rsidR="006E102E" w:rsidRDefault="006E102E" w:rsidP="0066499A">
      <w:r>
        <w:tab/>
      </w:r>
      <w:r>
        <w:t>直接拷贝可用</w:t>
      </w:r>
      <w:r>
        <w:rPr>
          <w:rFonts w:hint="eastAsia"/>
        </w:rPr>
        <w:t>。</w:t>
      </w:r>
    </w:p>
    <w:p w14:paraId="627808E2" w14:textId="1BB7DA68" w:rsidR="0066499A" w:rsidRDefault="0093194C" w:rsidP="0066499A">
      <w:r>
        <w:rPr>
          <w:rFonts w:hint="eastAsia"/>
        </w:rPr>
        <w:t>（</w:t>
      </w:r>
      <w:r>
        <w:rPr>
          <w:rFonts w:hint="eastAsia"/>
        </w:rPr>
        <w:t>5</w:t>
      </w:r>
      <w:r>
        <w:rPr>
          <w:rFonts w:hint="eastAsia"/>
        </w:rPr>
        <w:t>）</w:t>
      </w:r>
      <w:r w:rsidR="0066499A" w:rsidRPr="0066499A">
        <w:t>httpfs-log4j.xml</w:t>
      </w:r>
      <w:r w:rsidR="006E102E">
        <w:rPr>
          <w:rFonts w:hint="eastAsia"/>
        </w:rPr>
        <w:t>：</w:t>
      </w:r>
    </w:p>
    <w:p w14:paraId="284F47F5" w14:textId="79750CF2" w:rsidR="006E102E" w:rsidRDefault="006E102E" w:rsidP="0066499A">
      <w:r>
        <w:tab/>
      </w:r>
      <w:r>
        <w:t>直接拷贝可用</w:t>
      </w:r>
      <w:r>
        <w:rPr>
          <w:rFonts w:hint="eastAsia"/>
        </w:rPr>
        <w:t>。</w:t>
      </w:r>
    </w:p>
    <w:p w14:paraId="6A7F25A3" w14:textId="7D8A4E64" w:rsidR="0066499A" w:rsidRDefault="0093194C" w:rsidP="0066499A">
      <w:r>
        <w:rPr>
          <w:rFonts w:hint="eastAsia"/>
        </w:rPr>
        <w:t>（</w:t>
      </w:r>
      <w:r>
        <w:rPr>
          <w:rFonts w:hint="eastAsia"/>
        </w:rPr>
        <w:t>6</w:t>
      </w:r>
      <w:r>
        <w:rPr>
          <w:rFonts w:hint="eastAsia"/>
        </w:rPr>
        <w:t>）</w:t>
      </w:r>
      <w:r w:rsidR="0066499A" w:rsidRPr="0066499A">
        <w:t>httpfs-site.xml</w:t>
      </w:r>
      <w:r w:rsidR="006E102E">
        <w:rPr>
          <w:rFonts w:hint="eastAsia"/>
        </w:rPr>
        <w:t>：</w:t>
      </w:r>
    </w:p>
    <w:p w14:paraId="3AC04C73" w14:textId="50ABCDD5" w:rsidR="006E102E" w:rsidRDefault="006E102E" w:rsidP="0066499A">
      <w:r>
        <w:tab/>
      </w:r>
      <w:r>
        <w:t>直接拷贝可用</w:t>
      </w:r>
      <w:r>
        <w:rPr>
          <w:rFonts w:hint="eastAsia"/>
        </w:rPr>
        <w:t>。</w:t>
      </w:r>
      <w:r w:rsidR="00790BE9">
        <w:rPr>
          <w:rFonts w:hint="eastAsia"/>
        </w:rPr>
        <w:t>新拷贝的</w:t>
      </w:r>
      <w:r w:rsidR="00790BE9">
        <w:rPr>
          <w:rFonts w:hint="eastAsia"/>
        </w:rPr>
        <w:t>xml</w:t>
      </w:r>
      <w:r w:rsidR="00790BE9">
        <w:rPr>
          <w:rFonts w:hint="eastAsia"/>
        </w:rPr>
        <w:t>文件赋权限</w:t>
      </w:r>
      <w:proofErr w:type="spellStart"/>
      <w:r w:rsidR="00790BE9">
        <w:rPr>
          <w:rFonts w:hint="eastAsia"/>
        </w:rPr>
        <w:t>a</w:t>
      </w:r>
      <w:r w:rsidR="00790BE9">
        <w:t>+x</w:t>
      </w:r>
      <w:proofErr w:type="spellEnd"/>
    </w:p>
    <w:p w14:paraId="00FD7CC6" w14:textId="6C572A25" w:rsidR="00B94F6E" w:rsidRDefault="00710A0A" w:rsidP="00710A0A">
      <w:pPr>
        <w:pStyle w:val="4"/>
      </w:pPr>
      <w:r>
        <w:rPr>
          <w:rFonts w:hint="eastAsia"/>
        </w:rPr>
        <w:t xml:space="preserve">5.5.1.3 </w:t>
      </w:r>
      <w:r w:rsidR="00B94F6E" w:rsidRPr="00B94F6E">
        <w:t>package</w:t>
      </w:r>
      <w:r w:rsidR="00B94F6E">
        <w:t>/scripts</w:t>
      </w:r>
    </w:p>
    <w:p w14:paraId="4FA29D7D" w14:textId="5DB128E2" w:rsidR="00B94F6E" w:rsidRDefault="00EF1FEF" w:rsidP="00B94F6E">
      <w:r>
        <w:rPr>
          <w:rFonts w:hint="eastAsia"/>
        </w:rPr>
        <w:t>（</w:t>
      </w:r>
      <w:r>
        <w:rPr>
          <w:rFonts w:hint="eastAsia"/>
        </w:rPr>
        <w:t>1</w:t>
      </w:r>
      <w:r>
        <w:rPr>
          <w:rFonts w:hint="eastAsia"/>
        </w:rPr>
        <w:t>）</w:t>
      </w:r>
      <w:r w:rsidR="00790BE9" w:rsidRPr="00790BE9">
        <w:t>hdfs_httpfs.py</w:t>
      </w:r>
      <w:r w:rsidR="00790BE9">
        <w:rPr>
          <w:rFonts w:hint="eastAsia"/>
        </w:rPr>
        <w:t>：</w:t>
      </w:r>
    </w:p>
    <w:p w14:paraId="30B359A5" w14:textId="3F266201" w:rsidR="00AA1D66" w:rsidRDefault="00AA1D66" w:rsidP="00B94F6E">
      <w:r>
        <w:tab/>
        <w:t>Line105</w:t>
      </w:r>
      <w:r>
        <w:t>添加如下内容</w:t>
      </w:r>
      <w:r>
        <w:rPr>
          <w:rFonts w:hint="eastAsia"/>
        </w:rPr>
        <w:t>：</w:t>
      </w:r>
    </w:p>
    <w:p w14:paraId="2B32E1D1" w14:textId="34333F62" w:rsidR="00AA1D66" w:rsidRPr="00AA1D66" w:rsidRDefault="00AA1D66" w:rsidP="00AA1D6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AA1D66">
        <w:rPr>
          <w:sz w:val="18"/>
          <w:szCs w:val="18"/>
        </w:rPr>
        <w:t xml:space="preserve">def </w:t>
      </w:r>
      <w:proofErr w:type="spellStart"/>
      <w:r w:rsidRPr="00AA1D66">
        <w:rPr>
          <w:sz w:val="18"/>
          <w:szCs w:val="18"/>
        </w:rPr>
        <w:t>get_component_name</w:t>
      </w:r>
      <w:proofErr w:type="spellEnd"/>
      <w:r w:rsidRPr="00AA1D66">
        <w:rPr>
          <w:sz w:val="18"/>
          <w:szCs w:val="18"/>
        </w:rPr>
        <w:t>(self):</w:t>
      </w:r>
    </w:p>
    <w:p w14:paraId="3E8A88BF" w14:textId="60ECCCCA" w:rsidR="00AA1D66" w:rsidRPr="00AA1D66" w:rsidRDefault="00AA1D66" w:rsidP="00AA1D6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AA1D66">
        <w:rPr>
          <w:sz w:val="18"/>
          <w:szCs w:val="18"/>
        </w:rPr>
        <w:t xml:space="preserve">    </w:t>
      </w:r>
      <w:r w:rsidRPr="00AA1D66">
        <w:rPr>
          <w:sz w:val="18"/>
          <w:szCs w:val="18"/>
        </w:rPr>
        <w:tab/>
        <w:t>return "</w:t>
      </w:r>
      <w:proofErr w:type="spellStart"/>
      <w:r w:rsidRPr="00AA1D66">
        <w:rPr>
          <w:sz w:val="18"/>
          <w:szCs w:val="18"/>
        </w:rPr>
        <w:t>hdfs-httpfs</w:t>
      </w:r>
      <w:proofErr w:type="spellEnd"/>
      <w:r w:rsidRPr="00AA1D66">
        <w:rPr>
          <w:sz w:val="18"/>
          <w:szCs w:val="18"/>
        </w:rPr>
        <w:t>"</w:t>
      </w:r>
    </w:p>
    <w:p w14:paraId="40B883E5" w14:textId="2D135BBC" w:rsidR="00790BE9" w:rsidRDefault="00790BE9" w:rsidP="00B94F6E">
      <w:r>
        <w:tab/>
      </w:r>
      <w:r>
        <w:t>拷贝</w:t>
      </w:r>
      <w:r>
        <w:rPr>
          <w:rFonts w:hint="eastAsia"/>
        </w:rPr>
        <w:t>，</w:t>
      </w:r>
      <w:r>
        <w:t>同时赋权限</w:t>
      </w:r>
      <w:proofErr w:type="spellStart"/>
      <w:r>
        <w:t>a+x</w:t>
      </w:r>
      <w:proofErr w:type="spellEnd"/>
    </w:p>
    <w:p w14:paraId="0B6E5BAD" w14:textId="77777777" w:rsidR="002B2C3A" w:rsidRDefault="002B2C3A" w:rsidP="00B94F6E">
      <w:r>
        <w:tab/>
      </w:r>
      <w:commentRangeStart w:id="2332"/>
      <w:r>
        <w:t>start</w:t>
      </w:r>
      <w:r>
        <w:t>和</w:t>
      </w:r>
      <w:r>
        <w:t>stop</w:t>
      </w:r>
      <w:r>
        <w:t>方法中确保参数为</w:t>
      </w:r>
      <w:r>
        <w:rPr>
          <w:rFonts w:hint="eastAsia"/>
        </w:rPr>
        <w:t>：</w:t>
      </w:r>
    </w:p>
    <w:p w14:paraId="23A287F5" w14:textId="23BFB1F3" w:rsidR="002B2C3A" w:rsidRPr="002B2C3A" w:rsidRDefault="002B2C3A" w:rsidP="002B2C3A">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2B2C3A">
        <w:rPr>
          <w:sz w:val="18"/>
          <w:szCs w:val="18"/>
        </w:rPr>
        <w:t>(self, env,</w:t>
      </w:r>
      <w:r w:rsidRPr="002B2C3A">
        <w:rPr>
          <w:color w:val="FF0000"/>
          <w:sz w:val="18"/>
          <w:szCs w:val="18"/>
        </w:rPr>
        <w:t xml:space="preserve"> </w:t>
      </w:r>
      <w:proofErr w:type="spellStart"/>
      <w:r w:rsidRPr="002B2C3A">
        <w:rPr>
          <w:color w:val="FF0000"/>
          <w:sz w:val="18"/>
          <w:szCs w:val="18"/>
        </w:rPr>
        <w:t>upgrade_type</w:t>
      </w:r>
      <w:proofErr w:type="spellEnd"/>
      <w:r w:rsidRPr="002B2C3A">
        <w:rPr>
          <w:color w:val="FF0000"/>
          <w:sz w:val="18"/>
          <w:szCs w:val="18"/>
        </w:rPr>
        <w:t>=None)</w:t>
      </w:r>
      <w:commentRangeEnd w:id="2332"/>
      <w:r w:rsidR="009A3103">
        <w:rPr>
          <w:rStyle w:val="a7"/>
        </w:rPr>
        <w:commentReference w:id="2332"/>
      </w:r>
    </w:p>
    <w:p w14:paraId="493096F4" w14:textId="6B1028DF" w:rsidR="00790BE9" w:rsidRDefault="00EF1FEF" w:rsidP="00B94F6E">
      <w:r>
        <w:rPr>
          <w:rFonts w:hint="eastAsia"/>
        </w:rPr>
        <w:t>（</w:t>
      </w:r>
      <w:r>
        <w:rPr>
          <w:rFonts w:hint="eastAsia"/>
        </w:rPr>
        <w:t>2</w:t>
      </w:r>
      <w:r>
        <w:rPr>
          <w:rFonts w:hint="eastAsia"/>
        </w:rPr>
        <w:t>）</w:t>
      </w:r>
      <w:r w:rsidR="00790BE9" w:rsidRPr="00790BE9">
        <w:t>params_linux.py</w:t>
      </w:r>
      <w:r w:rsidR="00790BE9">
        <w:rPr>
          <w:rFonts w:hint="eastAsia"/>
        </w:rPr>
        <w:t>：</w:t>
      </w:r>
    </w:p>
    <w:p w14:paraId="3BB07D54" w14:textId="00097ADE" w:rsidR="00790BE9" w:rsidRDefault="00790BE9" w:rsidP="00B94F6E">
      <w:r>
        <w:tab/>
      </w:r>
      <w:r>
        <w:t>在</w:t>
      </w:r>
      <w:r>
        <w:t>line113</w:t>
      </w:r>
      <w:r>
        <w:t>行添加内容</w:t>
      </w:r>
      <w:r>
        <w:rPr>
          <w:rFonts w:hint="eastAsia"/>
        </w:rPr>
        <w:t>：</w:t>
      </w:r>
    </w:p>
    <w:p w14:paraId="08EEA461" w14:textId="77777777" w:rsidR="00790BE9" w:rsidRPr="00790BE9" w:rsidRDefault="00790BE9" w:rsidP="00790BE9">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790BE9">
        <w:rPr>
          <w:sz w:val="18"/>
          <w:szCs w:val="18"/>
        </w:rPr>
        <w:t>#</w:t>
      </w:r>
      <w:proofErr w:type="spellStart"/>
      <w:r w:rsidRPr="00790BE9">
        <w:rPr>
          <w:sz w:val="18"/>
          <w:szCs w:val="18"/>
        </w:rPr>
        <w:t>httpfs</w:t>
      </w:r>
      <w:proofErr w:type="spellEnd"/>
      <w:r w:rsidRPr="00790BE9">
        <w:rPr>
          <w:sz w:val="18"/>
          <w:szCs w:val="18"/>
        </w:rPr>
        <w:t xml:space="preserve"> default parameters</w:t>
      </w:r>
    </w:p>
    <w:p w14:paraId="4624E16C" w14:textId="77777777" w:rsidR="00790BE9" w:rsidRPr="00790BE9" w:rsidRDefault="00790BE9" w:rsidP="00790BE9">
      <w:pPr>
        <w:pBdr>
          <w:top w:val="single" w:sz="4" w:space="1" w:color="auto"/>
          <w:left w:val="single" w:sz="4" w:space="4" w:color="auto"/>
          <w:bottom w:val="single" w:sz="4" w:space="1" w:color="auto"/>
          <w:right w:val="single" w:sz="4" w:space="4" w:color="auto"/>
        </w:pBdr>
        <w:shd w:val="pct10" w:color="auto" w:fill="auto"/>
        <w:ind w:firstLine="420"/>
        <w:rPr>
          <w:sz w:val="18"/>
          <w:szCs w:val="18"/>
        </w:rPr>
      </w:pPr>
      <w:proofErr w:type="spellStart"/>
      <w:r w:rsidRPr="00790BE9">
        <w:rPr>
          <w:sz w:val="18"/>
          <w:szCs w:val="18"/>
        </w:rPr>
        <w:t>httpfs_user</w:t>
      </w:r>
      <w:proofErr w:type="spellEnd"/>
      <w:r w:rsidRPr="00790BE9">
        <w:rPr>
          <w:sz w:val="18"/>
          <w:szCs w:val="18"/>
        </w:rPr>
        <w:t xml:space="preserve"> = config['configurations</w:t>
      </w:r>
      <w:proofErr w:type="gramStart"/>
      <w:r w:rsidRPr="00790BE9">
        <w:rPr>
          <w:sz w:val="18"/>
          <w:szCs w:val="18"/>
        </w:rPr>
        <w:t>'][</w:t>
      </w:r>
      <w:proofErr w:type="gramEnd"/>
      <w:r w:rsidRPr="00790BE9">
        <w:rPr>
          <w:sz w:val="18"/>
          <w:szCs w:val="18"/>
        </w:rPr>
        <w:t>'</w:t>
      </w:r>
      <w:proofErr w:type="spellStart"/>
      <w:r w:rsidRPr="00790BE9">
        <w:rPr>
          <w:sz w:val="18"/>
          <w:szCs w:val="18"/>
        </w:rPr>
        <w:t>httpfs</w:t>
      </w:r>
      <w:proofErr w:type="spellEnd"/>
      <w:r w:rsidRPr="00790BE9">
        <w:rPr>
          <w:sz w:val="18"/>
          <w:szCs w:val="18"/>
        </w:rPr>
        <w:t>-env']['</w:t>
      </w:r>
      <w:proofErr w:type="spellStart"/>
      <w:r w:rsidRPr="00790BE9">
        <w:rPr>
          <w:sz w:val="18"/>
          <w:szCs w:val="18"/>
        </w:rPr>
        <w:t>httpfs_user</w:t>
      </w:r>
      <w:proofErr w:type="spellEnd"/>
      <w:r w:rsidRPr="00790BE9">
        <w:rPr>
          <w:sz w:val="18"/>
          <w:szCs w:val="18"/>
        </w:rPr>
        <w:t>']</w:t>
      </w:r>
    </w:p>
    <w:p w14:paraId="0FE8D151" w14:textId="77777777" w:rsidR="00790BE9" w:rsidRPr="00790BE9" w:rsidRDefault="00790BE9" w:rsidP="00790BE9">
      <w:pPr>
        <w:pBdr>
          <w:top w:val="single" w:sz="4" w:space="1" w:color="auto"/>
          <w:left w:val="single" w:sz="4" w:space="4" w:color="auto"/>
          <w:bottom w:val="single" w:sz="4" w:space="1" w:color="auto"/>
          <w:right w:val="single" w:sz="4" w:space="4" w:color="auto"/>
        </w:pBdr>
        <w:shd w:val="pct10" w:color="auto" w:fill="auto"/>
        <w:ind w:firstLine="420"/>
        <w:rPr>
          <w:sz w:val="18"/>
          <w:szCs w:val="18"/>
        </w:rPr>
      </w:pPr>
      <w:proofErr w:type="spellStart"/>
      <w:r w:rsidRPr="00790BE9">
        <w:rPr>
          <w:sz w:val="18"/>
          <w:szCs w:val="18"/>
        </w:rPr>
        <w:t>httpfs_group</w:t>
      </w:r>
      <w:proofErr w:type="spellEnd"/>
      <w:r w:rsidRPr="00790BE9">
        <w:rPr>
          <w:sz w:val="18"/>
          <w:szCs w:val="18"/>
        </w:rPr>
        <w:t xml:space="preserve"> = config['configurations</w:t>
      </w:r>
      <w:proofErr w:type="gramStart"/>
      <w:r w:rsidRPr="00790BE9">
        <w:rPr>
          <w:sz w:val="18"/>
          <w:szCs w:val="18"/>
        </w:rPr>
        <w:t>'][</w:t>
      </w:r>
      <w:proofErr w:type="gramEnd"/>
      <w:r w:rsidRPr="00790BE9">
        <w:rPr>
          <w:sz w:val="18"/>
          <w:szCs w:val="18"/>
        </w:rPr>
        <w:t>'</w:t>
      </w:r>
      <w:proofErr w:type="spellStart"/>
      <w:r w:rsidRPr="00790BE9">
        <w:rPr>
          <w:sz w:val="18"/>
          <w:szCs w:val="18"/>
        </w:rPr>
        <w:t>httpfs</w:t>
      </w:r>
      <w:proofErr w:type="spellEnd"/>
      <w:r w:rsidRPr="00790BE9">
        <w:rPr>
          <w:sz w:val="18"/>
          <w:szCs w:val="18"/>
        </w:rPr>
        <w:t>-env']['</w:t>
      </w:r>
      <w:proofErr w:type="spellStart"/>
      <w:r w:rsidRPr="00790BE9">
        <w:rPr>
          <w:sz w:val="18"/>
          <w:szCs w:val="18"/>
        </w:rPr>
        <w:t>httpfs_group</w:t>
      </w:r>
      <w:proofErr w:type="spellEnd"/>
      <w:r w:rsidRPr="00790BE9">
        <w:rPr>
          <w:sz w:val="18"/>
          <w:szCs w:val="18"/>
        </w:rPr>
        <w:t>']</w:t>
      </w:r>
    </w:p>
    <w:p w14:paraId="71B2C52C" w14:textId="77777777" w:rsidR="00790BE9" w:rsidRPr="00790BE9" w:rsidRDefault="00790BE9" w:rsidP="00790BE9">
      <w:pPr>
        <w:pBdr>
          <w:top w:val="single" w:sz="4" w:space="1" w:color="auto"/>
          <w:left w:val="single" w:sz="4" w:space="4" w:color="auto"/>
          <w:bottom w:val="single" w:sz="4" w:space="1" w:color="auto"/>
          <w:right w:val="single" w:sz="4" w:space="4" w:color="auto"/>
        </w:pBdr>
        <w:shd w:val="pct10" w:color="auto" w:fill="auto"/>
        <w:ind w:firstLine="420"/>
        <w:rPr>
          <w:sz w:val="18"/>
          <w:szCs w:val="18"/>
        </w:rPr>
      </w:pPr>
      <w:proofErr w:type="spellStart"/>
      <w:r w:rsidRPr="00790BE9">
        <w:rPr>
          <w:sz w:val="18"/>
          <w:szCs w:val="18"/>
        </w:rPr>
        <w:t>httpfs_port</w:t>
      </w:r>
      <w:proofErr w:type="spellEnd"/>
      <w:r w:rsidRPr="00790BE9">
        <w:rPr>
          <w:sz w:val="18"/>
          <w:szCs w:val="18"/>
        </w:rPr>
        <w:t xml:space="preserve"> = config['configurations</w:t>
      </w:r>
      <w:proofErr w:type="gramStart"/>
      <w:r w:rsidRPr="00790BE9">
        <w:rPr>
          <w:sz w:val="18"/>
          <w:szCs w:val="18"/>
        </w:rPr>
        <w:t>'][</w:t>
      </w:r>
      <w:proofErr w:type="gramEnd"/>
      <w:r w:rsidRPr="00790BE9">
        <w:rPr>
          <w:sz w:val="18"/>
          <w:szCs w:val="18"/>
        </w:rPr>
        <w:t>'</w:t>
      </w:r>
      <w:proofErr w:type="spellStart"/>
      <w:r w:rsidRPr="00790BE9">
        <w:rPr>
          <w:sz w:val="18"/>
          <w:szCs w:val="18"/>
        </w:rPr>
        <w:t>httpfs</w:t>
      </w:r>
      <w:proofErr w:type="spellEnd"/>
      <w:r w:rsidRPr="00790BE9">
        <w:rPr>
          <w:sz w:val="18"/>
          <w:szCs w:val="18"/>
        </w:rPr>
        <w:t>-env']['</w:t>
      </w:r>
      <w:proofErr w:type="spellStart"/>
      <w:r w:rsidRPr="00790BE9">
        <w:rPr>
          <w:sz w:val="18"/>
          <w:szCs w:val="18"/>
        </w:rPr>
        <w:t>httpfs_port</w:t>
      </w:r>
      <w:proofErr w:type="spellEnd"/>
      <w:r w:rsidRPr="00790BE9">
        <w:rPr>
          <w:sz w:val="18"/>
          <w:szCs w:val="18"/>
        </w:rPr>
        <w:t>']</w:t>
      </w:r>
    </w:p>
    <w:p w14:paraId="72432463" w14:textId="77777777" w:rsidR="00790BE9" w:rsidRPr="00790BE9" w:rsidRDefault="00790BE9" w:rsidP="00790BE9">
      <w:pPr>
        <w:pBdr>
          <w:top w:val="single" w:sz="4" w:space="1" w:color="auto"/>
          <w:left w:val="single" w:sz="4" w:space="4" w:color="auto"/>
          <w:bottom w:val="single" w:sz="4" w:space="1" w:color="auto"/>
          <w:right w:val="single" w:sz="4" w:space="4" w:color="auto"/>
        </w:pBdr>
        <w:shd w:val="pct10" w:color="auto" w:fill="auto"/>
        <w:ind w:firstLine="420"/>
        <w:rPr>
          <w:sz w:val="18"/>
          <w:szCs w:val="18"/>
        </w:rPr>
      </w:pPr>
      <w:proofErr w:type="spellStart"/>
      <w:r w:rsidRPr="00790BE9">
        <w:rPr>
          <w:sz w:val="18"/>
          <w:szCs w:val="18"/>
        </w:rPr>
        <w:t>httpfs_admin_port</w:t>
      </w:r>
      <w:proofErr w:type="spellEnd"/>
      <w:r w:rsidRPr="00790BE9">
        <w:rPr>
          <w:sz w:val="18"/>
          <w:szCs w:val="18"/>
        </w:rPr>
        <w:t xml:space="preserve"> = config['configurations</w:t>
      </w:r>
      <w:proofErr w:type="gramStart"/>
      <w:r w:rsidRPr="00790BE9">
        <w:rPr>
          <w:sz w:val="18"/>
          <w:szCs w:val="18"/>
        </w:rPr>
        <w:t>'][</w:t>
      </w:r>
      <w:proofErr w:type="gramEnd"/>
      <w:r w:rsidRPr="00790BE9">
        <w:rPr>
          <w:sz w:val="18"/>
          <w:szCs w:val="18"/>
        </w:rPr>
        <w:t>'</w:t>
      </w:r>
      <w:proofErr w:type="spellStart"/>
      <w:r w:rsidRPr="00790BE9">
        <w:rPr>
          <w:sz w:val="18"/>
          <w:szCs w:val="18"/>
        </w:rPr>
        <w:t>httpfs</w:t>
      </w:r>
      <w:proofErr w:type="spellEnd"/>
      <w:r w:rsidRPr="00790BE9">
        <w:rPr>
          <w:sz w:val="18"/>
          <w:szCs w:val="18"/>
        </w:rPr>
        <w:t>-env']['</w:t>
      </w:r>
      <w:proofErr w:type="spellStart"/>
      <w:r w:rsidRPr="00790BE9">
        <w:rPr>
          <w:sz w:val="18"/>
          <w:szCs w:val="18"/>
        </w:rPr>
        <w:t>httpfs_admin_port</w:t>
      </w:r>
      <w:proofErr w:type="spellEnd"/>
      <w:r w:rsidRPr="00790BE9">
        <w:rPr>
          <w:sz w:val="18"/>
          <w:szCs w:val="18"/>
        </w:rPr>
        <w:t>']</w:t>
      </w:r>
    </w:p>
    <w:p w14:paraId="14D7F077" w14:textId="77777777" w:rsidR="00790BE9" w:rsidRPr="00790BE9" w:rsidRDefault="00790BE9" w:rsidP="00790BE9">
      <w:pPr>
        <w:pBdr>
          <w:top w:val="single" w:sz="4" w:space="1" w:color="auto"/>
          <w:left w:val="single" w:sz="4" w:space="4" w:color="auto"/>
          <w:bottom w:val="single" w:sz="4" w:space="1" w:color="auto"/>
          <w:right w:val="single" w:sz="4" w:space="4" w:color="auto"/>
        </w:pBdr>
        <w:shd w:val="pct10" w:color="auto" w:fill="auto"/>
        <w:ind w:firstLine="420"/>
        <w:rPr>
          <w:sz w:val="18"/>
          <w:szCs w:val="18"/>
        </w:rPr>
      </w:pPr>
      <w:proofErr w:type="spellStart"/>
      <w:r w:rsidRPr="00790BE9">
        <w:rPr>
          <w:sz w:val="18"/>
          <w:szCs w:val="18"/>
        </w:rPr>
        <w:t>httpfs_conf_dir</w:t>
      </w:r>
      <w:proofErr w:type="spellEnd"/>
      <w:r w:rsidRPr="00790BE9">
        <w:rPr>
          <w:sz w:val="18"/>
          <w:szCs w:val="18"/>
        </w:rPr>
        <w:t xml:space="preserve"> = config['configurations</w:t>
      </w:r>
      <w:proofErr w:type="gramStart"/>
      <w:r w:rsidRPr="00790BE9">
        <w:rPr>
          <w:sz w:val="18"/>
          <w:szCs w:val="18"/>
        </w:rPr>
        <w:t>'][</w:t>
      </w:r>
      <w:proofErr w:type="gramEnd"/>
      <w:r w:rsidRPr="00790BE9">
        <w:rPr>
          <w:sz w:val="18"/>
          <w:szCs w:val="18"/>
        </w:rPr>
        <w:t>'</w:t>
      </w:r>
      <w:proofErr w:type="spellStart"/>
      <w:r w:rsidRPr="00790BE9">
        <w:rPr>
          <w:sz w:val="18"/>
          <w:szCs w:val="18"/>
        </w:rPr>
        <w:t>httpfs</w:t>
      </w:r>
      <w:proofErr w:type="spellEnd"/>
      <w:r w:rsidRPr="00790BE9">
        <w:rPr>
          <w:sz w:val="18"/>
          <w:szCs w:val="18"/>
        </w:rPr>
        <w:t>-env']['</w:t>
      </w:r>
      <w:proofErr w:type="spellStart"/>
      <w:r w:rsidRPr="00790BE9">
        <w:rPr>
          <w:sz w:val="18"/>
          <w:szCs w:val="18"/>
        </w:rPr>
        <w:t>httpfs_conf_dir</w:t>
      </w:r>
      <w:proofErr w:type="spellEnd"/>
      <w:r w:rsidRPr="00790BE9">
        <w:rPr>
          <w:sz w:val="18"/>
          <w:szCs w:val="18"/>
        </w:rPr>
        <w:t>']</w:t>
      </w:r>
    </w:p>
    <w:p w14:paraId="3B30BA81" w14:textId="77777777" w:rsidR="00790BE9" w:rsidRPr="00790BE9" w:rsidRDefault="00790BE9" w:rsidP="00790BE9">
      <w:pPr>
        <w:pBdr>
          <w:top w:val="single" w:sz="4" w:space="1" w:color="auto"/>
          <w:left w:val="single" w:sz="4" w:space="4" w:color="auto"/>
          <w:bottom w:val="single" w:sz="4" w:space="1" w:color="auto"/>
          <w:right w:val="single" w:sz="4" w:space="4" w:color="auto"/>
        </w:pBdr>
        <w:shd w:val="pct10" w:color="auto" w:fill="auto"/>
        <w:ind w:firstLine="420"/>
        <w:rPr>
          <w:sz w:val="18"/>
          <w:szCs w:val="18"/>
        </w:rPr>
      </w:pPr>
      <w:proofErr w:type="spellStart"/>
      <w:r w:rsidRPr="00790BE9">
        <w:rPr>
          <w:sz w:val="18"/>
          <w:szCs w:val="18"/>
        </w:rPr>
        <w:t>httpfs_log_dir</w:t>
      </w:r>
      <w:proofErr w:type="spellEnd"/>
      <w:r w:rsidRPr="00790BE9">
        <w:rPr>
          <w:sz w:val="18"/>
          <w:szCs w:val="18"/>
        </w:rPr>
        <w:t xml:space="preserve"> = config['configurations</w:t>
      </w:r>
      <w:proofErr w:type="gramStart"/>
      <w:r w:rsidRPr="00790BE9">
        <w:rPr>
          <w:sz w:val="18"/>
          <w:szCs w:val="18"/>
        </w:rPr>
        <w:t>'][</w:t>
      </w:r>
      <w:proofErr w:type="gramEnd"/>
      <w:r w:rsidRPr="00790BE9">
        <w:rPr>
          <w:sz w:val="18"/>
          <w:szCs w:val="18"/>
        </w:rPr>
        <w:t>'</w:t>
      </w:r>
      <w:proofErr w:type="spellStart"/>
      <w:r w:rsidRPr="00790BE9">
        <w:rPr>
          <w:sz w:val="18"/>
          <w:szCs w:val="18"/>
        </w:rPr>
        <w:t>httpfs</w:t>
      </w:r>
      <w:proofErr w:type="spellEnd"/>
      <w:r w:rsidRPr="00790BE9">
        <w:rPr>
          <w:sz w:val="18"/>
          <w:szCs w:val="18"/>
        </w:rPr>
        <w:t>-env']['</w:t>
      </w:r>
      <w:proofErr w:type="spellStart"/>
      <w:r w:rsidRPr="00790BE9">
        <w:rPr>
          <w:sz w:val="18"/>
          <w:szCs w:val="18"/>
        </w:rPr>
        <w:t>httpfs_log_dir</w:t>
      </w:r>
      <w:proofErr w:type="spellEnd"/>
      <w:r w:rsidRPr="00790BE9">
        <w:rPr>
          <w:sz w:val="18"/>
          <w:szCs w:val="18"/>
        </w:rPr>
        <w:t>']</w:t>
      </w:r>
    </w:p>
    <w:p w14:paraId="576FC652" w14:textId="77777777" w:rsidR="00790BE9" w:rsidRPr="00790BE9" w:rsidRDefault="00790BE9" w:rsidP="00790BE9">
      <w:pPr>
        <w:pBdr>
          <w:top w:val="single" w:sz="4" w:space="1" w:color="auto"/>
          <w:left w:val="single" w:sz="4" w:space="4" w:color="auto"/>
          <w:bottom w:val="single" w:sz="4" w:space="1" w:color="auto"/>
          <w:right w:val="single" w:sz="4" w:space="4" w:color="auto"/>
        </w:pBdr>
        <w:shd w:val="pct10" w:color="auto" w:fill="auto"/>
        <w:ind w:firstLine="420"/>
        <w:rPr>
          <w:sz w:val="18"/>
          <w:szCs w:val="18"/>
        </w:rPr>
      </w:pPr>
      <w:proofErr w:type="spellStart"/>
      <w:r w:rsidRPr="00790BE9">
        <w:rPr>
          <w:sz w:val="18"/>
          <w:szCs w:val="18"/>
        </w:rPr>
        <w:t>httpfs_env_content</w:t>
      </w:r>
      <w:proofErr w:type="spellEnd"/>
      <w:r w:rsidRPr="00790BE9">
        <w:rPr>
          <w:sz w:val="18"/>
          <w:szCs w:val="18"/>
        </w:rPr>
        <w:t xml:space="preserve"> = config['configurations</w:t>
      </w:r>
      <w:proofErr w:type="gramStart"/>
      <w:r w:rsidRPr="00790BE9">
        <w:rPr>
          <w:sz w:val="18"/>
          <w:szCs w:val="18"/>
        </w:rPr>
        <w:t>'][</w:t>
      </w:r>
      <w:proofErr w:type="gramEnd"/>
      <w:r w:rsidRPr="00790BE9">
        <w:rPr>
          <w:sz w:val="18"/>
          <w:szCs w:val="18"/>
        </w:rPr>
        <w:t>'</w:t>
      </w:r>
      <w:proofErr w:type="spellStart"/>
      <w:r w:rsidRPr="00790BE9">
        <w:rPr>
          <w:sz w:val="18"/>
          <w:szCs w:val="18"/>
        </w:rPr>
        <w:t>httpfs</w:t>
      </w:r>
      <w:proofErr w:type="spellEnd"/>
      <w:r w:rsidRPr="00790BE9">
        <w:rPr>
          <w:sz w:val="18"/>
          <w:szCs w:val="18"/>
        </w:rPr>
        <w:t>-env']['content']</w:t>
      </w:r>
    </w:p>
    <w:p w14:paraId="23B62877" w14:textId="6EDD773E" w:rsidR="00790BE9" w:rsidRPr="00790BE9" w:rsidRDefault="00790BE9" w:rsidP="00790BE9">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790BE9">
        <w:rPr>
          <w:sz w:val="18"/>
          <w:szCs w:val="18"/>
        </w:rPr>
        <w:t>httpfs_log4j_content = config['configurations</w:t>
      </w:r>
      <w:proofErr w:type="gramStart"/>
      <w:r w:rsidRPr="00790BE9">
        <w:rPr>
          <w:sz w:val="18"/>
          <w:szCs w:val="18"/>
        </w:rPr>
        <w:t>'][</w:t>
      </w:r>
      <w:proofErr w:type="gramEnd"/>
      <w:r w:rsidRPr="00790BE9">
        <w:rPr>
          <w:sz w:val="18"/>
          <w:szCs w:val="18"/>
        </w:rPr>
        <w:t>'httpfs-log4j']['content']</w:t>
      </w:r>
    </w:p>
    <w:p w14:paraId="41348A5F" w14:textId="179E013F" w:rsidR="00790BE9" w:rsidRPr="00790BE9" w:rsidRDefault="00790BE9" w:rsidP="00790BE9"/>
    <w:p w14:paraId="5520A95B" w14:textId="4A03E38A" w:rsidR="007D05C1" w:rsidRDefault="007D05C1" w:rsidP="007D05C1">
      <w:pPr>
        <w:pStyle w:val="3"/>
      </w:pPr>
      <w:r>
        <w:t>5.5.2 COMMON-SERVICES/HBase</w:t>
      </w:r>
    </w:p>
    <w:p w14:paraId="55408DA8" w14:textId="10A825EE" w:rsidR="00301690" w:rsidRDefault="00301690" w:rsidP="00301690">
      <w:pPr>
        <w:pStyle w:val="4"/>
      </w:pPr>
      <w:r>
        <w:rPr>
          <w:rFonts w:hint="eastAsia"/>
        </w:rPr>
        <w:t>5.5.2.1</w:t>
      </w:r>
      <w:r>
        <w:t xml:space="preserve"> </w:t>
      </w:r>
      <w:r w:rsidRPr="00301690">
        <w:t>metainfo.xml</w:t>
      </w:r>
    </w:p>
    <w:p w14:paraId="620CBDCA" w14:textId="22CE9354" w:rsidR="00772D55" w:rsidRPr="00772D55" w:rsidRDefault="00772D55" w:rsidP="00772D55">
      <w:r>
        <w:t>在</w:t>
      </w:r>
      <w:r>
        <w:t>line134</w:t>
      </w:r>
      <w:r>
        <w:t>添加内容如下</w:t>
      </w:r>
      <w:r>
        <w:rPr>
          <w:rFonts w:hint="eastAsia"/>
        </w:rPr>
        <w:t>：</w:t>
      </w:r>
    </w:p>
    <w:p w14:paraId="0776E49D"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&lt;component&gt;</w:t>
      </w:r>
    </w:p>
    <w:p w14:paraId="772D0810"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&lt;name&gt;HBASE_THRIFTSERVER&lt;/name&gt;</w:t>
      </w:r>
    </w:p>
    <w:p w14:paraId="159B5463"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lastRenderedPageBreak/>
        <w:t xml:space="preserve">              &lt;</w:t>
      </w:r>
      <w:proofErr w:type="spellStart"/>
      <w:r w:rsidRPr="00301690">
        <w:rPr>
          <w:sz w:val="18"/>
          <w:szCs w:val="18"/>
        </w:rPr>
        <w:t>displayName</w:t>
      </w:r>
      <w:proofErr w:type="spellEnd"/>
      <w:r w:rsidRPr="00301690">
        <w:rPr>
          <w:sz w:val="18"/>
          <w:szCs w:val="18"/>
        </w:rPr>
        <w:t>&gt;</w:t>
      </w:r>
      <w:proofErr w:type="spellStart"/>
      <w:r w:rsidRPr="00301690">
        <w:rPr>
          <w:sz w:val="18"/>
          <w:szCs w:val="18"/>
        </w:rPr>
        <w:t>Hbase</w:t>
      </w:r>
      <w:proofErr w:type="spellEnd"/>
      <w:r w:rsidRPr="00301690">
        <w:rPr>
          <w:sz w:val="18"/>
          <w:szCs w:val="18"/>
        </w:rPr>
        <w:t xml:space="preserve"> </w:t>
      </w:r>
      <w:proofErr w:type="spellStart"/>
      <w:r w:rsidRPr="00301690">
        <w:rPr>
          <w:sz w:val="18"/>
          <w:szCs w:val="18"/>
        </w:rPr>
        <w:t>ThriftServer</w:t>
      </w:r>
      <w:proofErr w:type="spellEnd"/>
      <w:r w:rsidRPr="00301690">
        <w:rPr>
          <w:sz w:val="18"/>
          <w:szCs w:val="18"/>
        </w:rPr>
        <w:t>&lt;/</w:t>
      </w:r>
      <w:proofErr w:type="spellStart"/>
      <w:r w:rsidRPr="00301690">
        <w:rPr>
          <w:sz w:val="18"/>
          <w:szCs w:val="18"/>
        </w:rPr>
        <w:t>displayName</w:t>
      </w:r>
      <w:proofErr w:type="spellEnd"/>
      <w:r w:rsidRPr="00301690">
        <w:rPr>
          <w:sz w:val="18"/>
          <w:szCs w:val="18"/>
        </w:rPr>
        <w:t>&gt;</w:t>
      </w:r>
    </w:p>
    <w:p w14:paraId="03011623"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&lt;category&gt;SLAVE&lt;/category&gt;</w:t>
      </w:r>
    </w:p>
    <w:p w14:paraId="5BBAEAB8"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&lt;cardinality&gt;0+&lt;/cardinality&gt;</w:t>
      </w:r>
    </w:p>
    <w:p w14:paraId="2CCB82EB"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w:t>
      </w:r>
      <w:proofErr w:type="spellStart"/>
      <w:r w:rsidRPr="00301690">
        <w:rPr>
          <w:sz w:val="18"/>
          <w:szCs w:val="18"/>
        </w:rPr>
        <w:t>versionAdvertised</w:t>
      </w:r>
      <w:proofErr w:type="spellEnd"/>
      <w:r w:rsidRPr="00301690">
        <w:rPr>
          <w:sz w:val="18"/>
          <w:szCs w:val="18"/>
        </w:rPr>
        <w:t>&gt;true&lt;/</w:t>
      </w:r>
      <w:proofErr w:type="spellStart"/>
      <w:r w:rsidRPr="00301690">
        <w:rPr>
          <w:sz w:val="18"/>
          <w:szCs w:val="18"/>
        </w:rPr>
        <w:t>versionAdvertised</w:t>
      </w:r>
      <w:proofErr w:type="spellEnd"/>
      <w:r w:rsidRPr="00301690">
        <w:rPr>
          <w:sz w:val="18"/>
          <w:szCs w:val="18"/>
        </w:rPr>
        <w:t>&gt;</w:t>
      </w:r>
    </w:p>
    <w:p w14:paraId="166A3555"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&lt;dependencies&gt;</w:t>
      </w:r>
    </w:p>
    <w:p w14:paraId="038CCE0E"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&lt;dependency&gt;</w:t>
      </w:r>
    </w:p>
    <w:p w14:paraId="4BC9B033"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&lt;name&gt;HBASE/HBASE_CLIENT&lt;/name&gt;</w:t>
      </w:r>
    </w:p>
    <w:p w14:paraId="13796873"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&lt;scope&gt;host&lt;/scope&gt;</w:t>
      </w:r>
    </w:p>
    <w:p w14:paraId="33A8C80A"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&lt;auto-deploy&gt;</w:t>
      </w:r>
    </w:p>
    <w:p w14:paraId="6D0EED50"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&lt;enabled&gt;true&lt;/enabled&gt;</w:t>
      </w:r>
    </w:p>
    <w:p w14:paraId="70B3136A"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&lt;/auto-deploy&gt;</w:t>
      </w:r>
    </w:p>
    <w:p w14:paraId="20FCC55E"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&lt;/dependency&gt;</w:t>
      </w:r>
    </w:p>
    <w:p w14:paraId="1C2C645E"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&lt;/dependencies&gt;</w:t>
      </w:r>
    </w:p>
    <w:p w14:paraId="6E132CFB"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w:t>
      </w:r>
      <w:proofErr w:type="spellStart"/>
      <w:r w:rsidRPr="00301690">
        <w:rPr>
          <w:sz w:val="18"/>
          <w:szCs w:val="18"/>
        </w:rPr>
        <w:t>commandScript</w:t>
      </w:r>
      <w:proofErr w:type="spellEnd"/>
      <w:r w:rsidRPr="00301690">
        <w:rPr>
          <w:sz w:val="18"/>
          <w:szCs w:val="18"/>
        </w:rPr>
        <w:t>&gt;</w:t>
      </w:r>
    </w:p>
    <w:p w14:paraId="70B19A48"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&lt;script&gt;scripts/hbase_thriftserver.py&lt;/script&gt;</w:t>
      </w:r>
    </w:p>
    <w:p w14:paraId="6878BB28"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w:t>
      </w:r>
      <w:proofErr w:type="spellStart"/>
      <w:r w:rsidRPr="00301690">
        <w:rPr>
          <w:sz w:val="18"/>
          <w:szCs w:val="18"/>
        </w:rPr>
        <w:t>scriptType</w:t>
      </w:r>
      <w:proofErr w:type="spellEnd"/>
      <w:r w:rsidRPr="00301690">
        <w:rPr>
          <w:sz w:val="18"/>
          <w:szCs w:val="18"/>
        </w:rPr>
        <w:t>&gt;PYTHON&lt;/</w:t>
      </w:r>
      <w:proofErr w:type="spellStart"/>
      <w:r w:rsidRPr="00301690">
        <w:rPr>
          <w:sz w:val="18"/>
          <w:szCs w:val="18"/>
        </w:rPr>
        <w:t>scriptType</w:t>
      </w:r>
      <w:proofErr w:type="spellEnd"/>
      <w:r w:rsidRPr="00301690">
        <w:rPr>
          <w:sz w:val="18"/>
          <w:szCs w:val="18"/>
        </w:rPr>
        <w:t>&gt;</w:t>
      </w:r>
    </w:p>
    <w:p w14:paraId="7AB0E93C"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w:t>
      </w:r>
      <w:proofErr w:type="spellStart"/>
      <w:r w:rsidRPr="00301690">
        <w:rPr>
          <w:sz w:val="18"/>
          <w:szCs w:val="18"/>
        </w:rPr>
        <w:t>commandScript</w:t>
      </w:r>
      <w:proofErr w:type="spellEnd"/>
      <w:r w:rsidRPr="00301690">
        <w:rPr>
          <w:sz w:val="18"/>
          <w:szCs w:val="18"/>
        </w:rPr>
        <w:t>&gt;</w:t>
      </w:r>
    </w:p>
    <w:p w14:paraId="6FF09EBA"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&lt;/component&gt;</w:t>
      </w:r>
    </w:p>
    <w:p w14:paraId="7D063031"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p>
    <w:p w14:paraId="7173B3EB"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&lt;component&gt;</w:t>
      </w:r>
    </w:p>
    <w:p w14:paraId="7ECA42C4"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&lt;name&gt;HBASE_RESTSERVER&lt;/name&gt;</w:t>
      </w:r>
    </w:p>
    <w:p w14:paraId="307057E8"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w:t>
      </w:r>
      <w:proofErr w:type="spellStart"/>
      <w:r w:rsidRPr="00301690">
        <w:rPr>
          <w:sz w:val="18"/>
          <w:szCs w:val="18"/>
        </w:rPr>
        <w:t>displayName</w:t>
      </w:r>
      <w:proofErr w:type="spellEnd"/>
      <w:r w:rsidRPr="00301690">
        <w:rPr>
          <w:sz w:val="18"/>
          <w:szCs w:val="18"/>
        </w:rPr>
        <w:t>&gt;</w:t>
      </w:r>
      <w:proofErr w:type="spellStart"/>
      <w:r w:rsidRPr="00301690">
        <w:rPr>
          <w:sz w:val="18"/>
          <w:szCs w:val="18"/>
        </w:rPr>
        <w:t>Hbase</w:t>
      </w:r>
      <w:proofErr w:type="spellEnd"/>
      <w:r w:rsidRPr="00301690">
        <w:rPr>
          <w:sz w:val="18"/>
          <w:szCs w:val="18"/>
        </w:rPr>
        <w:t xml:space="preserve"> </w:t>
      </w:r>
      <w:proofErr w:type="spellStart"/>
      <w:r w:rsidRPr="00301690">
        <w:rPr>
          <w:sz w:val="18"/>
          <w:szCs w:val="18"/>
        </w:rPr>
        <w:t>RestServer</w:t>
      </w:r>
      <w:proofErr w:type="spellEnd"/>
      <w:r w:rsidRPr="00301690">
        <w:rPr>
          <w:sz w:val="18"/>
          <w:szCs w:val="18"/>
        </w:rPr>
        <w:t>&lt;/</w:t>
      </w:r>
      <w:proofErr w:type="spellStart"/>
      <w:r w:rsidRPr="00301690">
        <w:rPr>
          <w:sz w:val="18"/>
          <w:szCs w:val="18"/>
        </w:rPr>
        <w:t>displayName</w:t>
      </w:r>
      <w:proofErr w:type="spellEnd"/>
      <w:r w:rsidRPr="00301690">
        <w:rPr>
          <w:sz w:val="18"/>
          <w:szCs w:val="18"/>
        </w:rPr>
        <w:t>&gt;</w:t>
      </w:r>
    </w:p>
    <w:p w14:paraId="60E93F1D"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&lt;category&gt;SLAVE&lt;/category&gt;</w:t>
      </w:r>
    </w:p>
    <w:p w14:paraId="6F272196"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&lt;cardinality&gt;0+&lt;/cardinality&gt;</w:t>
      </w:r>
    </w:p>
    <w:p w14:paraId="4B406077"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w:t>
      </w:r>
      <w:proofErr w:type="spellStart"/>
      <w:r w:rsidRPr="00301690">
        <w:rPr>
          <w:sz w:val="18"/>
          <w:szCs w:val="18"/>
        </w:rPr>
        <w:t>versionAdvertised</w:t>
      </w:r>
      <w:proofErr w:type="spellEnd"/>
      <w:r w:rsidRPr="00301690">
        <w:rPr>
          <w:sz w:val="18"/>
          <w:szCs w:val="18"/>
        </w:rPr>
        <w:t>&gt;true&lt;/</w:t>
      </w:r>
      <w:proofErr w:type="spellStart"/>
      <w:r w:rsidRPr="00301690">
        <w:rPr>
          <w:sz w:val="18"/>
          <w:szCs w:val="18"/>
        </w:rPr>
        <w:t>versionAdvertised</w:t>
      </w:r>
      <w:proofErr w:type="spellEnd"/>
      <w:r w:rsidRPr="00301690">
        <w:rPr>
          <w:sz w:val="18"/>
          <w:szCs w:val="18"/>
        </w:rPr>
        <w:t>&gt;</w:t>
      </w:r>
    </w:p>
    <w:p w14:paraId="7FC1A180"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&lt;dependencies&gt;</w:t>
      </w:r>
    </w:p>
    <w:p w14:paraId="425D9766"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&lt;dependency&gt;</w:t>
      </w:r>
    </w:p>
    <w:p w14:paraId="1B85ED1D"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&lt;name&gt;HBASE/HBASE_CLIENT&lt;/name&gt;</w:t>
      </w:r>
    </w:p>
    <w:p w14:paraId="7BE628D4"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&lt;scope&gt;host&lt;/scope&gt;</w:t>
      </w:r>
    </w:p>
    <w:p w14:paraId="47B94F2A"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&lt;auto-deploy&gt;</w:t>
      </w:r>
    </w:p>
    <w:p w14:paraId="2B1EEBBB"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&lt;enabled&gt;true&lt;/enabled&gt;</w:t>
      </w:r>
    </w:p>
    <w:p w14:paraId="5C4626DE"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&lt;/auto-deploy&gt;</w:t>
      </w:r>
    </w:p>
    <w:p w14:paraId="0A4E0CDC"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&lt;/dependency&gt;</w:t>
      </w:r>
    </w:p>
    <w:p w14:paraId="6F501136"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&lt;/dependencies&gt;</w:t>
      </w:r>
    </w:p>
    <w:p w14:paraId="6DB134C8"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w:t>
      </w:r>
      <w:proofErr w:type="spellStart"/>
      <w:r w:rsidRPr="00301690">
        <w:rPr>
          <w:sz w:val="18"/>
          <w:szCs w:val="18"/>
        </w:rPr>
        <w:t>commandScript</w:t>
      </w:r>
      <w:proofErr w:type="spellEnd"/>
      <w:r w:rsidRPr="00301690">
        <w:rPr>
          <w:sz w:val="18"/>
          <w:szCs w:val="18"/>
        </w:rPr>
        <w:t>&gt;</w:t>
      </w:r>
    </w:p>
    <w:p w14:paraId="4242D9B6"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&lt;script&gt;scripts/hbase_restserver.py&lt;/script&gt;</w:t>
      </w:r>
    </w:p>
    <w:p w14:paraId="19A6FB1A"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w:t>
      </w:r>
      <w:proofErr w:type="spellStart"/>
      <w:r w:rsidRPr="00301690">
        <w:rPr>
          <w:sz w:val="18"/>
          <w:szCs w:val="18"/>
        </w:rPr>
        <w:t>scriptType</w:t>
      </w:r>
      <w:proofErr w:type="spellEnd"/>
      <w:r w:rsidRPr="00301690">
        <w:rPr>
          <w:sz w:val="18"/>
          <w:szCs w:val="18"/>
        </w:rPr>
        <w:t>&gt;PYTHON&lt;/</w:t>
      </w:r>
      <w:proofErr w:type="spellStart"/>
      <w:r w:rsidRPr="00301690">
        <w:rPr>
          <w:sz w:val="18"/>
          <w:szCs w:val="18"/>
        </w:rPr>
        <w:t>scriptType</w:t>
      </w:r>
      <w:proofErr w:type="spellEnd"/>
      <w:r w:rsidRPr="00301690">
        <w:rPr>
          <w:sz w:val="18"/>
          <w:szCs w:val="18"/>
        </w:rPr>
        <w:t>&gt;</w:t>
      </w:r>
    </w:p>
    <w:p w14:paraId="35FBE212" w14:textId="77777777" w:rsidR="00301690" w:rsidRP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w:t>
      </w:r>
      <w:proofErr w:type="spellStart"/>
      <w:r w:rsidRPr="00301690">
        <w:rPr>
          <w:sz w:val="18"/>
          <w:szCs w:val="18"/>
        </w:rPr>
        <w:t>commandScript</w:t>
      </w:r>
      <w:proofErr w:type="spellEnd"/>
      <w:r w:rsidRPr="00301690">
        <w:rPr>
          <w:sz w:val="18"/>
          <w:szCs w:val="18"/>
        </w:rPr>
        <w:t>&gt;</w:t>
      </w:r>
    </w:p>
    <w:p w14:paraId="2887450B" w14:textId="1B1CAD46" w:rsidR="00301690" w:rsidRDefault="00301690" w:rsidP="00301690">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301690">
        <w:rPr>
          <w:sz w:val="18"/>
          <w:szCs w:val="18"/>
        </w:rPr>
        <w:t xml:space="preserve">            &lt;/component&gt;</w:t>
      </w:r>
    </w:p>
    <w:p w14:paraId="159815A5" w14:textId="5A2EA43C" w:rsidR="00E74775" w:rsidRDefault="00E74775" w:rsidP="00E74775">
      <w:pPr>
        <w:pStyle w:val="4"/>
      </w:pPr>
      <w:r>
        <w:rPr>
          <w:rFonts w:hint="eastAsia"/>
        </w:rPr>
        <w:t xml:space="preserve">5.5.2.2 </w:t>
      </w:r>
      <w:r w:rsidRPr="00B94F6E">
        <w:t>package</w:t>
      </w:r>
      <w:r>
        <w:t>/scripts</w:t>
      </w:r>
    </w:p>
    <w:p w14:paraId="4A5F6DA9" w14:textId="2D46FD5D" w:rsidR="00E74775" w:rsidRDefault="00E74775" w:rsidP="00E74775">
      <w:r>
        <w:rPr>
          <w:rFonts w:hint="eastAsia"/>
        </w:rPr>
        <w:t>（</w:t>
      </w:r>
      <w:r>
        <w:rPr>
          <w:rFonts w:hint="eastAsia"/>
        </w:rPr>
        <w:t>1</w:t>
      </w:r>
      <w:r>
        <w:rPr>
          <w:rFonts w:hint="eastAsia"/>
        </w:rPr>
        <w:t>）</w:t>
      </w:r>
      <w:r w:rsidRPr="00E74775">
        <w:t>hbase_restserver.py</w:t>
      </w:r>
    </w:p>
    <w:p w14:paraId="297FD5DB" w14:textId="56C82C95" w:rsidR="00AA1D66" w:rsidRDefault="00AA1D66" w:rsidP="00E74775">
      <w:r>
        <w:lastRenderedPageBreak/>
        <w:tab/>
        <w:t>Line32</w:t>
      </w:r>
      <w:r>
        <w:t>新增如下内容</w:t>
      </w:r>
      <w:r>
        <w:rPr>
          <w:rFonts w:hint="eastAsia"/>
        </w:rPr>
        <w:t>：</w:t>
      </w:r>
    </w:p>
    <w:p w14:paraId="58633AC0" w14:textId="1751401B" w:rsidR="00AA1D66" w:rsidRPr="00AA1D66" w:rsidRDefault="00AA1D66" w:rsidP="00AA1D6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AA1D66">
        <w:rPr>
          <w:sz w:val="18"/>
          <w:szCs w:val="18"/>
        </w:rPr>
        <w:t xml:space="preserve">from </w:t>
      </w:r>
      <w:proofErr w:type="spellStart"/>
      <w:r w:rsidRPr="00AA1D66">
        <w:rPr>
          <w:sz w:val="18"/>
          <w:szCs w:val="18"/>
        </w:rPr>
        <w:t>resource_</w:t>
      </w:r>
      <w:proofErr w:type="gramStart"/>
      <w:r w:rsidRPr="00AA1D66">
        <w:rPr>
          <w:sz w:val="18"/>
          <w:szCs w:val="18"/>
        </w:rPr>
        <w:t>management.libraries</w:t>
      </w:r>
      <w:proofErr w:type="gramEnd"/>
      <w:r w:rsidRPr="00AA1D66">
        <w:rPr>
          <w:sz w:val="18"/>
          <w:szCs w:val="18"/>
        </w:rPr>
        <w:t>.functions.check_process_status</w:t>
      </w:r>
      <w:proofErr w:type="spellEnd"/>
      <w:r w:rsidRPr="00AA1D66">
        <w:rPr>
          <w:sz w:val="18"/>
          <w:szCs w:val="18"/>
        </w:rPr>
        <w:t xml:space="preserve"> import </w:t>
      </w:r>
      <w:proofErr w:type="spellStart"/>
      <w:r w:rsidRPr="00AA1D66">
        <w:rPr>
          <w:sz w:val="18"/>
          <w:szCs w:val="18"/>
        </w:rPr>
        <w:t>check_process_status</w:t>
      </w:r>
      <w:proofErr w:type="spellEnd"/>
    </w:p>
    <w:p w14:paraId="4A4CE488" w14:textId="5849604E" w:rsidR="00AA1D66" w:rsidRDefault="00E74775" w:rsidP="00E74775">
      <w:r>
        <w:tab/>
      </w:r>
      <w:r w:rsidR="00AA1D66">
        <w:t>Line64</w:t>
      </w:r>
      <w:r w:rsidR="00AA1D66">
        <w:t>新增如下内容</w:t>
      </w:r>
      <w:r w:rsidR="00AA1D66">
        <w:rPr>
          <w:rFonts w:hint="eastAsia"/>
        </w:rPr>
        <w:t>：</w:t>
      </w:r>
    </w:p>
    <w:p w14:paraId="461907FC" w14:textId="77777777" w:rsidR="00AA1D66" w:rsidRPr="00AA1D66" w:rsidRDefault="00AA1D66" w:rsidP="00AA1D6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AA1D66">
        <w:rPr>
          <w:sz w:val="18"/>
          <w:szCs w:val="18"/>
        </w:rPr>
        <w:t xml:space="preserve">def </w:t>
      </w:r>
      <w:proofErr w:type="spellStart"/>
      <w:r w:rsidRPr="00AA1D66">
        <w:rPr>
          <w:sz w:val="18"/>
          <w:szCs w:val="18"/>
        </w:rPr>
        <w:t>get_component_name</w:t>
      </w:r>
      <w:proofErr w:type="spellEnd"/>
      <w:r w:rsidRPr="00AA1D66">
        <w:rPr>
          <w:sz w:val="18"/>
          <w:szCs w:val="18"/>
        </w:rPr>
        <w:t>(self):</w:t>
      </w:r>
    </w:p>
    <w:p w14:paraId="1200666F" w14:textId="49543B6B" w:rsidR="00AA1D66" w:rsidRPr="00AA1D66" w:rsidRDefault="00AA1D66" w:rsidP="00AA1D66">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AA1D66">
        <w:rPr>
          <w:sz w:val="18"/>
          <w:szCs w:val="18"/>
        </w:rPr>
        <w:t xml:space="preserve">    return "</w:t>
      </w:r>
      <w:proofErr w:type="spellStart"/>
      <w:r w:rsidRPr="00AA1D66">
        <w:rPr>
          <w:sz w:val="18"/>
          <w:szCs w:val="18"/>
        </w:rPr>
        <w:t>hbase-thriftserver</w:t>
      </w:r>
      <w:proofErr w:type="spellEnd"/>
      <w:r w:rsidRPr="00AA1D66">
        <w:rPr>
          <w:sz w:val="18"/>
          <w:szCs w:val="18"/>
        </w:rPr>
        <w:t>"</w:t>
      </w:r>
    </w:p>
    <w:p w14:paraId="03DE228B" w14:textId="1376C786" w:rsidR="00E74775" w:rsidRDefault="00AA1D66" w:rsidP="00AA1D66">
      <w:pPr>
        <w:ind w:firstLine="420"/>
      </w:pPr>
      <w:r>
        <w:t>拷贝</w:t>
      </w:r>
      <w:r w:rsidR="00E74775">
        <w:rPr>
          <w:rFonts w:hint="eastAsia"/>
        </w:rPr>
        <w:t>，</w:t>
      </w:r>
      <w:r w:rsidR="00E74775">
        <w:t>同时赋权限</w:t>
      </w:r>
      <w:proofErr w:type="spellStart"/>
      <w:r w:rsidR="00E74775">
        <w:t>a+x</w:t>
      </w:r>
      <w:proofErr w:type="spellEnd"/>
      <w:r w:rsidR="00E74775">
        <w:rPr>
          <w:rFonts w:hint="eastAsia"/>
        </w:rPr>
        <w:t>。</w:t>
      </w:r>
    </w:p>
    <w:p w14:paraId="2465959F" w14:textId="77777777" w:rsidR="009A3103" w:rsidRDefault="009A3103" w:rsidP="009A3103">
      <w:pPr>
        <w:ind w:firstLine="420"/>
      </w:pPr>
      <w:commentRangeStart w:id="2333"/>
      <w:r>
        <w:t>start</w:t>
      </w:r>
      <w:r>
        <w:t>和</w:t>
      </w:r>
      <w:r>
        <w:t>stop</w:t>
      </w:r>
      <w:r>
        <w:t>方法中确保参数为</w:t>
      </w:r>
      <w:r>
        <w:rPr>
          <w:rFonts w:hint="eastAsia"/>
        </w:rPr>
        <w:t>：</w:t>
      </w:r>
    </w:p>
    <w:p w14:paraId="7FFCE837" w14:textId="34473590" w:rsidR="009A3103" w:rsidRPr="009A3103" w:rsidRDefault="009A3103" w:rsidP="009A3103">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2B2C3A">
        <w:rPr>
          <w:sz w:val="18"/>
          <w:szCs w:val="18"/>
        </w:rPr>
        <w:t>(self, env,</w:t>
      </w:r>
      <w:r w:rsidRPr="002B2C3A">
        <w:rPr>
          <w:color w:val="FF0000"/>
          <w:sz w:val="18"/>
          <w:szCs w:val="18"/>
        </w:rPr>
        <w:t xml:space="preserve"> </w:t>
      </w:r>
      <w:proofErr w:type="spellStart"/>
      <w:r w:rsidRPr="002B2C3A">
        <w:rPr>
          <w:color w:val="FF0000"/>
          <w:sz w:val="18"/>
          <w:szCs w:val="18"/>
        </w:rPr>
        <w:t>upgrade_type</w:t>
      </w:r>
      <w:proofErr w:type="spellEnd"/>
      <w:r w:rsidRPr="002B2C3A">
        <w:rPr>
          <w:color w:val="FF0000"/>
          <w:sz w:val="18"/>
          <w:szCs w:val="18"/>
        </w:rPr>
        <w:t>=None)</w:t>
      </w:r>
      <w:commentRangeEnd w:id="2333"/>
      <w:r>
        <w:rPr>
          <w:rStyle w:val="a7"/>
        </w:rPr>
        <w:commentReference w:id="2333"/>
      </w:r>
    </w:p>
    <w:p w14:paraId="1772A1C5" w14:textId="22B138D6" w:rsidR="00E74775" w:rsidRDefault="00E74775" w:rsidP="00E74775">
      <w:r>
        <w:rPr>
          <w:rFonts w:hint="eastAsia"/>
        </w:rPr>
        <w:t>（</w:t>
      </w:r>
      <w:r>
        <w:rPr>
          <w:rFonts w:hint="eastAsia"/>
        </w:rPr>
        <w:t>2</w:t>
      </w:r>
      <w:r>
        <w:rPr>
          <w:rFonts w:hint="eastAsia"/>
        </w:rPr>
        <w:t>）</w:t>
      </w:r>
      <w:r w:rsidRPr="00E74775">
        <w:t>hbase_thriftserver.py</w:t>
      </w:r>
    </w:p>
    <w:p w14:paraId="4A5F86BC" w14:textId="2392538D" w:rsidR="00FA4824" w:rsidRPr="00FA4824" w:rsidRDefault="00FA4824" w:rsidP="00E74775">
      <w:r>
        <w:tab/>
        <w:t>Line32</w:t>
      </w:r>
      <w:r>
        <w:t>新增如下内容</w:t>
      </w:r>
      <w:r>
        <w:rPr>
          <w:rFonts w:hint="eastAsia"/>
        </w:rPr>
        <w:t>：</w:t>
      </w:r>
    </w:p>
    <w:p w14:paraId="30C0AA15" w14:textId="436B5665" w:rsidR="00FA4824" w:rsidRPr="00FA4824" w:rsidRDefault="00FA4824" w:rsidP="00FA4824">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FA4824">
        <w:rPr>
          <w:sz w:val="18"/>
          <w:szCs w:val="18"/>
        </w:rPr>
        <w:t xml:space="preserve">from </w:t>
      </w:r>
      <w:proofErr w:type="spellStart"/>
      <w:r w:rsidRPr="00FA4824">
        <w:rPr>
          <w:sz w:val="18"/>
          <w:szCs w:val="18"/>
        </w:rPr>
        <w:t>resource_</w:t>
      </w:r>
      <w:proofErr w:type="gramStart"/>
      <w:r w:rsidRPr="00FA4824">
        <w:rPr>
          <w:sz w:val="18"/>
          <w:szCs w:val="18"/>
        </w:rPr>
        <w:t>management.libraries</w:t>
      </w:r>
      <w:proofErr w:type="gramEnd"/>
      <w:r w:rsidRPr="00FA4824">
        <w:rPr>
          <w:sz w:val="18"/>
          <w:szCs w:val="18"/>
        </w:rPr>
        <w:t>.functions.check_process_status</w:t>
      </w:r>
      <w:proofErr w:type="spellEnd"/>
      <w:r w:rsidRPr="00FA4824">
        <w:rPr>
          <w:sz w:val="18"/>
          <w:szCs w:val="18"/>
        </w:rPr>
        <w:t xml:space="preserve"> import </w:t>
      </w:r>
      <w:proofErr w:type="spellStart"/>
      <w:r w:rsidRPr="00FA4824">
        <w:rPr>
          <w:sz w:val="18"/>
          <w:szCs w:val="18"/>
        </w:rPr>
        <w:t>check_process_status</w:t>
      </w:r>
      <w:proofErr w:type="spellEnd"/>
    </w:p>
    <w:p w14:paraId="3F9C0C2F" w14:textId="1AF0ED9C" w:rsidR="00FA4824" w:rsidRDefault="00E74775" w:rsidP="00E74775">
      <w:r>
        <w:tab/>
      </w:r>
      <w:r w:rsidR="00FA4824">
        <w:t>Line64</w:t>
      </w:r>
      <w:r w:rsidR="00FA4824">
        <w:t>新增如下内容</w:t>
      </w:r>
      <w:r w:rsidR="00FA4824">
        <w:rPr>
          <w:rFonts w:hint="eastAsia"/>
        </w:rPr>
        <w:t>：</w:t>
      </w:r>
    </w:p>
    <w:p w14:paraId="5171A269" w14:textId="77777777" w:rsidR="00FA4824" w:rsidRPr="00FA4824" w:rsidRDefault="00FA4824" w:rsidP="00FA4824">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FA4824">
        <w:rPr>
          <w:sz w:val="18"/>
          <w:szCs w:val="18"/>
        </w:rPr>
        <w:t xml:space="preserve">def </w:t>
      </w:r>
      <w:proofErr w:type="spellStart"/>
      <w:r w:rsidRPr="00FA4824">
        <w:rPr>
          <w:sz w:val="18"/>
          <w:szCs w:val="18"/>
        </w:rPr>
        <w:t>get_component_name</w:t>
      </w:r>
      <w:proofErr w:type="spellEnd"/>
      <w:r w:rsidRPr="00FA4824">
        <w:rPr>
          <w:sz w:val="18"/>
          <w:szCs w:val="18"/>
        </w:rPr>
        <w:t>(self):</w:t>
      </w:r>
    </w:p>
    <w:p w14:paraId="27D82F06" w14:textId="0F707CF3" w:rsidR="00FA4824" w:rsidRPr="00FA4824" w:rsidRDefault="00FA4824" w:rsidP="00FA4824">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FA4824">
        <w:rPr>
          <w:sz w:val="18"/>
          <w:szCs w:val="18"/>
        </w:rPr>
        <w:t xml:space="preserve">    return "</w:t>
      </w:r>
      <w:proofErr w:type="spellStart"/>
      <w:r w:rsidRPr="00FA4824">
        <w:rPr>
          <w:sz w:val="18"/>
          <w:szCs w:val="18"/>
        </w:rPr>
        <w:t>hbase-thriftserver</w:t>
      </w:r>
      <w:proofErr w:type="spellEnd"/>
      <w:r w:rsidRPr="00FA4824">
        <w:rPr>
          <w:sz w:val="18"/>
          <w:szCs w:val="18"/>
        </w:rPr>
        <w:t>"</w:t>
      </w:r>
    </w:p>
    <w:p w14:paraId="6F3CB47A" w14:textId="608C373F" w:rsidR="00E74775" w:rsidRDefault="00AA1D66" w:rsidP="00FA4824">
      <w:pPr>
        <w:ind w:firstLine="420"/>
      </w:pPr>
      <w:r>
        <w:t>拷贝</w:t>
      </w:r>
      <w:r w:rsidR="00E74775">
        <w:rPr>
          <w:rFonts w:hint="eastAsia"/>
        </w:rPr>
        <w:t>，</w:t>
      </w:r>
      <w:r w:rsidR="00E74775">
        <w:t>同时赋权限</w:t>
      </w:r>
      <w:proofErr w:type="spellStart"/>
      <w:r w:rsidR="00E74775">
        <w:t>a+x</w:t>
      </w:r>
      <w:proofErr w:type="spellEnd"/>
      <w:r w:rsidR="00E74775">
        <w:rPr>
          <w:rFonts w:hint="eastAsia"/>
        </w:rPr>
        <w:t>。</w:t>
      </w:r>
    </w:p>
    <w:p w14:paraId="3F69862E" w14:textId="77777777" w:rsidR="009A3103" w:rsidRDefault="009A3103" w:rsidP="009A3103">
      <w:pPr>
        <w:ind w:firstLine="420"/>
      </w:pPr>
      <w:commentRangeStart w:id="2334"/>
      <w:r>
        <w:t>start</w:t>
      </w:r>
      <w:r>
        <w:t>和</w:t>
      </w:r>
      <w:r>
        <w:t>stop</w:t>
      </w:r>
      <w:r>
        <w:t>方法中确保参数为</w:t>
      </w:r>
      <w:r>
        <w:rPr>
          <w:rFonts w:hint="eastAsia"/>
        </w:rPr>
        <w:t>：</w:t>
      </w:r>
    </w:p>
    <w:p w14:paraId="2258B020" w14:textId="09C0609E" w:rsidR="009A3103" w:rsidRPr="009A3103" w:rsidRDefault="009A3103" w:rsidP="009A3103">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2B2C3A">
        <w:rPr>
          <w:sz w:val="18"/>
          <w:szCs w:val="18"/>
        </w:rPr>
        <w:t>(self, env,</w:t>
      </w:r>
      <w:r w:rsidRPr="002B2C3A">
        <w:rPr>
          <w:color w:val="FF0000"/>
          <w:sz w:val="18"/>
          <w:szCs w:val="18"/>
        </w:rPr>
        <w:t xml:space="preserve"> </w:t>
      </w:r>
      <w:proofErr w:type="spellStart"/>
      <w:r w:rsidRPr="002B2C3A">
        <w:rPr>
          <w:color w:val="FF0000"/>
          <w:sz w:val="18"/>
          <w:szCs w:val="18"/>
        </w:rPr>
        <w:t>upgrade_type</w:t>
      </w:r>
      <w:proofErr w:type="spellEnd"/>
      <w:r w:rsidRPr="002B2C3A">
        <w:rPr>
          <w:color w:val="FF0000"/>
          <w:sz w:val="18"/>
          <w:szCs w:val="18"/>
        </w:rPr>
        <w:t>=None)</w:t>
      </w:r>
      <w:commentRangeEnd w:id="2334"/>
      <w:r>
        <w:rPr>
          <w:rStyle w:val="a7"/>
        </w:rPr>
        <w:commentReference w:id="2334"/>
      </w:r>
    </w:p>
    <w:p w14:paraId="71C4C965" w14:textId="123CF276" w:rsidR="007D05C1" w:rsidRDefault="007D05C1" w:rsidP="007D05C1">
      <w:pPr>
        <w:pStyle w:val="3"/>
      </w:pPr>
      <w:r>
        <w:t>5.5.3 COMMON-SERVICES/Zookeeper</w:t>
      </w:r>
    </w:p>
    <w:p w14:paraId="2C0C85F6" w14:textId="1DA0F6C4" w:rsidR="00511AC2" w:rsidRDefault="00511AC2" w:rsidP="00511AC2">
      <w:pPr>
        <w:pStyle w:val="4"/>
      </w:pPr>
      <w:r>
        <w:rPr>
          <w:rFonts w:hint="eastAsia"/>
        </w:rPr>
        <w:t xml:space="preserve">5.5.3.1 </w:t>
      </w:r>
      <w:r w:rsidRPr="00511AC2">
        <w:t>3.4.5</w:t>
      </w:r>
      <w:r>
        <w:t>/</w:t>
      </w:r>
      <w:r w:rsidRPr="00511AC2">
        <w:t>metainfo.xml</w:t>
      </w:r>
    </w:p>
    <w:p w14:paraId="43277998" w14:textId="42B4CCD0" w:rsidR="00511AC2" w:rsidRPr="00511AC2" w:rsidRDefault="005252B4" w:rsidP="00511AC2">
      <w:r>
        <w:t>在</w:t>
      </w:r>
      <w:r>
        <w:t xml:space="preserve">line71 </w:t>
      </w:r>
      <w:r w:rsidR="00511AC2">
        <w:t>添加内容如下</w:t>
      </w:r>
      <w:r w:rsidR="00511AC2">
        <w:rPr>
          <w:rFonts w:hint="eastAsia"/>
        </w:rPr>
        <w:t>：</w:t>
      </w:r>
    </w:p>
    <w:p w14:paraId="504D0D3D"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Chars="700" w:firstLine="1260"/>
        <w:rPr>
          <w:sz w:val="18"/>
          <w:szCs w:val="18"/>
        </w:rPr>
      </w:pPr>
      <w:r w:rsidRPr="00511AC2">
        <w:rPr>
          <w:sz w:val="18"/>
          <w:szCs w:val="18"/>
        </w:rPr>
        <w:t>&lt;component&gt;</w:t>
      </w:r>
    </w:p>
    <w:p w14:paraId="3701CA68"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&lt;name&gt;ZOOKEEPER_REST&lt;/name&gt;</w:t>
      </w:r>
    </w:p>
    <w:p w14:paraId="5ABECB2D"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w:t>
      </w:r>
      <w:proofErr w:type="spellStart"/>
      <w:r w:rsidRPr="00511AC2">
        <w:rPr>
          <w:sz w:val="18"/>
          <w:szCs w:val="18"/>
        </w:rPr>
        <w:t>displayName</w:t>
      </w:r>
      <w:proofErr w:type="spellEnd"/>
      <w:r w:rsidRPr="00511AC2">
        <w:rPr>
          <w:sz w:val="18"/>
          <w:szCs w:val="18"/>
        </w:rPr>
        <w:t>&gt;Zookeeper Rest Server&lt;/</w:t>
      </w:r>
      <w:proofErr w:type="spellStart"/>
      <w:r w:rsidRPr="00511AC2">
        <w:rPr>
          <w:sz w:val="18"/>
          <w:szCs w:val="18"/>
        </w:rPr>
        <w:t>displayName</w:t>
      </w:r>
      <w:proofErr w:type="spellEnd"/>
      <w:r w:rsidRPr="00511AC2">
        <w:rPr>
          <w:sz w:val="18"/>
          <w:szCs w:val="18"/>
        </w:rPr>
        <w:t>&gt;</w:t>
      </w:r>
    </w:p>
    <w:p w14:paraId="64855D8E"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&lt;category&gt;SLAVE&lt;/category&gt;</w:t>
      </w:r>
    </w:p>
    <w:p w14:paraId="6B62F31D"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&lt;cardinality&gt;0+&lt;/cardinality&gt;</w:t>
      </w:r>
    </w:p>
    <w:p w14:paraId="4E159A44"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w:t>
      </w:r>
      <w:proofErr w:type="spellStart"/>
      <w:r w:rsidRPr="00511AC2">
        <w:rPr>
          <w:sz w:val="18"/>
          <w:szCs w:val="18"/>
        </w:rPr>
        <w:t>versionAdvertised</w:t>
      </w:r>
      <w:proofErr w:type="spellEnd"/>
      <w:r w:rsidRPr="00511AC2">
        <w:rPr>
          <w:sz w:val="18"/>
          <w:szCs w:val="18"/>
        </w:rPr>
        <w:t>&gt;true&lt;/</w:t>
      </w:r>
      <w:proofErr w:type="spellStart"/>
      <w:r w:rsidRPr="00511AC2">
        <w:rPr>
          <w:sz w:val="18"/>
          <w:szCs w:val="18"/>
        </w:rPr>
        <w:t>versionAdvertised</w:t>
      </w:r>
      <w:proofErr w:type="spellEnd"/>
      <w:r w:rsidRPr="00511AC2">
        <w:rPr>
          <w:sz w:val="18"/>
          <w:szCs w:val="18"/>
        </w:rPr>
        <w:t>&gt;</w:t>
      </w:r>
    </w:p>
    <w:p w14:paraId="2DCC10ED"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w:t>
      </w:r>
      <w:proofErr w:type="spellStart"/>
      <w:r w:rsidRPr="00511AC2">
        <w:rPr>
          <w:sz w:val="18"/>
          <w:szCs w:val="18"/>
        </w:rPr>
        <w:t>commandScript</w:t>
      </w:r>
      <w:proofErr w:type="spellEnd"/>
      <w:r w:rsidRPr="00511AC2">
        <w:rPr>
          <w:sz w:val="18"/>
          <w:szCs w:val="18"/>
        </w:rPr>
        <w:t>&gt;</w:t>
      </w:r>
    </w:p>
    <w:p w14:paraId="08B20EFF"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&lt;script&gt;scripts/zookeeper_rest.py&lt;/script&gt;</w:t>
      </w:r>
    </w:p>
    <w:p w14:paraId="31F5F746"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w:t>
      </w:r>
      <w:proofErr w:type="spellStart"/>
      <w:r w:rsidRPr="00511AC2">
        <w:rPr>
          <w:sz w:val="18"/>
          <w:szCs w:val="18"/>
        </w:rPr>
        <w:t>scriptType</w:t>
      </w:r>
      <w:proofErr w:type="spellEnd"/>
      <w:r w:rsidRPr="00511AC2">
        <w:rPr>
          <w:sz w:val="18"/>
          <w:szCs w:val="18"/>
        </w:rPr>
        <w:t>&gt;PYTHON&lt;/</w:t>
      </w:r>
      <w:proofErr w:type="spellStart"/>
      <w:r w:rsidRPr="00511AC2">
        <w:rPr>
          <w:sz w:val="18"/>
          <w:szCs w:val="18"/>
        </w:rPr>
        <w:t>scriptType</w:t>
      </w:r>
      <w:proofErr w:type="spellEnd"/>
      <w:r w:rsidRPr="00511AC2">
        <w:rPr>
          <w:sz w:val="18"/>
          <w:szCs w:val="18"/>
        </w:rPr>
        <w:t>&gt;</w:t>
      </w:r>
    </w:p>
    <w:p w14:paraId="441BF978"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w:t>
      </w:r>
      <w:proofErr w:type="spellStart"/>
      <w:r w:rsidRPr="00511AC2">
        <w:rPr>
          <w:sz w:val="18"/>
          <w:szCs w:val="18"/>
        </w:rPr>
        <w:t>commandScript</w:t>
      </w:r>
      <w:proofErr w:type="spellEnd"/>
      <w:r w:rsidRPr="00511AC2">
        <w:rPr>
          <w:sz w:val="18"/>
          <w:szCs w:val="18"/>
        </w:rPr>
        <w:t>&gt;</w:t>
      </w:r>
    </w:p>
    <w:p w14:paraId="003E3D8D"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&lt;dependencies&gt;</w:t>
      </w:r>
    </w:p>
    <w:p w14:paraId="6ECBEC3D"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&lt;dependency&gt;</w:t>
      </w:r>
    </w:p>
    <w:p w14:paraId="2032CBD6"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&lt;name&gt;ZOOKEEPER/ZOOKEEPER_CLIENT&lt;/name&gt;</w:t>
      </w:r>
    </w:p>
    <w:p w14:paraId="57C2935A"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&lt;scope&gt;host&lt;/scope&gt;</w:t>
      </w:r>
    </w:p>
    <w:p w14:paraId="5E9BCFE4"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&lt;auto-deploy&gt;</w:t>
      </w:r>
    </w:p>
    <w:p w14:paraId="1A8342C2"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&lt;enabled&gt;true&lt;/enabled&gt;</w:t>
      </w:r>
    </w:p>
    <w:p w14:paraId="38A4D9A7"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&lt;/auto-deploy&gt;</w:t>
      </w:r>
    </w:p>
    <w:p w14:paraId="273EB8F5"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&lt;/dependency&gt;</w:t>
      </w:r>
    </w:p>
    <w:p w14:paraId="2C4A47F3" w14:textId="77777777" w:rsidR="00511AC2" w:rsidRP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lastRenderedPageBreak/>
        <w:t xml:space="preserve">              &lt;/dependencies&gt;</w:t>
      </w:r>
    </w:p>
    <w:p w14:paraId="4F132202" w14:textId="38B710EA" w:rsidR="00511AC2" w:rsidRDefault="00511AC2" w:rsidP="00511AC2">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11AC2">
        <w:rPr>
          <w:sz w:val="18"/>
          <w:szCs w:val="18"/>
        </w:rPr>
        <w:t xml:space="preserve">            &lt;/component&gt;</w:t>
      </w:r>
    </w:p>
    <w:p w14:paraId="120656FB" w14:textId="708432C1" w:rsidR="005252B4" w:rsidRDefault="005252B4" w:rsidP="005252B4">
      <w:r>
        <w:t>在</w:t>
      </w:r>
      <w:r>
        <w:t>line101</w:t>
      </w:r>
      <w:r>
        <w:t>添加内容如下</w:t>
      </w:r>
      <w:r>
        <w:rPr>
          <w:rFonts w:hint="eastAsia"/>
        </w:rPr>
        <w:t>：</w:t>
      </w:r>
    </w:p>
    <w:p w14:paraId="5ABA1FD2" w14:textId="77777777" w:rsidR="005252B4" w:rsidRPr="005252B4" w:rsidRDefault="005252B4" w:rsidP="005252B4">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5252B4">
        <w:rPr>
          <w:sz w:val="18"/>
          <w:szCs w:val="18"/>
        </w:rPr>
        <w:t>&lt;package&gt;</w:t>
      </w:r>
    </w:p>
    <w:p w14:paraId="3163A7F0" w14:textId="4BA69023" w:rsidR="005252B4" w:rsidRPr="005252B4" w:rsidRDefault="005252B4" w:rsidP="005252B4">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Pr>
          <w:sz w:val="18"/>
          <w:szCs w:val="18"/>
        </w:rPr>
        <w:t xml:space="preserve">      </w:t>
      </w:r>
      <w:r w:rsidRPr="005252B4">
        <w:rPr>
          <w:sz w:val="18"/>
          <w:szCs w:val="18"/>
        </w:rPr>
        <w:t>&lt;name&gt;</w:t>
      </w:r>
      <w:proofErr w:type="spellStart"/>
      <w:r w:rsidRPr="005252B4">
        <w:rPr>
          <w:sz w:val="18"/>
          <w:szCs w:val="18"/>
        </w:rPr>
        <w:t>wget</w:t>
      </w:r>
      <w:proofErr w:type="spellEnd"/>
      <w:r w:rsidRPr="005252B4">
        <w:rPr>
          <w:sz w:val="18"/>
          <w:szCs w:val="18"/>
        </w:rPr>
        <w:t>&lt;/name&gt;</w:t>
      </w:r>
    </w:p>
    <w:p w14:paraId="184391BC" w14:textId="2AB4AE01" w:rsidR="005252B4" w:rsidRDefault="005252B4" w:rsidP="005252B4">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5252B4">
        <w:rPr>
          <w:sz w:val="18"/>
          <w:szCs w:val="18"/>
        </w:rPr>
        <w:t>&lt;/package&gt;</w:t>
      </w:r>
    </w:p>
    <w:p w14:paraId="6CECA666" w14:textId="354926C8" w:rsidR="002E2A9D" w:rsidRDefault="002D2387" w:rsidP="002E2A9D">
      <w:pPr>
        <w:pStyle w:val="4"/>
      </w:pPr>
      <w:r>
        <w:rPr>
          <w:rFonts w:hint="eastAsia"/>
        </w:rPr>
        <w:t>5.5.3.</w:t>
      </w:r>
      <w:r>
        <w:t>2</w:t>
      </w:r>
      <w:r w:rsidR="002E2A9D">
        <w:rPr>
          <w:rFonts w:hint="eastAsia"/>
        </w:rPr>
        <w:t xml:space="preserve"> </w:t>
      </w:r>
      <w:r w:rsidR="003D31D1" w:rsidRPr="003D31D1">
        <w:t>3.4.5/package/scripts</w:t>
      </w:r>
    </w:p>
    <w:p w14:paraId="4DB891DD" w14:textId="1599A57B" w:rsidR="002E2A9D" w:rsidRDefault="002E2A9D" w:rsidP="002E2A9D">
      <w:r>
        <w:rPr>
          <w:rFonts w:hint="eastAsia"/>
        </w:rPr>
        <w:t>（</w:t>
      </w:r>
      <w:r>
        <w:rPr>
          <w:rFonts w:hint="eastAsia"/>
        </w:rPr>
        <w:t>1</w:t>
      </w:r>
      <w:r>
        <w:rPr>
          <w:rFonts w:hint="eastAsia"/>
        </w:rPr>
        <w:t>）</w:t>
      </w:r>
      <w:r w:rsidRPr="002E2A9D">
        <w:t>zookeeper_rest.py</w:t>
      </w:r>
    </w:p>
    <w:p w14:paraId="1ED2C88C" w14:textId="05D566E1" w:rsidR="00AA1D66" w:rsidRDefault="00AA1D66" w:rsidP="002E2A9D">
      <w:r>
        <w:tab/>
        <w:t>Line34</w:t>
      </w:r>
      <w:r>
        <w:t>添加如下内容</w:t>
      </w:r>
      <w:r>
        <w:rPr>
          <w:rFonts w:hint="eastAsia"/>
        </w:rPr>
        <w:t>：</w:t>
      </w:r>
    </w:p>
    <w:p w14:paraId="7F19753B" w14:textId="2FA45EC1" w:rsidR="00AA1D66" w:rsidRPr="00AA1D66" w:rsidRDefault="00AA1D66" w:rsidP="00AA1D66">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AA1D66">
        <w:rPr>
          <w:sz w:val="18"/>
          <w:szCs w:val="18"/>
        </w:rPr>
        <w:t xml:space="preserve">from </w:t>
      </w:r>
      <w:proofErr w:type="spellStart"/>
      <w:r w:rsidRPr="00AA1D66">
        <w:rPr>
          <w:sz w:val="18"/>
          <w:szCs w:val="18"/>
        </w:rPr>
        <w:t>resource_</w:t>
      </w:r>
      <w:proofErr w:type="gramStart"/>
      <w:r w:rsidRPr="00AA1D66">
        <w:rPr>
          <w:sz w:val="18"/>
          <w:szCs w:val="18"/>
        </w:rPr>
        <w:t>management.libraries</w:t>
      </w:r>
      <w:proofErr w:type="gramEnd"/>
      <w:r w:rsidRPr="00AA1D66">
        <w:rPr>
          <w:sz w:val="18"/>
          <w:szCs w:val="18"/>
        </w:rPr>
        <w:t>.functions.check_process_status</w:t>
      </w:r>
      <w:proofErr w:type="spellEnd"/>
      <w:r w:rsidRPr="00AA1D66">
        <w:rPr>
          <w:sz w:val="18"/>
          <w:szCs w:val="18"/>
        </w:rPr>
        <w:t xml:space="preserve"> import </w:t>
      </w:r>
      <w:proofErr w:type="spellStart"/>
      <w:r w:rsidRPr="00AA1D66">
        <w:rPr>
          <w:sz w:val="18"/>
          <w:szCs w:val="18"/>
        </w:rPr>
        <w:t>check_process_status</w:t>
      </w:r>
      <w:proofErr w:type="spellEnd"/>
    </w:p>
    <w:p w14:paraId="66D8680E" w14:textId="52F00D8D" w:rsidR="00AA1D66" w:rsidRDefault="002E2A9D" w:rsidP="002E2A9D">
      <w:r>
        <w:tab/>
      </w:r>
      <w:r w:rsidR="00AA1D66">
        <w:t>Line82</w:t>
      </w:r>
      <w:r w:rsidR="00AA1D66">
        <w:t>添加如下内容</w:t>
      </w:r>
      <w:r w:rsidR="00AA1D66">
        <w:rPr>
          <w:rFonts w:hint="eastAsia"/>
        </w:rPr>
        <w:t>：</w:t>
      </w:r>
    </w:p>
    <w:p w14:paraId="65B51E39" w14:textId="77777777" w:rsidR="00AA1D66" w:rsidRPr="00AA1D66" w:rsidRDefault="00AA1D66" w:rsidP="00AA1D66">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AA1D66">
        <w:rPr>
          <w:sz w:val="18"/>
          <w:szCs w:val="18"/>
        </w:rPr>
        <w:t xml:space="preserve">def </w:t>
      </w:r>
      <w:proofErr w:type="spellStart"/>
      <w:r w:rsidRPr="00AA1D66">
        <w:rPr>
          <w:sz w:val="18"/>
          <w:szCs w:val="18"/>
        </w:rPr>
        <w:t>get_component_name</w:t>
      </w:r>
      <w:proofErr w:type="spellEnd"/>
      <w:r w:rsidRPr="00AA1D66">
        <w:rPr>
          <w:sz w:val="18"/>
          <w:szCs w:val="18"/>
        </w:rPr>
        <w:t>(self):</w:t>
      </w:r>
    </w:p>
    <w:p w14:paraId="5E44C73E" w14:textId="159D9191" w:rsidR="00AA1D66" w:rsidRPr="00AA1D66" w:rsidRDefault="00AA1D66" w:rsidP="00AA1D66">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AA1D66">
        <w:rPr>
          <w:sz w:val="18"/>
          <w:szCs w:val="18"/>
        </w:rPr>
        <w:t xml:space="preserve">    </w:t>
      </w:r>
      <w:r w:rsidRPr="00AA1D66">
        <w:rPr>
          <w:sz w:val="18"/>
          <w:szCs w:val="18"/>
        </w:rPr>
        <w:tab/>
        <w:t>return "zookeeper-rest"</w:t>
      </w:r>
    </w:p>
    <w:p w14:paraId="1DB4A9A9" w14:textId="080D1FAA" w:rsidR="002E2A9D" w:rsidRDefault="00E05C5A" w:rsidP="00AA1D66">
      <w:pPr>
        <w:ind w:firstLine="360"/>
      </w:pPr>
      <w:r>
        <w:t>拷贝</w:t>
      </w:r>
      <w:r w:rsidR="002E2A9D">
        <w:rPr>
          <w:rFonts w:hint="eastAsia"/>
        </w:rPr>
        <w:t>，</w:t>
      </w:r>
      <w:r w:rsidR="002E2A9D">
        <w:t>同时赋权限</w:t>
      </w:r>
      <w:proofErr w:type="spellStart"/>
      <w:r w:rsidR="002E2A9D">
        <w:t>a+x</w:t>
      </w:r>
      <w:proofErr w:type="spellEnd"/>
      <w:r w:rsidR="002E2A9D">
        <w:rPr>
          <w:rFonts w:hint="eastAsia"/>
        </w:rPr>
        <w:t>。</w:t>
      </w:r>
    </w:p>
    <w:p w14:paraId="24146FC0" w14:textId="77777777" w:rsidR="002B2C3A" w:rsidRDefault="002B2C3A" w:rsidP="002B2C3A">
      <w:pPr>
        <w:ind w:firstLine="360"/>
      </w:pPr>
      <w:commentRangeStart w:id="2335"/>
      <w:r>
        <w:t>start</w:t>
      </w:r>
      <w:r>
        <w:t>和</w:t>
      </w:r>
      <w:r>
        <w:t>stop</w:t>
      </w:r>
      <w:r>
        <w:t>方法中确保参数为</w:t>
      </w:r>
      <w:r>
        <w:rPr>
          <w:rFonts w:hint="eastAsia"/>
        </w:rPr>
        <w:t>：</w:t>
      </w:r>
    </w:p>
    <w:p w14:paraId="01B551EC" w14:textId="604DC560" w:rsidR="002B2C3A" w:rsidRPr="002B2C3A" w:rsidRDefault="002B2C3A" w:rsidP="002B2C3A">
      <w:pPr>
        <w:pBdr>
          <w:top w:val="single" w:sz="4" w:space="1" w:color="auto"/>
          <w:left w:val="single" w:sz="4" w:space="4" w:color="auto"/>
          <w:bottom w:val="single" w:sz="4" w:space="1" w:color="auto"/>
          <w:right w:val="single" w:sz="4" w:space="4" w:color="auto"/>
        </w:pBdr>
        <w:shd w:val="pct10" w:color="auto" w:fill="auto"/>
        <w:ind w:firstLine="420"/>
        <w:rPr>
          <w:sz w:val="18"/>
          <w:szCs w:val="18"/>
        </w:rPr>
      </w:pPr>
      <w:r w:rsidRPr="002B2C3A">
        <w:rPr>
          <w:sz w:val="18"/>
          <w:szCs w:val="18"/>
        </w:rPr>
        <w:t>(self, env,</w:t>
      </w:r>
      <w:r w:rsidRPr="002B2C3A">
        <w:rPr>
          <w:color w:val="FF0000"/>
          <w:sz w:val="18"/>
          <w:szCs w:val="18"/>
        </w:rPr>
        <w:t xml:space="preserve"> </w:t>
      </w:r>
      <w:proofErr w:type="spellStart"/>
      <w:r w:rsidRPr="002B2C3A">
        <w:rPr>
          <w:color w:val="FF0000"/>
          <w:sz w:val="18"/>
          <w:szCs w:val="18"/>
        </w:rPr>
        <w:t>upgrade_type</w:t>
      </w:r>
      <w:proofErr w:type="spellEnd"/>
      <w:r w:rsidRPr="002B2C3A">
        <w:rPr>
          <w:color w:val="FF0000"/>
          <w:sz w:val="18"/>
          <w:szCs w:val="18"/>
        </w:rPr>
        <w:t>=None)</w:t>
      </w:r>
      <w:commentRangeEnd w:id="2335"/>
      <w:r w:rsidR="009A3103">
        <w:rPr>
          <w:rStyle w:val="a7"/>
        </w:rPr>
        <w:commentReference w:id="2335"/>
      </w:r>
    </w:p>
    <w:p w14:paraId="426E1183" w14:textId="77088A75" w:rsidR="002E2A9D" w:rsidRDefault="002E2A9D" w:rsidP="002E2A9D">
      <w:r>
        <w:rPr>
          <w:rFonts w:hint="eastAsia"/>
        </w:rPr>
        <w:t>（</w:t>
      </w:r>
      <w:r>
        <w:rPr>
          <w:rFonts w:hint="eastAsia"/>
        </w:rPr>
        <w:t>2</w:t>
      </w:r>
      <w:r>
        <w:rPr>
          <w:rFonts w:hint="eastAsia"/>
        </w:rPr>
        <w:t>）</w:t>
      </w:r>
      <w:r w:rsidRPr="002E2A9D">
        <w:t>repoin.py</w:t>
      </w:r>
    </w:p>
    <w:p w14:paraId="08424C53" w14:textId="1ABA5A6C" w:rsidR="002E2A9D" w:rsidRDefault="002E2A9D" w:rsidP="002E2A9D">
      <w:r>
        <w:tab/>
      </w:r>
      <w:r>
        <w:t>直接拷贝可用</w:t>
      </w:r>
      <w:r>
        <w:rPr>
          <w:rFonts w:hint="eastAsia"/>
        </w:rPr>
        <w:t>，</w:t>
      </w:r>
      <w:r>
        <w:t>同时赋权限</w:t>
      </w:r>
      <w:proofErr w:type="spellStart"/>
      <w:r>
        <w:t>a+x</w:t>
      </w:r>
      <w:proofErr w:type="spellEnd"/>
      <w:r>
        <w:rPr>
          <w:rFonts w:hint="eastAsia"/>
        </w:rPr>
        <w:t>。</w:t>
      </w:r>
    </w:p>
    <w:p w14:paraId="4DD0AB12" w14:textId="1D73A03D" w:rsidR="003D31D1" w:rsidRDefault="003D31D1" w:rsidP="002E2A9D">
      <w:r>
        <w:rPr>
          <w:rFonts w:hint="eastAsia"/>
        </w:rPr>
        <w:t>（</w:t>
      </w:r>
      <w:r>
        <w:rPr>
          <w:rFonts w:hint="eastAsia"/>
        </w:rPr>
        <w:t>3</w:t>
      </w:r>
      <w:r>
        <w:rPr>
          <w:rFonts w:hint="eastAsia"/>
        </w:rPr>
        <w:t>）</w:t>
      </w:r>
      <w:r w:rsidRPr="003D31D1">
        <w:t>status_params.py</w:t>
      </w:r>
    </w:p>
    <w:p w14:paraId="77D7050C" w14:textId="7B688404" w:rsidR="003D31D1" w:rsidRPr="002E2A9D" w:rsidRDefault="003D31D1" w:rsidP="002E2A9D">
      <w:r>
        <w:rPr>
          <w:rFonts w:hint="eastAsia"/>
        </w:rPr>
        <w:tab/>
      </w:r>
      <w:r>
        <w:t>L</w:t>
      </w:r>
      <w:r>
        <w:rPr>
          <w:rFonts w:hint="eastAsia"/>
        </w:rPr>
        <w:t>ine</w:t>
      </w:r>
      <w:r>
        <w:t>45</w:t>
      </w:r>
      <w:r>
        <w:rPr>
          <w:rFonts w:hint="eastAsia"/>
        </w:rPr>
        <w:t>添加内容如下：</w:t>
      </w:r>
    </w:p>
    <w:p w14:paraId="1E66E85B" w14:textId="59C6EEA0" w:rsidR="002E2A9D" w:rsidRDefault="003D31D1" w:rsidP="005252B4">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proofErr w:type="spellStart"/>
      <w:r w:rsidRPr="003D31D1">
        <w:rPr>
          <w:sz w:val="18"/>
          <w:szCs w:val="18"/>
        </w:rPr>
        <w:t>zk_rest_pid_file</w:t>
      </w:r>
      <w:proofErr w:type="spellEnd"/>
      <w:r w:rsidRPr="003D31D1">
        <w:rPr>
          <w:sz w:val="18"/>
          <w:szCs w:val="18"/>
        </w:rPr>
        <w:t xml:space="preserve"> = format("{</w:t>
      </w:r>
      <w:proofErr w:type="spellStart"/>
      <w:r w:rsidRPr="003D31D1">
        <w:rPr>
          <w:sz w:val="18"/>
          <w:szCs w:val="18"/>
        </w:rPr>
        <w:t>zk_pid_dir</w:t>
      </w:r>
      <w:proofErr w:type="spellEnd"/>
      <w:r w:rsidRPr="003D31D1">
        <w:rPr>
          <w:sz w:val="18"/>
          <w:szCs w:val="18"/>
        </w:rPr>
        <w:t>}/</w:t>
      </w:r>
      <w:proofErr w:type="spellStart"/>
      <w:r w:rsidRPr="003D31D1">
        <w:rPr>
          <w:sz w:val="18"/>
          <w:szCs w:val="18"/>
        </w:rPr>
        <w:t>zookeeper_rest.pid</w:t>
      </w:r>
      <w:proofErr w:type="spellEnd"/>
      <w:r w:rsidRPr="003D31D1">
        <w:rPr>
          <w:sz w:val="18"/>
          <w:szCs w:val="18"/>
        </w:rPr>
        <w:t>")</w:t>
      </w:r>
    </w:p>
    <w:p w14:paraId="739D814A" w14:textId="50C8DB58" w:rsidR="003D31D1" w:rsidRDefault="003D31D1" w:rsidP="003D31D1">
      <w:r>
        <w:rPr>
          <w:rFonts w:hint="eastAsia"/>
        </w:rPr>
        <w:t>（</w:t>
      </w:r>
      <w:r>
        <w:rPr>
          <w:rFonts w:hint="eastAsia"/>
        </w:rPr>
        <w:t>4</w:t>
      </w:r>
      <w:r>
        <w:rPr>
          <w:rFonts w:hint="eastAsia"/>
        </w:rPr>
        <w:t>）</w:t>
      </w:r>
      <w:r w:rsidRPr="003D31D1">
        <w:t>params_linux.py</w:t>
      </w:r>
    </w:p>
    <w:p w14:paraId="5F5AC2CE" w14:textId="4DE4EE1C" w:rsidR="003D31D1" w:rsidRDefault="00343ABD" w:rsidP="003D31D1">
      <w:r>
        <w:t>L</w:t>
      </w:r>
      <w:r>
        <w:rPr>
          <w:rFonts w:hint="eastAsia"/>
        </w:rPr>
        <w:t>ine</w:t>
      </w:r>
      <w:r>
        <w:t>32</w:t>
      </w:r>
      <w:r w:rsidR="003D31D1">
        <w:rPr>
          <w:rFonts w:hint="eastAsia"/>
        </w:rPr>
        <w:t>添加内容如下：</w:t>
      </w:r>
    </w:p>
    <w:p w14:paraId="3A182039" w14:textId="212777A7" w:rsidR="003D31D1" w:rsidRDefault="00343ABD" w:rsidP="00343ABD">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343ABD">
        <w:rPr>
          <w:sz w:val="18"/>
          <w:szCs w:val="18"/>
        </w:rPr>
        <w:t xml:space="preserve">import </w:t>
      </w:r>
      <w:proofErr w:type="spellStart"/>
      <w:r w:rsidRPr="00343ABD">
        <w:rPr>
          <w:sz w:val="18"/>
          <w:szCs w:val="18"/>
        </w:rPr>
        <w:t>repoin</w:t>
      </w:r>
      <w:proofErr w:type="spellEnd"/>
    </w:p>
    <w:p w14:paraId="5DA0DC5D" w14:textId="37100AF2" w:rsidR="00343ABD" w:rsidRDefault="00343ABD" w:rsidP="00343ABD">
      <w:r>
        <w:t>L</w:t>
      </w:r>
      <w:r>
        <w:rPr>
          <w:rFonts w:hint="eastAsia"/>
        </w:rPr>
        <w:t>ine</w:t>
      </w:r>
      <w:r>
        <w:t>41</w:t>
      </w:r>
      <w:r>
        <w:rPr>
          <w:rFonts w:hint="eastAsia"/>
        </w:rPr>
        <w:t>添加内容如下：</w:t>
      </w:r>
    </w:p>
    <w:p w14:paraId="2508F3E3" w14:textId="77777777" w:rsidR="00343ABD" w:rsidRPr="00343ABD" w:rsidRDefault="00343ABD" w:rsidP="00343ABD">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proofErr w:type="spellStart"/>
      <w:r w:rsidRPr="00343ABD">
        <w:rPr>
          <w:sz w:val="18"/>
          <w:szCs w:val="18"/>
        </w:rPr>
        <w:t>baseurl</w:t>
      </w:r>
      <w:proofErr w:type="spellEnd"/>
      <w:r w:rsidRPr="00343ABD">
        <w:rPr>
          <w:sz w:val="18"/>
          <w:szCs w:val="18"/>
        </w:rPr>
        <w:t xml:space="preserve"> = </w:t>
      </w:r>
      <w:proofErr w:type="spellStart"/>
      <w:proofErr w:type="gramStart"/>
      <w:r w:rsidRPr="00343ABD">
        <w:rPr>
          <w:sz w:val="18"/>
          <w:szCs w:val="18"/>
        </w:rPr>
        <w:t>repoin.baseurl</w:t>
      </w:r>
      <w:proofErr w:type="spellEnd"/>
      <w:proofErr w:type="gramEnd"/>
    </w:p>
    <w:p w14:paraId="7F32CF79" w14:textId="6BE899DC" w:rsidR="00343ABD" w:rsidRPr="00343ABD" w:rsidRDefault="00343ABD" w:rsidP="00343ABD">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proofErr w:type="spellStart"/>
      <w:r w:rsidRPr="00343ABD">
        <w:rPr>
          <w:sz w:val="18"/>
          <w:szCs w:val="18"/>
        </w:rPr>
        <w:t>download_url</w:t>
      </w:r>
      <w:proofErr w:type="spellEnd"/>
      <w:r w:rsidRPr="00343ABD">
        <w:rPr>
          <w:sz w:val="18"/>
          <w:szCs w:val="18"/>
        </w:rPr>
        <w:t xml:space="preserve"> = format('{</w:t>
      </w:r>
      <w:proofErr w:type="spellStart"/>
      <w:r w:rsidRPr="00343ABD">
        <w:rPr>
          <w:sz w:val="18"/>
          <w:szCs w:val="18"/>
        </w:rPr>
        <w:t>baseurl</w:t>
      </w:r>
      <w:proofErr w:type="spellEnd"/>
      <w:r w:rsidRPr="00343ABD">
        <w:rPr>
          <w:sz w:val="18"/>
          <w:szCs w:val="18"/>
        </w:rPr>
        <w:t>}zookeeper/zookeeper_src.tgz')</w:t>
      </w:r>
    </w:p>
    <w:p w14:paraId="5B4E402E" w14:textId="65554B60" w:rsidR="00343ABD" w:rsidRDefault="00343ABD" w:rsidP="00343ABD">
      <w:r>
        <w:t>L</w:t>
      </w:r>
      <w:r>
        <w:rPr>
          <w:rFonts w:hint="eastAsia"/>
        </w:rPr>
        <w:t>ine</w:t>
      </w:r>
      <w:r>
        <w:t>75</w:t>
      </w:r>
      <w:r>
        <w:rPr>
          <w:rFonts w:hint="eastAsia"/>
        </w:rPr>
        <w:t>添加内容如下：</w:t>
      </w:r>
    </w:p>
    <w:p w14:paraId="55A2C291" w14:textId="6373C843" w:rsidR="002D2387" w:rsidRPr="002D2387" w:rsidRDefault="00343ABD" w:rsidP="002D2387">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proofErr w:type="spellStart"/>
      <w:r w:rsidRPr="00343ABD">
        <w:rPr>
          <w:sz w:val="18"/>
          <w:szCs w:val="18"/>
        </w:rPr>
        <w:t>zk_rest_pid_file</w:t>
      </w:r>
      <w:proofErr w:type="spellEnd"/>
      <w:r w:rsidRPr="00343ABD">
        <w:rPr>
          <w:sz w:val="18"/>
          <w:szCs w:val="18"/>
        </w:rPr>
        <w:t xml:space="preserve"> = </w:t>
      </w:r>
      <w:proofErr w:type="spellStart"/>
      <w:r w:rsidRPr="00343ABD">
        <w:rPr>
          <w:sz w:val="18"/>
          <w:szCs w:val="18"/>
        </w:rPr>
        <w:t>status_</w:t>
      </w:r>
      <w:proofErr w:type="gramStart"/>
      <w:r w:rsidRPr="00343ABD">
        <w:rPr>
          <w:sz w:val="18"/>
          <w:szCs w:val="18"/>
        </w:rPr>
        <w:t>params.zk</w:t>
      </w:r>
      <w:proofErr w:type="gramEnd"/>
      <w:r w:rsidRPr="00343ABD">
        <w:rPr>
          <w:sz w:val="18"/>
          <w:szCs w:val="18"/>
        </w:rPr>
        <w:t>_rest_pid_file</w:t>
      </w:r>
      <w:proofErr w:type="spellEnd"/>
    </w:p>
    <w:p w14:paraId="3C7EB1B2" w14:textId="377A03C0" w:rsidR="002D2387" w:rsidRDefault="002D2387" w:rsidP="002D2387">
      <w:pPr>
        <w:pStyle w:val="4"/>
      </w:pPr>
      <w:r>
        <w:rPr>
          <w:rFonts w:hint="eastAsia"/>
        </w:rPr>
        <w:t xml:space="preserve">5.5.3.3 </w:t>
      </w:r>
      <w:r w:rsidRPr="002D2387">
        <w:t>3.4.5/package/templates</w:t>
      </w:r>
    </w:p>
    <w:p w14:paraId="35A6DAE4" w14:textId="68F7480D" w:rsidR="002D2387" w:rsidRPr="002D2387" w:rsidRDefault="002D2387" w:rsidP="002D2387">
      <w:pPr>
        <w:ind w:firstLine="420"/>
      </w:pPr>
      <w:r>
        <w:rPr>
          <w:rFonts w:hint="eastAsia"/>
        </w:rPr>
        <w:t>添加文件</w:t>
      </w:r>
      <w:r w:rsidRPr="002D2387">
        <w:t>rest_script.j2</w:t>
      </w:r>
      <w:r>
        <w:rPr>
          <w:rFonts w:hint="eastAsia"/>
        </w:rPr>
        <w:t>，</w:t>
      </w:r>
      <w:r>
        <w:t>直接拷贝可用</w:t>
      </w:r>
      <w:r>
        <w:rPr>
          <w:rFonts w:hint="eastAsia"/>
        </w:rPr>
        <w:t>，</w:t>
      </w:r>
      <w:r>
        <w:t>同时赋权限</w:t>
      </w:r>
      <w:proofErr w:type="spellStart"/>
      <w:r>
        <w:t>a+x</w:t>
      </w:r>
      <w:proofErr w:type="spellEnd"/>
      <w:r>
        <w:rPr>
          <w:rFonts w:hint="eastAsia"/>
        </w:rPr>
        <w:t>。</w:t>
      </w:r>
    </w:p>
    <w:p w14:paraId="327D3676" w14:textId="472E5DBA" w:rsidR="007D05C1" w:rsidRDefault="007D05C1" w:rsidP="007D05C1">
      <w:pPr>
        <w:pStyle w:val="3"/>
      </w:pPr>
      <w:r>
        <w:t>5.5.4 STACKS/HDFS</w:t>
      </w:r>
    </w:p>
    <w:p w14:paraId="4D300DE0" w14:textId="4ACBCC76" w:rsidR="0000528A" w:rsidRPr="0000528A" w:rsidRDefault="0000528A" w:rsidP="0000528A">
      <w:r>
        <w:t>全部集成至</w:t>
      </w:r>
      <w:r>
        <w:t>common-services</w:t>
      </w:r>
      <w:r>
        <w:rPr>
          <w:rFonts w:hint="eastAsia"/>
        </w:rPr>
        <w:t>，</w:t>
      </w:r>
      <w:r>
        <w:t>参考</w:t>
      </w:r>
      <w:r>
        <w:rPr>
          <w:rFonts w:hint="eastAsia"/>
        </w:rPr>
        <w:t>5.5.1</w:t>
      </w:r>
    </w:p>
    <w:p w14:paraId="659CF9A4" w14:textId="58CE7FA3" w:rsidR="007D05C1" w:rsidRDefault="007D05C1" w:rsidP="007D05C1">
      <w:pPr>
        <w:pStyle w:val="3"/>
      </w:pPr>
      <w:r>
        <w:lastRenderedPageBreak/>
        <w:t>5.5.5 STACKS/HBase</w:t>
      </w:r>
    </w:p>
    <w:p w14:paraId="522207E1" w14:textId="4F55344B" w:rsidR="007D05C1" w:rsidRDefault="0000528A" w:rsidP="0000528A">
      <w:r>
        <w:t>全部集成至</w:t>
      </w:r>
      <w:r>
        <w:t>common-services</w:t>
      </w:r>
      <w:r>
        <w:rPr>
          <w:rFonts w:hint="eastAsia"/>
        </w:rPr>
        <w:t>，参考</w:t>
      </w:r>
      <w:r>
        <w:rPr>
          <w:rFonts w:hint="eastAsia"/>
        </w:rPr>
        <w:t>5.5.2</w:t>
      </w:r>
    </w:p>
    <w:p w14:paraId="110ED87B" w14:textId="463326F7" w:rsidR="007D05C1" w:rsidRDefault="0000528A" w:rsidP="0000528A">
      <w:pPr>
        <w:pStyle w:val="2"/>
      </w:pPr>
      <w:r>
        <w:rPr>
          <w:rFonts w:hint="eastAsia"/>
        </w:rPr>
        <w:t xml:space="preserve">5.6 </w:t>
      </w:r>
      <w:r>
        <w:rPr>
          <w:rFonts w:hint="eastAsia"/>
        </w:rPr>
        <w:t>集成补丁</w:t>
      </w:r>
    </w:p>
    <w:p w14:paraId="5F1978CA" w14:textId="3528AE1D" w:rsidR="00B5110D" w:rsidRDefault="00B5110D" w:rsidP="00B5110D">
      <w:pPr>
        <w:pStyle w:val="3"/>
      </w:pPr>
      <w:r>
        <w:rPr>
          <w:rFonts w:hint="eastAsia"/>
        </w:rPr>
        <w:t xml:space="preserve">5.6.0 </w:t>
      </w:r>
      <w:r>
        <w:t>准备工作</w:t>
      </w:r>
    </w:p>
    <w:p w14:paraId="337B26F4" w14:textId="0C8926B9" w:rsidR="00972034" w:rsidRDefault="00972034" w:rsidP="00972034">
      <w:r>
        <w:rPr>
          <w:rFonts w:hint="eastAsia"/>
        </w:rPr>
        <w:t>（</w:t>
      </w:r>
      <w:r>
        <w:rPr>
          <w:rFonts w:hint="eastAsia"/>
        </w:rPr>
        <w:t>1</w:t>
      </w:r>
      <w:r>
        <w:rPr>
          <w:rFonts w:hint="eastAsia"/>
        </w:rPr>
        <w:t>）</w:t>
      </w:r>
      <w:r w:rsidR="00C84497" w:rsidRPr="00C84497">
        <w:t>hook.py</w:t>
      </w:r>
    </w:p>
    <w:p w14:paraId="7805DDB6" w14:textId="1D91CA56" w:rsidR="002A4944" w:rsidRDefault="002A4944" w:rsidP="002A4944">
      <w:pPr>
        <w:ind w:firstLine="420"/>
      </w:pPr>
      <w:r>
        <w:t xml:space="preserve">Line24 </w:t>
      </w:r>
      <w:r>
        <w:t>添加内容如下</w:t>
      </w:r>
      <w:r>
        <w:rPr>
          <w:rFonts w:hint="eastAsia"/>
        </w:rPr>
        <w:t>：</w:t>
      </w:r>
    </w:p>
    <w:p w14:paraId="370C5CF0" w14:textId="77777777" w:rsidR="002A4944" w:rsidRPr="002A4944" w:rsidRDefault="002A4944" w:rsidP="002A4944">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2A4944">
        <w:rPr>
          <w:sz w:val="18"/>
          <w:szCs w:val="18"/>
        </w:rPr>
        <w:t>from patch import *</w:t>
      </w:r>
    </w:p>
    <w:p w14:paraId="7D0BFB90" w14:textId="460007A7" w:rsidR="002A4944" w:rsidRPr="002A4944" w:rsidRDefault="002A4944" w:rsidP="002A4944">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proofErr w:type="spellStart"/>
      <w:r w:rsidRPr="002A4944">
        <w:rPr>
          <w:sz w:val="18"/>
          <w:szCs w:val="18"/>
        </w:rPr>
        <w:t>patch_</w:t>
      </w:r>
      <w:proofErr w:type="gramStart"/>
      <w:r w:rsidRPr="002A4944">
        <w:rPr>
          <w:sz w:val="18"/>
          <w:szCs w:val="18"/>
        </w:rPr>
        <w:t>provider</w:t>
      </w:r>
      <w:proofErr w:type="spellEnd"/>
      <w:r w:rsidRPr="002A4944">
        <w:rPr>
          <w:sz w:val="18"/>
          <w:szCs w:val="18"/>
        </w:rPr>
        <w:t>(</w:t>
      </w:r>
      <w:proofErr w:type="gramEnd"/>
      <w:r w:rsidRPr="002A4944">
        <w:rPr>
          <w:sz w:val="18"/>
          <w:szCs w:val="18"/>
        </w:rPr>
        <w:t>)</w:t>
      </w:r>
    </w:p>
    <w:p w14:paraId="120453C8" w14:textId="3366D63F" w:rsidR="00C84497" w:rsidRDefault="00C84497" w:rsidP="00972034">
      <w:r>
        <w:rPr>
          <w:rFonts w:hint="eastAsia"/>
        </w:rPr>
        <w:t>（</w:t>
      </w:r>
      <w:r w:rsidR="00FC08ED">
        <w:rPr>
          <w:rFonts w:hint="eastAsia"/>
        </w:rPr>
        <w:t>2</w:t>
      </w:r>
      <w:r>
        <w:rPr>
          <w:rFonts w:hint="eastAsia"/>
        </w:rPr>
        <w:t>）</w:t>
      </w:r>
      <w:r w:rsidRPr="00C84497">
        <w:t>patch.py</w:t>
      </w:r>
    </w:p>
    <w:p w14:paraId="307E4D06" w14:textId="39164779" w:rsidR="00FC08ED" w:rsidRPr="00FC08ED" w:rsidRDefault="00FC08ED" w:rsidP="00972034">
      <w:r>
        <w:tab/>
      </w:r>
      <w:r>
        <w:t>拷贝可用</w:t>
      </w:r>
      <w:r>
        <w:rPr>
          <w:rFonts w:hint="eastAsia"/>
        </w:rPr>
        <w:t>。</w:t>
      </w:r>
    </w:p>
    <w:p w14:paraId="373D5918" w14:textId="33F68DDD" w:rsidR="00C84497" w:rsidRDefault="00C84497" w:rsidP="00972034">
      <w:r>
        <w:rPr>
          <w:rFonts w:hint="eastAsia"/>
        </w:rPr>
        <w:t>（</w:t>
      </w:r>
      <w:r w:rsidR="00FC08ED">
        <w:rPr>
          <w:rFonts w:hint="eastAsia"/>
        </w:rPr>
        <w:t>3</w:t>
      </w:r>
      <w:r>
        <w:rPr>
          <w:rFonts w:hint="eastAsia"/>
        </w:rPr>
        <w:t>）</w:t>
      </w:r>
      <w:r w:rsidRPr="00C84497">
        <w:t>patch-site.xml</w:t>
      </w:r>
    </w:p>
    <w:p w14:paraId="26C0C7C6" w14:textId="6FF2C7F1" w:rsidR="00FC08ED" w:rsidRPr="00FC08ED" w:rsidRDefault="00FC08ED" w:rsidP="00972034">
      <w:r>
        <w:tab/>
      </w:r>
      <w:r>
        <w:t>拷贝可用</w:t>
      </w:r>
      <w:r>
        <w:rPr>
          <w:rFonts w:hint="eastAsia"/>
        </w:rPr>
        <w:t>。</w:t>
      </w:r>
    </w:p>
    <w:p w14:paraId="466EC378" w14:textId="50964913" w:rsidR="00C84497" w:rsidRDefault="00C84497" w:rsidP="00972034">
      <w:r>
        <w:rPr>
          <w:rFonts w:hint="eastAsia"/>
        </w:rPr>
        <w:t>（</w:t>
      </w:r>
      <w:r w:rsidR="00FC08ED">
        <w:rPr>
          <w:rFonts w:hint="eastAsia"/>
        </w:rPr>
        <w:t>4</w:t>
      </w:r>
      <w:r>
        <w:rPr>
          <w:rFonts w:hint="eastAsia"/>
        </w:rPr>
        <w:t>）</w:t>
      </w:r>
      <w:r w:rsidRPr="00C84497">
        <w:t>repoin.py</w:t>
      </w:r>
    </w:p>
    <w:p w14:paraId="4FED68FA" w14:textId="142B9898" w:rsidR="00FC08ED" w:rsidRPr="00972034" w:rsidRDefault="00FC08ED" w:rsidP="00972034">
      <w:r>
        <w:tab/>
      </w:r>
      <w:r>
        <w:t>拷贝可用</w:t>
      </w:r>
      <w:r>
        <w:rPr>
          <w:rFonts w:hint="eastAsia"/>
        </w:rPr>
        <w:t>。</w:t>
      </w:r>
    </w:p>
    <w:p w14:paraId="5F658441" w14:textId="64B7F291" w:rsidR="0000528A" w:rsidRDefault="0032044B" w:rsidP="0032044B">
      <w:pPr>
        <w:pStyle w:val="3"/>
      </w:pPr>
      <w:r>
        <w:t xml:space="preserve">5.6.1 </w:t>
      </w:r>
      <w:r w:rsidR="0000528A">
        <w:t>Sqoop</w:t>
      </w:r>
    </w:p>
    <w:p w14:paraId="2DF2042F" w14:textId="77777777" w:rsidR="00626839" w:rsidRPr="00626839" w:rsidRDefault="008D17B5"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rFonts w:hint="eastAsia"/>
          <w:sz w:val="18"/>
          <w:szCs w:val="18"/>
        </w:rPr>
        <w:t xml:space="preserve"> </w:t>
      </w:r>
      <w:r w:rsidR="00626839" w:rsidRPr="00626839">
        <w:rPr>
          <w:sz w:val="18"/>
          <w:szCs w:val="18"/>
        </w:rPr>
        <w:t>&lt;service&gt;</w:t>
      </w:r>
    </w:p>
    <w:p w14:paraId="3897479B"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service_name</w:t>
      </w:r>
      <w:proofErr w:type="spellEnd"/>
      <w:r w:rsidRPr="00626839">
        <w:rPr>
          <w:sz w:val="18"/>
          <w:szCs w:val="18"/>
        </w:rPr>
        <w:t>&gt;SQOOP&lt;/</w:t>
      </w:r>
      <w:proofErr w:type="spellStart"/>
      <w:r w:rsidRPr="00626839">
        <w:rPr>
          <w:sz w:val="18"/>
          <w:szCs w:val="18"/>
        </w:rPr>
        <w:t>service_name</w:t>
      </w:r>
      <w:proofErr w:type="spellEnd"/>
      <w:r w:rsidRPr="00626839">
        <w:rPr>
          <w:sz w:val="18"/>
          <w:szCs w:val="18"/>
        </w:rPr>
        <w:t>&gt;</w:t>
      </w:r>
    </w:p>
    <w:p w14:paraId="1EA2D88E"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&lt;role&gt;SQOOP&lt;/role&gt;</w:t>
      </w:r>
    </w:p>
    <w:p w14:paraId="685A91DB"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stack_current_version</w:t>
      </w:r>
      <w:proofErr w:type="spellEnd"/>
      <w:r w:rsidRPr="00626839">
        <w:rPr>
          <w:sz w:val="18"/>
          <w:szCs w:val="18"/>
        </w:rPr>
        <w:t>&gt;2.6.1.0-129&lt;/</w:t>
      </w:r>
      <w:proofErr w:type="spellStart"/>
      <w:r w:rsidRPr="00626839">
        <w:rPr>
          <w:sz w:val="18"/>
          <w:szCs w:val="18"/>
        </w:rPr>
        <w:t>stack_current_version</w:t>
      </w:r>
      <w:proofErr w:type="spellEnd"/>
      <w:r w:rsidRPr="00626839">
        <w:rPr>
          <w:sz w:val="18"/>
          <w:szCs w:val="18"/>
        </w:rPr>
        <w:t>&gt;</w:t>
      </w:r>
    </w:p>
    <w:p w14:paraId="759A6954"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patch_type</w:t>
      </w:r>
      <w:proofErr w:type="spellEnd"/>
      <w:r w:rsidRPr="00626839">
        <w:rPr>
          <w:sz w:val="18"/>
          <w:szCs w:val="18"/>
        </w:rPr>
        <w:t>&gt;replace&lt;/</w:t>
      </w:r>
      <w:proofErr w:type="spellStart"/>
      <w:r w:rsidRPr="00626839">
        <w:rPr>
          <w:sz w:val="18"/>
          <w:szCs w:val="18"/>
        </w:rPr>
        <w:t>patch_type</w:t>
      </w:r>
      <w:proofErr w:type="spellEnd"/>
      <w:r w:rsidRPr="00626839">
        <w:rPr>
          <w:sz w:val="18"/>
          <w:szCs w:val="18"/>
        </w:rPr>
        <w:t>&gt;</w:t>
      </w:r>
    </w:p>
    <w:p w14:paraId="3FC7B580"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&lt;source_dir&gt;/hd-patch/sqoop/sqoop-1.4.6.2.6.1.0-129.jar&lt;/source_dir&gt;</w:t>
      </w:r>
    </w:p>
    <w:p w14:paraId="6B8ABE3F"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&lt;target_dir&gt;/usr/hdp/2.6.1.0-129/sqoop/sqoop-1.4.6.2.6.1.0-129.jar&lt;/target_dir&gt;</w:t>
      </w:r>
    </w:p>
    <w:p w14:paraId="44B1736B"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&lt;/service&gt;</w:t>
      </w:r>
    </w:p>
    <w:p w14:paraId="66A5A583"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&lt;service&gt;</w:t>
      </w:r>
    </w:p>
    <w:p w14:paraId="7BCB8407"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service_name</w:t>
      </w:r>
      <w:proofErr w:type="spellEnd"/>
      <w:r w:rsidRPr="00626839">
        <w:rPr>
          <w:sz w:val="18"/>
          <w:szCs w:val="18"/>
        </w:rPr>
        <w:t>&gt;SQOOP&lt;/</w:t>
      </w:r>
      <w:proofErr w:type="spellStart"/>
      <w:r w:rsidRPr="00626839">
        <w:rPr>
          <w:sz w:val="18"/>
          <w:szCs w:val="18"/>
        </w:rPr>
        <w:t>service_name</w:t>
      </w:r>
      <w:proofErr w:type="spellEnd"/>
      <w:r w:rsidRPr="00626839">
        <w:rPr>
          <w:sz w:val="18"/>
          <w:szCs w:val="18"/>
        </w:rPr>
        <w:t>&gt;</w:t>
      </w:r>
    </w:p>
    <w:p w14:paraId="499500E5"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&lt;role&gt;SQOOP&lt;/role&gt;</w:t>
      </w:r>
    </w:p>
    <w:p w14:paraId="745030DF"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stack_current_version</w:t>
      </w:r>
      <w:proofErr w:type="spellEnd"/>
      <w:r w:rsidRPr="00626839">
        <w:rPr>
          <w:sz w:val="18"/>
          <w:szCs w:val="18"/>
        </w:rPr>
        <w:t>&gt;2.6.1.0-129&lt;/</w:t>
      </w:r>
      <w:proofErr w:type="spellStart"/>
      <w:r w:rsidRPr="00626839">
        <w:rPr>
          <w:sz w:val="18"/>
          <w:szCs w:val="18"/>
        </w:rPr>
        <w:t>stack_current_version</w:t>
      </w:r>
      <w:proofErr w:type="spellEnd"/>
      <w:r w:rsidRPr="00626839">
        <w:rPr>
          <w:sz w:val="18"/>
          <w:szCs w:val="18"/>
        </w:rPr>
        <w:t>&gt;</w:t>
      </w:r>
    </w:p>
    <w:p w14:paraId="436FD97E"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patch_type</w:t>
      </w:r>
      <w:proofErr w:type="spellEnd"/>
      <w:r w:rsidRPr="00626839">
        <w:rPr>
          <w:sz w:val="18"/>
          <w:szCs w:val="18"/>
        </w:rPr>
        <w:t>&gt;add&lt;/</w:t>
      </w:r>
      <w:proofErr w:type="spellStart"/>
      <w:r w:rsidRPr="00626839">
        <w:rPr>
          <w:sz w:val="18"/>
          <w:szCs w:val="18"/>
        </w:rPr>
        <w:t>patch_type</w:t>
      </w:r>
      <w:proofErr w:type="spellEnd"/>
      <w:r w:rsidRPr="00626839">
        <w:rPr>
          <w:sz w:val="18"/>
          <w:szCs w:val="18"/>
        </w:rPr>
        <w:t>&gt;</w:t>
      </w:r>
    </w:p>
    <w:p w14:paraId="34F781A1"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&lt;source_dir&gt;/hd-patch/sqoop/lib/kafka-clients-0.10.1.2.6.1.0-129.jar&lt;/source_dir&gt;</w:t>
      </w:r>
    </w:p>
    <w:p w14:paraId="1634C293"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target_dir</w:t>
      </w:r>
      <w:proofErr w:type="spellEnd"/>
      <w:r w:rsidRPr="00626839">
        <w:rPr>
          <w:sz w:val="18"/>
          <w:szCs w:val="18"/>
        </w:rPr>
        <w:t>&gt;/</w:t>
      </w:r>
      <w:proofErr w:type="spellStart"/>
      <w:r w:rsidRPr="00626839">
        <w:rPr>
          <w:sz w:val="18"/>
          <w:szCs w:val="18"/>
        </w:rPr>
        <w:t>usr</w:t>
      </w:r>
      <w:proofErr w:type="spellEnd"/>
      <w:r w:rsidRPr="00626839">
        <w:rPr>
          <w:sz w:val="18"/>
          <w:szCs w:val="18"/>
        </w:rPr>
        <w:t>/</w:t>
      </w:r>
      <w:proofErr w:type="spellStart"/>
      <w:r w:rsidRPr="00626839">
        <w:rPr>
          <w:sz w:val="18"/>
          <w:szCs w:val="18"/>
        </w:rPr>
        <w:t>hdp</w:t>
      </w:r>
      <w:proofErr w:type="spellEnd"/>
      <w:r w:rsidRPr="00626839">
        <w:rPr>
          <w:sz w:val="18"/>
          <w:szCs w:val="18"/>
        </w:rPr>
        <w:t>/2.6.1.0-129/</w:t>
      </w:r>
      <w:proofErr w:type="spellStart"/>
      <w:r w:rsidRPr="00626839">
        <w:rPr>
          <w:sz w:val="18"/>
          <w:szCs w:val="18"/>
        </w:rPr>
        <w:t>sqoop</w:t>
      </w:r>
      <w:proofErr w:type="spellEnd"/>
      <w:r w:rsidRPr="00626839">
        <w:rPr>
          <w:sz w:val="18"/>
          <w:szCs w:val="18"/>
        </w:rPr>
        <w:t>/lib/&lt;/</w:t>
      </w:r>
      <w:proofErr w:type="spellStart"/>
      <w:r w:rsidRPr="00626839">
        <w:rPr>
          <w:sz w:val="18"/>
          <w:szCs w:val="18"/>
        </w:rPr>
        <w:t>target_dir</w:t>
      </w:r>
      <w:proofErr w:type="spellEnd"/>
      <w:r w:rsidRPr="00626839">
        <w:rPr>
          <w:sz w:val="18"/>
          <w:szCs w:val="18"/>
        </w:rPr>
        <w:t>&gt;</w:t>
      </w:r>
    </w:p>
    <w:p w14:paraId="01194704"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&lt;/service&gt;</w:t>
      </w:r>
    </w:p>
    <w:p w14:paraId="41C60E1D"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&lt;service&gt;</w:t>
      </w:r>
    </w:p>
    <w:p w14:paraId="66184813"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service_name</w:t>
      </w:r>
      <w:proofErr w:type="spellEnd"/>
      <w:r w:rsidRPr="00626839">
        <w:rPr>
          <w:sz w:val="18"/>
          <w:szCs w:val="18"/>
        </w:rPr>
        <w:t>&gt;SQOOP&lt;/</w:t>
      </w:r>
      <w:proofErr w:type="spellStart"/>
      <w:r w:rsidRPr="00626839">
        <w:rPr>
          <w:sz w:val="18"/>
          <w:szCs w:val="18"/>
        </w:rPr>
        <w:t>service_name</w:t>
      </w:r>
      <w:proofErr w:type="spellEnd"/>
      <w:r w:rsidRPr="00626839">
        <w:rPr>
          <w:sz w:val="18"/>
          <w:szCs w:val="18"/>
        </w:rPr>
        <w:t>&gt;</w:t>
      </w:r>
    </w:p>
    <w:p w14:paraId="4C91E887"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&lt;role&gt;SQOOP&lt;/role&gt;</w:t>
      </w:r>
    </w:p>
    <w:p w14:paraId="149264E7"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stack_current_version</w:t>
      </w:r>
      <w:proofErr w:type="spellEnd"/>
      <w:r w:rsidRPr="00626839">
        <w:rPr>
          <w:sz w:val="18"/>
          <w:szCs w:val="18"/>
        </w:rPr>
        <w:t>&gt;2.6.1.0-129&lt;/</w:t>
      </w:r>
      <w:proofErr w:type="spellStart"/>
      <w:r w:rsidRPr="00626839">
        <w:rPr>
          <w:sz w:val="18"/>
          <w:szCs w:val="18"/>
        </w:rPr>
        <w:t>stack_current_version</w:t>
      </w:r>
      <w:proofErr w:type="spellEnd"/>
      <w:r w:rsidRPr="00626839">
        <w:rPr>
          <w:sz w:val="18"/>
          <w:szCs w:val="18"/>
        </w:rPr>
        <w:t>&gt;</w:t>
      </w:r>
    </w:p>
    <w:p w14:paraId="4F35ADEF"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lastRenderedPageBreak/>
        <w:t xml:space="preserve">        &lt;</w:t>
      </w:r>
      <w:proofErr w:type="spellStart"/>
      <w:r w:rsidRPr="00626839">
        <w:rPr>
          <w:sz w:val="18"/>
          <w:szCs w:val="18"/>
        </w:rPr>
        <w:t>patch_type</w:t>
      </w:r>
      <w:proofErr w:type="spellEnd"/>
      <w:r w:rsidRPr="00626839">
        <w:rPr>
          <w:sz w:val="18"/>
          <w:szCs w:val="18"/>
        </w:rPr>
        <w:t>&gt;add&lt;/</w:t>
      </w:r>
      <w:proofErr w:type="spellStart"/>
      <w:r w:rsidRPr="00626839">
        <w:rPr>
          <w:sz w:val="18"/>
          <w:szCs w:val="18"/>
        </w:rPr>
        <w:t>patch_type</w:t>
      </w:r>
      <w:proofErr w:type="spellEnd"/>
      <w:r w:rsidRPr="00626839">
        <w:rPr>
          <w:sz w:val="18"/>
          <w:szCs w:val="18"/>
        </w:rPr>
        <w:t>&gt;</w:t>
      </w:r>
    </w:p>
    <w:p w14:paraId="595E969E"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&lt;source_dir&gt;/hd-patch/sqoop/lib/metrics-core-2.2.0.jar&lt;/source_dir&gt;</w:t>
      </w:r>
    </w:p>
    <w:p w14:paraId="1CC521B6"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target_dir</w:t>
      </w:r>
      <w:proofErr w:type="spellEnd"/>
      <w:r w:rsidRPr="00626839">
        <w:rPr>
          <w:sz w:val="18"/>
          <w:szCs w:val="18"/>
        </w:rPr>
        <w:t>&gt;/</w:t>
      </w:r>
      <w:proofErr w:type="spellStart"/>
      <w:r w:rsidRPr="00626839">
        <w:rPr>
          <w:sz w:val="18"/>
          <w:szCs w:val="18"/>
        </w:rPr>
        <w:t>usr</w:t>
      </w:r>
      <w:proofErr w:type="spellEnd"/>
      <w:r w:rsidRPr="00626839">
        <w:rPr>
          <w:sz w:val="18"/>
          <w:szCs w:val="18"/>
        </w:rPr>
        <w:t>/</w:t>
      </w:r>
      <w:proofErr w:type="spellStart"/>
      <w:r w:rsidRPr="00626839">
        <w:rPr>
          <w:sz w:val="18"/>
          <w:szCs w:val="18"/>
        </w:rPr>
        <w:t>hdp</w:t>
      </w:r>
      <w:proofErr w:type="spellEnd"/>
      <w:r w:rsidRPr="00626839">
        <w:rPr>
          <w:sz w:val="18"/>
          <w:szCs w:val="18"/>
        </w:rPr>
        <w:t>/2.6.1.0-129/</w:t>
      </w:r>
      <w:proofErr w:type="spellStart"/>
      <w:r w:rsidRPr="00626839">
        <w:rPr>
          <w:sz w:val="18"/>
          <w:szCs w:val="18"/>
        </w:rPr>
        <w:t>sqoop</w:t>
      </w:r>
      <w:proofErr w:type="spellEnd"/>
      <w:r w:rsidRPr="00626839">
        <w:rPr>
          <w:sz w:val="18"/>
          <w:szCs w:val="18"/>
        </w:rPr>
        <w:t>/lib/&lt;/</w:t>
      </w:r>
      <w:proofErr w:type="spellStart"/>
      <w:r w:rsidRPr="00626839">
        <w:rPr>
          <w:sz w:val="18"/>
          <w:szCs w:val="18"/>
        </w:rPr>
        <w:t>target_dir</w:t>
      </w:r>
      <w:proofErr w:type="spellEnd"/>
      <w:r w:rsidRPr="00626839">
        <w:rPr>
          <w:sz w:val="18"/>
          <w:szCs w:val="18"/>
        </w:rPr>
        <w:t>&gt;</w:t>
      </w:r>
    </w:p>
    <w:p w14:paraId="51AB15B0"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&lt;/service&gt;</w:t>
      </w:r>
    </w:p>
    <w:p w14:paraId="2B6BE139"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&lt;service&gt;</w:t>
      </w:r>
    </w:p>
    <w:p w14:paraId="64AC0AD7"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service_name</w:t>
      </w:r>
      <w:proofErr w:type="spellEnd"/>
      <w:r w:rsidRPr="00626839">
        <w:rPr>
          <w:sz w:val="18"/>
          <w:szCs w:val="18"/>
        </w:rPr>
        <w:t>&gt;SQOOP&lt;/</w:t>
      </w:r>
      <w:proofErr w:type="spellStart"/>
      <w:r w:rsidRPr="00626839">
        <w:rPr>
          <w:sz w:val="18"/>
          <w:szCs w:val="18"/>
        </w:rPr>
        <w:t>service_name</w:t>
      </w:r>
      <w:proofErr w:type="spellEnd"/>
      <w:r w:rsidRPr="00626839">
        <w:rPr>
          <w:sz w:val="18"/>
          <w:szCs w:val="18"/>
        </w:rPr>
        <w:t>&gt;</w:t>
      </w:r>
    </w:p>
    <w:p w14:paraId="3728D0B8"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&lt;role&gt;SQOOP&lt;/role&gt;</w:t>
      </w:r>
    </w:p>
    <w:p w14:paraId="33DBEAED"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stack_current_version</w:t>
      </w:r>
      <w:proofErr w:type="spellEnd"/>
      <w:r w:rsidRPr="00626839">
        <w:rPr>
          <w:sz w:val="18"/>
          <w:szCs w:val="18"/>
        </w:rPr>
        <w:t>&gt;2.6.1.0-129&lt;/</w:t>
      </w:r>
      <w:proofErr w:type="spellStart"/>
      <w:r w:rsidRPr="00626839">
        <w:rPr>
          <w:sz w:val="18"/>
          <w:szCs w:val="18"/>
        </w:rPr>
        <w:t>stack_current_version</w:t>
      </w:r>
      <w:proofErr w:type="spellEnd"/>
      <w:r w:rsidRPr="00626839">
        <w:rPr>
          <w:sz w:val="18"/>
          <w:szCs w:val="18"/>
        </w:rPr>
        <w:t>&gt;</w:t>
      </w:r>
    </w:p>
    <w:p w14:paraId="16D055E6"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patch_type</w:t>
      </w:r>
      <w:proofErr w:type="spellEnd"/>
      <w:r w:rsidRPr="00626839">
        <w:rPr>
          <w:sz w:val="18"/>
          <w:szCs w:val="18"/>
        </w:rPr>
        <w:t>&gt;add&lt;/</w:t>
      </w:r>
      <w:proofErr w:type="spellStart"/>
      <w:r w:rsidRPr="00626839">
        <w:rPr>
          <w:sz w:val="18"/>
          <w:szCs w:val="18"/>
        </w:rPr>
        <w:t>patch_type</w:t>
      </w:r>
      <w:proofErr w:type="spellEnd"/>
      <w:r w:rsidRPr="00626839">
        <w:rPr>
          <w:sz w:val="18"/>
          <w:szCs w:val="18"/>
        </w:rPr>
        <w:t>&gt;</w:t>
      </w:r>
    </w:p>
    <w:p w14:paraId="517C1D30"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&lt;source_dir&gt;/hd-patch/sqoop/lib/scala-library-2.10.6.jar&lt;/source_dir&gt;</w:t>
      </w:r>
    </w:p>
    <w:p w14:paraId="2178A2F7"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target_dir</w:t>
      </w:r>
      <w:proofErr w:type="spellEnd"/>
      <w:r w:rsidRPr="00626839">
        <w:rPr>
          <w:sz w:val="18"/>
          <w:szCs w:val="18"/>
        </w:rPr>
        <w:t>&gt;/</w:t>
      </w:r>
      <w:proofErr w:type="spellStart"/>
      <w:r w:rsidRPr="00626839">
        <w:rPr>
          <w:sz w:val="18"/>
          <w:szCs w:val="18"/>
        </w:rPr>
        <w:t>usr</w:t>
      </w:r>
      <w:proofErr w:type="spellEnd"/>
      <w:r w:rsidRPr="00626839">
        <w:rPr>
          <w:sz w:val="18"/>
          <w:szCs w:val="18"/>
        </w:rPr>
        <w:t>/</w:t>
      </w:r>
      <w:proofErr w:type="spellStart"/>
      <w:r w:rsidRPr="00626839">
        <w:rPr>
          <w:sz w:val="18"/>
          <w:szCs w:val="18"/>
        </w:rPr>
        <w:t>hdp</w:t>
      </w:r>
      <w:proofErr w:type="spellEnd"/>
      <w:r w:rsidRPr="00626839">
        <w:rPr>
          <w:sz w:val="18"/>
          <w:szCs w:val="18"/>
        </w:rPr>
        <w:t>/2.6.1.0-129/</w:t>
      </w:r>
      <w:proofErr w:type="spellStart"/>
      <w:r w:rsidRPr="00626839">
        <w:rPr>
          <w:sz w:val="18"/>
          <w:szCs w:val="18"/>
        </w:rPr>
        <w:t>sqoop</w:t>
      </w:r>
      <w:proofErr w:type="spellEnd"/>
      <w:r w:rsidRPr="00626839">
        <w:rPr>
          <w:sz w:val="18"/>
          <w:szCs w:val="18"/>
        </w:rPr>
        <w:t>/lib/&lt;/</w:t>
      </w:r>
      <w:proofErr w:type="spellStart"/>
      <w:r w:rsidRPr="00626839">
        <w:rPr>
          <w:sz w:val="18"/>
          <w:szCs w:val="18"/>
        </w:rPr>
        <w:t>target_dir</w:t>
      </w:r>
      <w:proofErr w:type="spellEnd"/>
      <w:r w:rsidRPr="00626839">
        <w:rPr>
          <w:sz w:val="18"/>
          <w:szCs w:val="18"/>
        </w:rPr>
        <w:t>&gt;</w:t>
      </w:r>
    </w:p>
    <w:p w14:paraId="2C10A01E"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&lt;/service&gt;</w:t>
      </w:r>
    </w:p>
    <w:p w14:paraId="14DB7631"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&lt;service&gt;</w:t>
      </w:r>
    </w:p>
    <w:p w14:paraId="425200BB"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service_name</w:t>
      </w:r>
      <w:proofErr w:type="spellEnd"/>
      <w:r w:rsidRPr="00626839">
        <w:rPr>
          <w:sz w:val="18"/>
          <w:szCs w:val="18"/>
        </w:rPr>
        <w:t>&gt;SQOOP&lt;/</w:t>
      </w:r>
      <w:proofErr w:type="spellStart"/>
      <w:r w:rsidRPr="00626839">
        <w:rPr>
          <w:sz w:val="18"/>
          <w:szCs w:val="18"/>
        </w:rPr>
        <w:t>service_name</w:t>
      </w:r>
      <w:proofErr w:type="spellEnd"/>
      <w:r w:rsidRPr="00626839">
        <w:rPr>
          <w:sz w:val="18"/>
          <w:szCs w:val="18"/>
        </w:rPr>
        <w:t>&gt;</w:t>
      </w:r>
    </w:p>
    <w:p w14:paraId="5EF2D1FC"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&lt;role&gt;SQOOP&lt;/role&gt;</w:t>
      </w:r>
    </w:p>
    <w:p w14:paraId="246E9866"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stack_current_version</w:t>
      </w:r>
      <w:proofErr w:type="spellEnd"/>
      <w:r w:rsidRPr="00626839">
        <w:rPr>
          <w:sz w:val="18"/>
          <w:szCs w:val="18"/>
        </w:rPr>
        <w:t>&gt;2.6.1.0-129&lt;/</w:t>
      </w:r>
      <w:proofErr w:type="spellStart"/>
      <w:r w:rsidRPr="00626839">
        <w:rPr>
          <w:sz w:val="18"/>
          <w:szCs w:val="18"/>
        </w:rPr>
        <w:t>stack_current_version</w:t>
      </w:r>
      <w:proofErr w:type="spellEnd"/>
      <w:r w:rsidRPr="00626839">
        <w:rPr>
          <w:sz w:val="18"/>
          <w:szCs w:val="18"/>
        </w:rPr>
        <w:t>&gt;</w:t>
      </w:r>
    </w:p>
    <w:p w14:paraId="41D95174"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patch_type</w:t>
      </w:r>
      <w:proofErr w:type="spellEnd"/>
      <w:r w:rsidRPr="00626839">
        <w:rPr>
          <w:sz w:val="18"/>
          <w:szCs w:val="18"/>
        </w:rPr>
        <w:t>&gt;add&lt;/</w:t>
      </w:r>
      <w:proofErr w:type="spellStart"/>
      <w:r w:rsidRPr="00626839">
        <w:rPr>
          <w:sz w:val="18"/>
          <w:szCs w:val="18"/>
        </w:rPr>
        <w:t>patch_type</w:t>
      </w:r>
      <w:proofErr w:type="spellEnd"/>
      <w:r w:rsidRPr="00626839">
        <w:rPr>
          <w:sz w:val="18"/>
          <w:szCs w:val="18"/>
        </w:rPr>
        <w:t>&gt;</w:t>
      </w:r>
    </w:p>
    <w:p w14:paraId="4916A528"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&lt;source_dir&gt;/hd-patch/sqoop/lib/scala-library-2.11.8.jar&lt;/source_dir&gt;</w:t>
      </w:r>
    </w:p>
    <w:p w14:paraId="04CADD74"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target_dir</w:t>
      </w:r>
      <w:proofErr w:type="spellEnd"/>
      <w:r w:rsidRPr="00626839">
        <w:rPr>
          <w:sz w:val="18"/>
          <w:szCs w:val="18"/>
        </w:rPr>
        <w:t>&gt;/</w:t>
      </w:r>
      <w:proofErr w:type="spellStart"/>
      <w:r w:rsidRPr="00626839">
        <w:rPr>
          <w:sz w:val="18"/>
          <w:szCs w:val="18"/>
        </w:rPr>
        <w:t>usr</w:t>
      </w:r>
      <w:proofErr w:type="spellEnd"/>
      <w:r w:rsidRPr="00626839">
        <w:rPr>
          <w:sz w:val="18"/>
          <w:szCs w:val="18"/>
        </w:rPr>
        <w:t>/</w:t>
      </w:r>
      <w:proofErr w:type="spellStart"/>
      <w:r w:rsidRPr="00626839">
        <w:rPr>
          <w:sz w:val="18"/>
          <w:szCs w:val="18"/>
        </w:rPr>
        <w:t>hdp</w:t>
      </w:r>
      <w:proofErr w:type="spellEnd"/>
      <w:r w:rsidRPr="00626839">
        <w:rPr>
          <w:sz w:val="18"/>
          <w:szCs w:val="18"/>
        </w:rPr>
        <w:t>/2.6.1.0-129/</w:t>
      </w:r>
      <w:proofErr w:type="spellStart"/>
      <w:r w:rsidRPr="00626839">
        <w:rPr>
          <w:sz w:val="18"/>
          <w:szCs w:val="18"/>
        </w:rPr>
        <w:t>sqoop</w:t>
      </w:r>
      <w:proofErr w:type="spellEnd"/>
      <w:r w:rsidRPr="00626839">
        <w:rPr>
          <w:sz w:val="18"/>
          <w:szCs w:val="18"/>
        </w:rPr>
        <w:t>/lib/&lt;/</w:t>
      </w:r>
      <w:proofErr w:type="spellStart"/>
      <w:r w:rsidRPr="00626839">
        <w:rPr>
          <w:sz w:val="18"/>
          <w:szCs w:val="18"/>
        </w:rPr>
        <w:t>target_dir</w:t>
      </w:r>
      <w:proofErr w:type="spellEnd"/>
      <w:r w:rsidRPr="00626839">
        <w:rPr>
          <w:sz w:val="18"/>
          <w:szCs w:val="18"/>
        </w:rPr>
        <w:t>&gt;</w:t>
      </w:r>
    </w:p>
    <w:p w14:paraId="7FE18BD9" w14:textId="759E7085" w:rsidR="0032044B"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&lt;/service&gt;</w:t>
      </w:r>
    </w:p>
    <w:p w14:paraId="0F1A9DC6" w14:textId="0ABF089C" w:rsidR="0000528A" w:rsidRDefault="0032044B" w:rsidP="0032044B">
      <w:pPr>
        <w:pStyle w:val="3"/>
      </w:pPr>
      <w:r>
        <w:t xml:space="preserve">5.6.2 </w:t>
      </w:r>
      <w:r w:rsidR="0000528A">
        <w:t>Hive</w:t>
      </w:r>
    </w:p>
    <w:p w14:paraId="18D7BCF5"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&lt;service&gt;</w:t>
      </w:r>
    </w:p>
    <w:p w14:paraId="2778CD42"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service_name</w:t>
      </w:r>
      <w:proofErr w:type="spellEnd"/>
      <w:r w:rsidRPr="00626839">
        <w:rPr>
          <w:sz w:val="18"/>
          <w:szCs w:val="18"/>
        </w:rPr>
        <w:t>&gt;HIVE&lt;/</w:t>
      </w:r>
      <w:proofErr w:type="spellStart"/>
      <w:r w:rsidRPr="00626839">
        <w:rPr>
          <w:sz w:val="18"/>
          <w:szCs w:val="18"/>
        </w:rPr>
        <w:t>service_name</w:t>
      </w:r>
      <w:proofErr w:type="spellEnd"/>
      <w:r w:rsidRPr="00626839">
        <w:rPr>
          <w:sz w:val="18"/>
          <w:szCs w:val="18"/>
        </w:rPr>
        <w:t>&gt;</w:t>
      </w:r>
    </w:p>
    <w:p w14:paraId="6067370A"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&lt;role&gt;HIVE_CLIENT&lt;/role&gt;</w:t>
      </w:r>
    </w:p>
    <w:p w14:paraId="72B76135"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stack_current_version</w:t>
      </w:r>
      <w:proofErr w:type="spellEnd"/>
      <w:r w:rsidRPr="00626839">
        <w:rPr>
          <w:sz w:val="18"/>
          <w:szCs w:val="18"/>
        </w:rPr>
        <w:t>&gt;2.6.1.0-129&lt;/</w:t>
      </w:r>
      <w:proofErr w:type="spellStart"/>
      <w:r w:rsidRPr="00626839">
        <w:rPr>
          <w:sz w:val="18"/>
          <w:szCs w:val="18"/>
        </w:rPr>
        <w:t>stack_current_version</w:t>
      </w:r>
      <w:proofErr w:type="spellEnd"/>
      <w:r w:rsidRPr="00626839">
        <w:rPr>
          <w:sz w:val="18"/>
          <w:szCs w:val="18"/>
        </w:rPr>
        <w:t>&gt;</w:t>
      </w:r>
    </w:p>
    <w:p w14:paraId="001921A6"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patch_type</w:t>
      </w:r>
      <w:proofErr w:type="spellEnd"/>
      <w:r w:rsidRPr="00626839">
        <w:rPr>
          <w:sz w:val="18"/>
          <w:szCs w:val="18"/>
        </w:rPr>
        <w:t>&gt;add&lt;/</w:t>
      </w:r>
      <w:proofErr w:type="spellStart"/>
      <w:r w:rsidRPr="00626839">
        <w:rPr>
          <w:sz w:val="18"/>
          <w:szCs w:val="18"/>
        </w:rPr>
        <w:t>patch_type</w:t>
      </w:r>
      <w:proofErr w:type="spellEnd"/>
      <w:r w:rsidRPr="00626839">
        <w:rPr>
          <w:sz w:val="18"/>
          <w:szCs w:val="18"/>
        </w:rPr>
        <w:t>&gt;</w:t>
      </w:r>
    </w:p>
    <w:p w14:paraId="2CFB8371" w14:textId="77777777" w:rsidR="008A2018"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&lt;sour</w:t>
      </w:r>
    </w:p>
    <w:p w14:paraId="1B77A6D1" w14:textId="77777777" w:rsidR="008A2018" w:rsidRDefault="008A2018">
      <w:pPr>
        <w:widowControl/>
        <w:jc w:val="left"/>
        <w:rPr>
          <w:sz w:val="18"/>
          <w:szCs w:val="18"/>
        </w:rPr>
      </w:pPr>
      <w:r>
        <w:rPr>
          <w:sz w:val="18"/>
          <w:szCs w:val="18"/>
        </w:rPr>
        <w:br w:type="page"/>
      </w:r>
    </w:p>
    <w:p w14:paraId="470BFD6A" w14:textId="77777777" w:rsidR="008A2018" w:rsidRDefault="008A2018"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p>
    <w:p w14:paraId="1AFEB787" w14:textId="77777777" w:rsidR="008A2018" w:rsidRDefault="008A2018">
      <w:pPr>
        <w:widowControl/>
        <w:jc w:val="left"/>
        <w:rPr>
          <w:sz w:val="18"/>
          <w:szCs w:val="18"/>
        </w:rPr>
      </w:pPr>
      <w:r>
        <w:rPr>
          <w:sz w:val="18"/>
          <w:szCs w:val="18"/>
        </w:rPr>
        <w:br w:type="page"/>
      </w:r>
    </w:p>
    <w:p w14:paraId="5F2C864A" w14:textId="320593AA"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lastRenderedPageBreak/>
        <w:t>ce_dir&gt;/hd-patch/hive/lib/com.inspur.hive.serde2.jar&lt;/source_dir&gt;</w:t>
      </w:r>
    </w:p>
    <w:p w14:paraId="4A28AC6F"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target_dir</w:t>
      </w:r>
      <w:proofErr w:type="spellEnd"/>
      <w:r w:rsidRPr="00626839">
        <w:rPr>
          <w:sz w:val="18"/>
          <w:szCs w:val="18"/>
        </w:rPr>
        <w:t>&gt;/</w:t>
      </w:r>
      <w:proofErr w:type="spellStart"/>
      <w:r w:rsidRPr="00626839">
        <w:rPr>
          <w:sz w:val="18"/>
          <w:szCs w:val="18"/>
        </w:rPr>
        <w:t>usr</w:t>
      </w:r>
      <w:proofErr w:type="spellEnd"/>
      <w:r w:rsidRPr="00626839">
        <w:rPr>
          <w:sz w:val="18"/>
          <w:szCs w:val="18"/>
        </w:rPr>
        <w:t>/</w:t>
      </w:r>
      <w:proofErr w:type="spellStart"/>
      <w:r w:rsidRPr="00626839">
        <w:rPr>
          <w:sz w:val="18"/>
          <w:szCs w:val="18"/>
        </w:rPr>
        <w:t>hdp</w:t>
      </w:r>
      <w:proofErr w:type="spellEnd"/>
      <w:r w:rsidRPr="00626839">
        <w:rPr>
          <w:sz w:val="18"/>
          <w:szCs w:val="18"/>
        </w:rPr>
        <w:t>/2.6.1.0-129/hive/lib/&lt;/</w:t>
      </w:r>
      <w:proofErr w:type="spellStart"/>
      <w:r w:rsidRPr="00626839">
        <w:rPr>
          <w:sz w:val="18"/>
          <w:szCs w:val="18"/>
        </w:rPr>
        <w:t>target_dir</w:t>
      </w:r>
      <w:proofErr w:type="spellEnd"/>
      <w:r w:rsidRPr="00626839">
        <w:rPr>
          <w:sz w:val="18"/>
          <w:szCs w:val="18"/>
        </w:rPr>
        <w:t>&gt;</w:t>
      </w:r>
    </w:p>
    <w:p w14:paraId="156C06DA"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&lt;/service&gt;</w:t>
      </w:r>
    </w:p>
    <w:p w14:paraId="6C4F9B94"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&lt;service&gt;</w:t>
      </w:r>
    </w:p>
    <w:p w14:paraId="45107A6C"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service_name</w:t>
      </w:r>
      <w:proofErr w:type="spellEnd"/>
      <w:r w:rsidRPr="00626839">
        <w:rPr>
          <w:sz w:val="18"/>
          <w:szCs w:val="18"/>
        </w:rPr>
        <w:t>&gt;HIVE&lt;/</w:t>
      </w:r>
      <w:proofErr w:type="spellStart"/>
      <w:r w:rsidRPr="00626839">
        <w:rPr>
          <w:sz w:val="18"/>
          <w:szCs w:val="18"/>
        </w:rPr>
        <w:t>service_name</w:t>
      </w:r>
      <w:proofErr w:type="spellEnd"/>
      <w:r w:rsidRPr="00626839">
        <w:rPr>
          <w:sz w:val="18"/>
          <w:szCs w:val="18"/>
        </w:rPr>
        <w:t>&gt;</w:t>
      </w:r>
    </w:p>
    <w:p w14:paraId="24354C3D"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&lt;role&gt;HIVE_SERVER&lt;/role&gt;</w:t>
      </w:r>
    </w:p>
    <w:p w14:paraId="2BBA932F"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stack_current_version</w:t>
      </w:r>
      <w:proofErr w:type="spellEnd"/>
      <w:r w:rsidRPr="00626839">
        <w:rPr>
          <w:sz w:val="18"/>
          <w:szCs w:val="18"/>
        </w:rPr>
        <w:t>&gt;2.6.1.0-129&lt;/</w:t>
      </w:r>
      <w:proofErr w:type="spellStart"/>
      <w:r w:rsidRPr="00626839">
        <w:rPr>
          <w:sz w:val="18"/>
          <w:szCs w:val="18"/>
        </w:rPr>
        <w:t>stack_current_version</w:t>
      </w:r>
      <w:proofErr w:type="spellEnd"/>
      <w:r w:rsidRPr="00626839">
        <w:rPr>
          <w:sz w:val="18"/>
          <w:szCs w:val="18"/>
        </w:rPr>
        <w:t>&gt;</w:t>
      </w:r>
    </w:p>
    <w:p w14:paraId="2FAD2F71"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patch_type</w:t>
      </w:r>
      <w:proofErr w:type="spellEnd"/>
      <w:r w:rsidRPr="00626839">
        <w:rPr>
          <w:sz w:val="18"/>
          <w:szCs w:val="18"/>
        </w:rPr>
        <w:t>&gt;add&lt;/</w:t>
      </w:r>
      <w:proofErr w:type="spellStart"/>
      <w:r w:rsidRPr="00626839">
        <w:rPr>
          <w:sz w:val="18"/>
          <w:szCs w:val="18"/>
        </w:rPr>
        <w:t>patch_type</w:t>
      </w:r>
      <w:proofErr w:type="spellEnd"/>
      <w:r w:rsidRPr="00626839">
        <w:rPr>
          <w:sz w:val="18"/>
          <w:szCs w:val="18"/>
        </w:rPr>
        <w:t>&gt;</w:t>
      </w:r>
    </w:p>
    <w:p w14:paraId="2201D2D3"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&lt;source_dir&gt;/hd-patch/hive/lib/com.inspur.hive.serde2.jar&lt;/source_dir&gt;</w:t>
      </w:r>
    </w:p>
    <w:p w14:paraId="3B01BB26" w14:textId="77777777" w:rsidR="00626839"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w:t>
      </w:r>
      <w:proofErr w:type="spellStart"/>
      <w:r w:rsidRPr="00626839">
        <w:rPr>
          <w:sz w:val="18"/>
          <w:szCs w:val="18"/>
        </w:rPr>
        <w:t>target_dir</w:t>
      </w:r>
      <w:proofErr w:type="spellEnd"/>
      <w:r w:rsidRPr="00626839">
        <w:rPr>
          <w:sz w:val="18"/>
          <w:szCs w:val="18"/>
        </w:rPr>
        <w:t>&gt;/</w:t>
      </w:r>
      <w:proofErr w:type="spellStart"/>
      <w:r w:rsidRPr="00626839">
        <w:rPr>
          <w:sz w:val="18"/>
          <w:szCs w:val="18"/>
        </w:rPr>
        <w:t>usr</w:t>
      </w:r>
      <w:proofErr w:type="spellEnd"/>
      <w:r w:rsidRPr="00626839">
        <w:rPr>
          <w:sz w:val="18"/>
          <w:szCs w:val="18"/>
        </w:rPr>
        <w:t>/</w:t>
      </w:r>
      <w:proofErr w:type="spellStart"/>
      <w:r w:rsidRPr="00626839">
        <w:rPr>
          <w:sz w:val="18"/>
          <w:szCs w:val="18"/>
        </w:rPr>
        <w:t>hdp</w:t>
      </w:r>
      <w:proofErr w:type="spellEnd"/>
      <w:r w:rsidRPr="00626839">
        <w:rPr>
          <w:sz w:val="18"/>
          <w:szCs w:val="18"/>
        </w:rPr>
        <w:t>/2.6.1.0-129/hive/lib/&lt;/</w:t>
      </w:r>
      <w:proofErr w:type="spellStart"/>
      <w:r w:rsidRPr="00626839">
        <w:rPr>
          <w:sz w:val="18"/>
          <w:szCs w:val="18"/>
        </w:rPr>
        <w:t>target_dir</w:t>
      </w:r>
      <w:proofErr w:type="spellEnd"/>
      <w:r w:rsidRPr="00626839">
        <w:rPr>
          <w:sz w:val="18"/>
          <w:szCs w:val="18"/>
        </w:rPr>
        <w:t>&gt;</w:t>
      </w:r>
    </w:p>
    <w:p w14:paraId="5DB9F70D" w14:textId="4C757A1E" w:rsidR="0032044B" w:rsidRPr="00626839" w:rsidRDefault="00626839" w:rsidP="00626839">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26839">
        <w:rPr>
          <w:sz w:val="18"/>
          <w:szCs w:val="18"/>
        </w:rPr>
        <w:t xml:space="preserve">   &lt;/service&gt;</w:t>
      </w:r>
    </w:p>
    <w:p w14:paraId="6788F98A" w14:textId="42479845" w:rsidR="0000528A" w:rsidRDefault="0032044B" w:rsidP="0032044B">
      <w:pPr>
        <w:pStyle w:val="3"/>
      </w:pPr>
      <w:r>
        <w:t xml:space="preserve">5.6.3 </w:t>
      </w:r>
      <w:r w:rsidR="0000528A">
        <w:t>PXF</w:t>
      </w:r>
    </w:p>
    <w:p w14:paraId="4FA97425" w14:textId="77777777" w:rsidR="0032044B" w:rsidRPr="0032044B" w:rsidRDefault="0032044B" w:rsidP="0032044B"/>
    <w:p w14:paraId="23E715D1" w14:textId="32D98A8E" w:rsidR="0000528A" w:rsidRDefault="0032044B" w:rsidP="0032044B">
      <w:pPr>
        <w:pStyle w:val="3"/>
      </w:pPr>
      <w:r>
        <w:t xml:space="preserve">5.6.4 </w:t>
      </w:r>
      <w:proofErr w:type="spellStart"/>
      <w:r w:rsidR="0000528A">
        <w:t>Hawq</w:t>
      </w:r>
      <w:proofErr w:type="spellEnd"/>
    </w:p>
    <w:p w14:paraId="5EA53EA1" w14:textId="77777777" w:rsidR="0032044B" w:rsidRPr="0032044B" w:rsidRDefault="0032044B" w:rsidP="0032044B"/>
    <w:p w14:paraId="7D579A95" w14:textId="0460868D" w:rsidR="0000528A" w:rsidRDefault="0032044B" w:rsidP="0032044B">
      <w:pPr>
        <w:pStyle w:val="3"/>
      </w:pPr>
      <w:r>
        <w:t xml:space="preserve">5.6.4 </w:t>
      </w:r>
      <w:r w:rsidR="0000528A">
        <w:t>Ranger</w:t>
      </w:r>
    </w:p>
    <w:p w14:paraId="06167D75" w14:textId="77777777" w:rsidR="0032044B" w:rsidRPr="0032044B" w:rsidRDefault="0032044B" w:rsidP="0032044B"/>
    <w:p w14:paraId="4DD109D4" w14:textId="27D7A7C1" w:rsidR="0032044B" w:rsidRDefault="0032044B" w:rsidP="0032044B">
      <w:pPr>
        <w:pStyle w:val="3"/>
      </w:pPr>
      <w:r>
        <w:t xml:space="preserve">5.6.6 HBase </w:t>
      </w:r>
      <w:proofErr w:type="spellStart"/>
      <w:r>
        <w:t>Bulkload</w:t>
      </w:r>
      <w:proofErr w:type="spellEnd"/>
    </w:p>
    <w:p w14:paraId="64601981" w14:textId="51A87752" w:rsidR="000E2B10" w:rsidRDefault="000E2B10" w:rsidP="000E2B10">
      <w:pPr>
        <w:pStyle w:val="2"/>
      </w:pPr>
      <w:r>
        <w:rPr>
          <w:rFonts w:hint="eastAsia"/>
        </w:rPr>
        <w:t xml:space="preserve">5.7 </w:t>
      </w:r>
      <w:proofErr w:type="spellStart"/>
      <w:r>
        <w:rPr>
          <w:rFonts w:hint="eastAsia"/>
        </w:rPr>
        <w:t>logsearch</w:t>
      </w:r>
      <w:proofErr w:type="spellEnd"/>
      <w:r>
        <w:rPr>
          <w:rFonts w:hint="eastAsia"/>
        </w:rPr>
        <w:t>模块汉化</w:t>
      </w:r>
    </w:p>
    <w:p w14:paraId="069047E4" w14:textId="43B5C70B" w:rsidR="00AE2544" w:rsidRDefault="00AE2544" w:rsidP="0032044B">
      <w:r>
        <w:rPr>
          <w:rFonts w:hint="eastAsia"/>
        </w:rPr>
        <w:t xml:space="preserve">1. </w:t>
      </w:r>
      <w:r>
        <w:rPr>
          <w:rFonts w:hint="eastAsia"/>
        </w:rPr>
        <w:t>获取</w:t>
      </w:r>
      <w:proofErr w:type="spellStart"/>
      <w:r>
        <w:rPr>
          <w:rFonts w:hint="eastAsia"/>
        </w:rPr>
        <w:t>logsearch</w:t>
      </w:r>
      <w:proofErr w:type="spellEnd"/>
      <w:r>
        <w:rPr>
          <w:rFonts w:hint="eastAsia"/>
        </w:rPr>
        <w:t>的汉化压缩文件：“</w:t>
      </w:r>
      <w:proofErr w:type="spellStart"/>
      <w:r w:rsidRPr="00AE2544">
        <w:rPr>
          <w:rFonts w:hint="eastAsia"/>
        </w:rPr>
        <w:t>logsearch</w:t>
      </w:r>
      <w:proofErr w:type="spellEnd"/>
      <w:r w:rsidRPr="00AE2544">
        <w:rPr>
          <w:rFonts w:hint="eastAsia"/>
        </w:rPr>
        <w:t>汉化</w:t>
      </w:r>
      <w:r w:rsidRPr="00AE2544">
        <w:rPr>
          <w:rFonts w:hint="eastAsia"/>
        </w:rPr>
        <w:t>.zip</w:t>
      </w:r>
      <w:r>
        <w:rPr>
          <w:rFonts w:hint="eastAsia"/>
        </w:rPr>
        <w:t>”</w:t>
      </w:r>
      <w:r w:rsidR="0032060D">
        <w:rPr>
          <w:rFonts w:hint="eastAsia"/>
        </w:rPr>
        <w:t>；</w:t>
      </w:r>
    </w:p>
    <w:p w14:paraId="50C5FEC9" w14:textId="3DFA410D" w:rsidR="009F57A0" w:rsidRDefault="00AE2544" w:rsidP="0032044B">
      <w:r>
        <w:rPr>
          <w:rFonts w:hint="eastAsia"/>
        </w:rPr>
        <w:t>2.</w:t>
      </w:r>
      <w:r w:rsidR="009F57A0">
        <w:t xml:space="preserve"> </w:t>
      </w:r>
      <w:r w:rsidR="009F57A0">
        <w:rPr>
          <w:rFonts w:hint="eastAsia"/>
        </w:rPr>
        <w:t>解压该文件并；</w:t>
      </w:r>
    </w:p>
    <w:p w14:paraId="449E64D7" w14:textId="254EB57D" w:rsidR="009F57A0" w:rsidRDefault="009F57A0" w:rsidP="0032044B">
      <w:r>
        <w:rPr>
          <w:rFonts w:hint="eastAsia"/>
        </w:rPr>
        <w:t xml:space="preserve">3. </w:t>
      </w:r>
      <w:r>
        <w:t>汉化</w:t>
      </w:r>
      <w:proofErr w:type="spellStart"/>
      <w:r>
        <w:rPr>
          <w:rFonts w:hint="eastAsia"/>
        </w:rPr>
        <w:t>logsearch</w:t>
      </w:r>
      <w:proofErr w:type="spellEnd"/>
      <w:r>
        <w:rPr>
          <w:rFonts w:hint="eastAsia"/>
        </w:rPr>
        <w:t>的</w:t>
      </w:r>
      <w:proofErr w:type="spellStart"/>
      <w:r>
        <w:rPr>
          <w:rFonts w:hint="eastAsia"/>
        </w:rPr>
        <w:t>webapp</w:t>
      </w:r>
      <w:proofErr w:type="spellEnd"/>
      <w:r>
        <w:rPr>
          <w:rFonts w:hint="eastAsia"/>
        </w:rPr>
        <w:t>：</w:t>
      </w:r>
    </w:p>
    <w:p w14:paraId="62C50D93" w14:textId="6E985E1F" w:rsidR="009F57A0" w:rsidRDefault="009F57A0" w:rsidP="0032044B">
      <w:r>
        <w:tab/>
        <w:t xml:space="preserve">3.1 </w:t>
      </w:r>
      <w:r>
        <w:t>进入替换文件夹</w:t>
      </w:r>
      <w:r>
        <w:rPr>
          <w:rFonts w:hint="eastAsia"/>
        </w:rPr>
        <w:t>；</w:t>
      </w:r>
    </w:p>
    <w:p w14:paraId="5890BFDB" w14:textId="286ED9D9" w:rsidR="009F57A0" w:rsidRDefault="009F57A0" w:rsidP="009F57A0">
      <w:r>
        <w:rPr>
          <w:rFonts w:hint="eastAsia"/>
        </w:rPr>
        <w:tab/>
        <w:t xml:space="preserve">3.2 </w:t>
      </w:r>
      <w:r>
        <w:rPr>
          <w:rFonts w:hint="eastAsia"/>
        </w:rPr>
        <w:t>找到</w:t>
      </w:r>
      <w:proofErr w:type="spellStart"/>
      <w:r>
        <w:rPr>
          <w:rFonts w:hint="eastAsia"/>
        </w:rPr>
        <w:t>webapp</w:t>
      </w:r>
      <w:proofErr w:type="spellEnd"/>
      <w:r>
        <w:rPr>
          <w:rFonts w:hint="eastAsia"/>
        </w:rPr>
        <w:t>文件夹，根据“替换说明</w:t>
      </w:r>
      <w:r>
        <w:rPr>
          <w:rFonts w:hint="eastAsia"/>
        </w:rPr>
        <w:t>.txt</w:t>
      </w:r>
      <w:r>
        <w:rPr>
          <w:rFonts w:hint="eastAsia"/>
        </w:rPr>
        <w:t>”，替换掉</w:t>
      </w:r>
      <w:proofErr w:type="spellStart"/>
      <w:r>
        <w:rPr>
          <w:rFonts w:hint="eastAsia"/>
        </w:rPr>
        <w:t>logsearch</w:t>
      </w:r>
      <w:proofErr w:type="spellEnd"/>
      <w:r>
        <w:rPr>
          <w:rFonts w:hint="eastAsia"/>
        </w:rPr>
        <w:t>下面的</w:t>
      </w:r>
      <w:proofErr w:type="spellStart"/>
      <w:r>
        <w:rPr>
          <w:rFonts w:hint="eastAsia"/>
        </w:rPr>
        <w:t>webapp</w:t>
      </w:r>
      <w:proofErr w:type="spellEnd"/>
      <w:r>
        <w:rPr>
          <w:rFonts w:hint="eastAsia"/>
        </w:rPr>
        <w:t>文件：</w:t>
      </w:r>
    </w:p>
    <w:p w14:paraId="199483DB" w14:textId="5CB78852" w:rsidR="00AE2544" w:rsidRDefault="009F57A0" w:rsidP="009F57A0">
      <w:pPr>
        <w:ind w:left="420" w:firstLine="420"/>
      </w:pPr>
      <w:proofErr w:type="spellStart"/>
      <w:r>
        <w:t>webapp</w:t>
      </w:r>
      <w:proofErr w:type="spellEnd"/>
      <w:r>
        <w:t>的具体目录为</w:t>
      </w:r>
      <w:r>
        <w:rPr>
          <w:rFonts w:hint="eastAsia"/>
        </w:rPr>
        <w:t>：</w:t>
      </w:r>
      <w:proofErr w:type="spellStart"/>
      <w:r>
        <w:t>ambari-logsearch</w:t>
      </w:r>
      <w:proofErr w:type="spellEnd"/>
      <w:r>
        <w:rPr>
          <w:rFonts w:hint="eastAsia"/>
        </w:rPr>
        <w:t>/</w:t>
      </w:r>
      <w:proofErr w:type="spellStart"/>
      <w:r>
        <w:rPr>
          <w:rFonts w:hint="eastAsia"/>
        </w:rPr>
        <w:t>a</w:t>
      </w:r>
      <w:r>
        <w:t>mbari</w:t>
      </w:r>
      <w:proofErr w:type="spellEnd"/>
      <w:r>
        <w:t>-</w:t>
      </w:r>
      <w:proofErr w:type="spellStart"/>
      <w:r>
        <w:t>logsearch</w:t>
      </w:r>
      <w:proofErr w:type="spellEnd"/>
      <w:r>
        <w:t>-portal/</w:t>
      </w:r>
      <w:proofErr w:type="spellStart"/>
      <w:r>
        <w:t>src</w:t>
      </w:r>
      <w:proofErr w:type="spellEnd"/>
      <w:r>
        <w:t>/main/</w:t>
      </w:r>
      <w:proofErr w:type="spellStart"/>
      <w:r w:rsidRPr="009F57A0">
        <w:t>webapp</w:t>
      </w:r>
      <w:proofErr w:type="spellEnd"/>
      <w:r>
        <w:rPr>
          <w:rFonts w:hint="eastAsia"/>
        </w:rPr>
        <w:t>；</w:t>
      </w:r>
    </w:p>
    <w:p w14:paraId="4FFFF4CB" w14:textId="4CFFD56C" w:rsidR="00C4379B" w:rsidRDefault="009F57A0">
      <w:r>
        <w:rPr>
          <w:rFonts w:hint="eastAsia"/>
        </w:rPr>
        <w:t>4</w:t>
      </w:r>
      <w:r w:rsidR="00AE2544">
        <w:rPr>
          <w:rFonts w:hint="eastAsia"/>
        </w:rPr>
        <w:t xml:space="preserve">. </w:t>
      </w:r>
      <w:r>
        <w:rPr>
          <w:rFonts w:hint="eastAsia"/>
        </w:rPr>
        <w:t>相关</w:t>
      </w:r>
      <w:proofErr w:type="spellStart"/>
      <w:r>
        <w:t>logsearch</w:t>
      </w:r>
      <w:proofErr w:type="spellEnd"/>
      <w:r>
        <w:t>配置修改</w:t>
      </w:r>
      <w:r>
        <w:rPr>
          <w:rFonts w:hint="eastAsia"/>
        </w:rPr>
        <w:t>：</w:t>
      </w:r>
    </w:p>
    <w:p w14:paraId="71DB7418" w14:textId="4E42C3B5" w:rsidR="009F57A0" w:rsidRDefault="009F57A0">
      <w:r>
        <w:tab/>
        <w:t xml:space="preserve">4.1 </w:t>
      </w:r>
      <w:r>
        <w:t>根据</w:t>
      </w:r>
      <w:r>
        <w:rPr>
          <w:rFonts w:hint="eastAsia"/>
        </w:rPr>
        <w:t>“</w:t>
      </w:r>
      <w:proofErr w:type="spellStart"/>
      <w:r>
        <w:t>logsearch</w:t>
      </w:r>
      <w:proofErr w:type="spellEnd"/>
      <w:r>
        <w:t>配置</w:t>
      </w:r>
      <w:r>
        <w:rPr>
          <w:rFonts w:hint="eastAsia"/>
        </w:rPr>
        <w:t>”这个文件夹的</w:t>
      </w:r>
      <w:r>
        <w:rPr>
          <w:rFonts w:hint="eastAsia"/>
        </w:rPr>
        <w:t>txt</w:t>
      </w:r>
      <w:r>
        <w:rPr>
          <w:rFonts w:hint="eastAsia"/>
        </w:rPr>
        <w:t>文件，替换掉相应目录下的</w:t>
      </w:r>
      <w:r>
        <w:rPr>
          <w:rFonts w:hint="eastAsia"/>
        </w:rPr>
        <w:t>.j2</w:t>
      </w:r>
      <w:r>
        <w:rPr>
          <w:rFonts w:hint="eastAsia"/>
        </w:rPr>
        <w:t>文件；</w:t>
      </w:r>
    </w:p>
    <w:p w14:paraId="725ADAB5" w14:textId="3428B20C" w:rsidR="009F57A0" w:rsidRDefault="009F57A0">
      <w:r>
        <w:tab/>
        <w:t xml:space="preserve">4.2 </w:t>
      </w:r>
      <w:r>
        <w:t>根据</w:t>
      </w:r>
      <w:r>
        <w:rPr>
          <w:rFonts w:hint="eastAsia"/>
        </w:rPr>
        <w:t>“</w:t>
      </w:r>
      <w:r w:rsidRPr="009F57A0">
        <w:rPr>
          <w:rFonts w:hint="eastAsia"/>
        </w:rPr>
        <w:t>修改</w:t>
      </w:r>
      <w:proofErr w:type="spellStart"/>
      <w:r w:rsidRPr="009F57A0">
        <w:rPr>
          <w:rFonts w:hint="eastAsia"/>
        </w:rPr>
        <w:t>metainfo</w:t>
      </w:r>
      <w:proofErr w:type="spellEnd"/>
      <w:r w:rsidRPr="009F57A0">
        <w:rPr>
          <w:rFonts w:hint="eastAsia"/>
        </w:rPr>
        <w:t>及增加</w:t>
      </w:r>
      <w:r w:rsidRPr="009F57A0">
        <w:rPr>
          <w:rFonts w:hint="eastAsia"/>
        </w:rPr>
        <w:t>conf</w:t>
      </w:r>
      <w:r>
        <w:rPr>
          <w:rFonts w:hint="eastAsia"/>
        </w:rPr>
        <w:t>”，修改如下组件的</w:t>
      </w:r>
      <w:proofErr w:type="spellStart"/>
      <w:r>
        <w:rPr>
          <w:rFonts w:hint="eastAsia"/>
        </w:rPr>
        <w:t>meta</w:t>
      </w:r>
      <w:r>
        <w:t>info</w:t>
      </w:r>
      <w:proofErr w:type="spellEnd"/>
      <w:r>
        <w:t>和</w:t>
      </w:r>
      <w:proofErr w:type="spellStart"/>
      <w:r>
        <w:rPr>
          <w:rFonts w:hint="eastAsia"/>
        </w:rPr>
        <w:t>logsearch</w:t>
      </w:r>
      <w:proofErr w:type="spellEnd"/>
      <w:r>
        <w:rPr>
          <w:rFonts w:hint="eastAsia"/>
        </w:rPr>
        <w:t>-conf</w:t>
      </w:r>
      <w:r>
        <w:rPr>
          <w:rFonts w:hint="eastAsia"/>
        </w:rPr>
        <w:t>：</w:t>
      </w:r>
    </w:p>
    <w:p w14:paraId="2C07DE9E" w14:textId="0668F4A6" w:rsidR="009F57A0" w:rsidRDefault="009F57A0">
      <w:r>
        <w:tab/>
      </w:r>
      <w:r>
        <w:tab/>
      </w:r>
      <w:r>
        <w:tab/>
        <w:t>Dataspace</w:t>
      </w:r>
      <w:r>
        <w:rPr>
          <w:rFonts w:hint="eastAsia"/>
        </w:rPr>
        <w:t>，</w:t>
      </w:r>
      <w:proofErr w:type="spellStart"/>
      <w:r>
        <w:t>hpp</w:t>
      </w:r>
      <w:proofErr w:type="spellEnd"/>
      <w:r>
        <w:rPr>
          <w:rFonts w:hint="eastAsia"/>
        </w:rPr>
        <w:t>，</w:t>
      </w:r>
      <w:r>
        <w:t>hue</w:t>
      </w:r>
      <w:r>
        <w:rPr>
          <w:rFonts w:hint="eastAsia"/>
        </w:rPr>
        <w:t>，</w:t>
      </w:r>
      <w:r>
        <w:t>ml</w:t>
      </w:r>
      <w:r>
        <w:rPr>
          <w:rFonts w:hint="eastAsia"/>
        </w:rPr>
        <w:t>，</w:t>
      </w:r>
      <w:proofErr w:type="spellStart"/>
      <w:r>
        <w:t>pxf</w:t>
      </w:r>
      <w:proofErr w:type="spellEnd"/>
      <w:r>
        <w:rPr>
          <w:rFonts w:hint="eastAsia"/>
        </w:rPr>
        <w:t>，</w:t>
      </w:r>
      <w:proofErr w:type="spellStart"/>
      <w:r>
        <w:t>solr</w:t>
      </w:r>
      <w:proofErr w:type="spellEnd"/>
    </w:p>
    <w:p w14:paraId="59471630" w14:textId="77777777" w:rsidR="003F73EB" w:rsidRDefault="003F73EB"/>
    <w:p w14:paraId="172B0D53" w14:textId="77777777" w:rsidR="003F73EB" w:rsidRDefault="003F73EB"/>
    <w:p w14:paraId="69AAF37B" w14:textId="44E1AAF4" w:rsidR="003F73EB" w:rsidRDefault="003F73EB" w:rsidP="003F73EB">
      <w:pPr>
        <w:pStyle w:val="2"/>
      </w:pPr>
      <w:r>
        <w:lastRenderedPageBreak/>
        <w:t xml:space="preserve">5.8 </w:t>
      </w:r>
      <w:r w:rsidR="00737CED">
        <w:t>组件</w:t>
      </w:r>
      <w:r>
        <w:t>屏蔽</w:t>
      </w:r>
    </w:p>
    <w:p w14:paraId="0557A22E" w14:textId="304B53D9" w:rsidR="003F73EB" w:rsidRDefault="003F73EB" w:rsidP="003F73EB">
      <w:pPr>
        <w:pStyle w:val="3"/>
      </w:pPr>
      <w:r>
        <w:rPr>
          <w:rFonts w:hint="eastAsia"/>
        </w:rPr>
        <w:t>5.8.1</w:t>
      </w:r>
      <w:r>
        <w:t xml:space="preserve"> </w:t>
      </w:r>
      <w:r>
        <w:t>屏蔽组件</w:t>
      </w:r>
      <w:r>
        <w:t>SLIDER</w:t>
      </w:r>
    </w:p>
    <w:p w14:paraId="03E50B41" w14:textId="0D0155DA" w:rsidR="003F73EB" w:rsidRDefault="003F73EB" w:rsidP="003F73EB">
      <w:r>
        <w:rPr>
          <w:rFonts w:hint="eastAsia"/>
        </w:rPr>
        <w:t>（</w:t>
      </w:r>
      <w:r>
        <w:rPr>
          <w:rFonts w:hint="eastAsia"/>
        </w:rPr>
        <w:t>1</w:t>
      </w:r>
      <w:r>
        <w:rPr>
          <w:rFonts w:hint="eastAsia"/>
        </w:rPr>
        <w:t>）删除如下</w:t>
      </w:r>
      <w:r>
        <w:rPr>
          <w:rFonts w:hint="eastAsia"/>
        </w:rPr>
        <w:t>SLIDER</w:t>
      </w:r>
      <w:r>
        <w:rPr>
          <w:rFonts w:hint="eastAsia"/>
        </w:rPr>
        <w:t>目录结构：</w:t>
      </w:r>
    </w:p>
    <w:p w14:paraId="6D183B10" w14:textId="53627B28" w:rsidR="003F73EB" w:rsidRDefault="003F73EB" w:rsidP="003F73EB">
      <w:r>
        <w:tab/>
        <w:t xml:space="preserve">1.  </w:t>
      </w:r>
      <w:proofErr w:type="spellStart"/>
      <w:r w:rsidRPr="003F73EB">
        <w:t>ambari</w:t>
      </w:r>
      <w:proofErr w:type="spellEnd"/>
      <w:r w:rsidRPr="003F73EB">
        <w:t>-server/</w:t>
      </w:r>
      <w:proofErr w:type="spellStart"/>
      <w:r w:rsidRPr="003F73EB">
        <w:t>src</w:t>
      </w:r>
      <w:proofErr w:type="spellEnd"/>
      <w:r w:rsidRPr="003F73EB">
        <w:t>/main/resources/</w:t>
      </w:r>
      <w:r>
        <w:t>stack/HDP/2.6/services/SLIDER</w:t>
      </w:r>
    </w:p>
    <w:p w14:paraId="3F4C8655" w14:textId="531A8BA9" w:rsidR="003F73EB" w:rsidRDefault="003F73EB" w:rsidP="003F73EB">
      <w:r>
        <w:tab/>
        <w:t xml:space="preserve">2.  </w:t>
      </w:r>
      <w:proofErr w:type="spellStart"/>
      <w:r w:rsidRPr="003F73EB">
        <w:t>ambari</w:t>
      </w:r>
      <w:proofErr w:type="spellEnd"/>
      <w:r w:rsidRPr="003F73EB">
        <w:t>-server/</w:t>
      </w:r>
      <w:proofErr w:type="spellStart"/>
      <w:r w:rsidRPr="003F73EB">
        <w:t>src</w:t>
      </w:r>
      <w:proofErr w:type="spellEnd"/>
      <w:r w:rsidRPr="003F73EB">
        <w:t>/main/resources/</w:t>
      </w:r>
      <w:r>
        <w:t>stack/HDP/2.5/services/SLIDER</w:t>
      </w:r>
    </w:p>
    <w:p w14:paraId="282037CA" w14:textId="41EE24F6" w:rsidR="00A036E7" w:rsidRDefault="003F73EB" w:rsidP="00A036E7">
      <w:r>
        <w:tab/>
      </w:r>
      <w:r w:rsidR="00A036E7">
        <w:t xml:space="preserve">3.  </w:t>
      </w:r>
      <w:proofErr w:type="spellStart"/>
      <w:r w:rsidR="00A036E7" w:rsidRPr="003F73EB">
        <w:t>ambari</w:t>
      </w:r>
      <w:proofErr w:type="spellEnd"/>
      <w:r w:rsidR="00A036E7" w:rsidRPr="003F73EB">
        <w:t>-server/</w:t>
      </w:r>
      <w:proofErr w:type="spellStart"/>
      <w:r w:rsidR="00A036E7" w:rsidRPr="003F73EB">
        <w:t>src</w:t>
      </w:r>
      <w:proofErr w:type="spellEnd"/>
      <w:r w:rsidR="00A036E7" w:rsidRPr="003F73EB">
        <w:t>/main/resources/</w:t>
      </w:r>
      <w:r w:rsidR="00A036E7">
        <w:t>stack/HDP/2.4/services/SLIDER</w:t>
      </w:r>
    </w:p>
    <w:p w14:paraId="3C6CAC62" w14:textId="180803DB" w:rsidR="003F73EB" w:rsidRDefault="00A036E7" w:rsidP="003F73EB">
      <w:r>
        <w:tab/>
        <w:t xml:space="preserve">4.  </w:t>
      </w:r>
      <w:r w:rsidRPr="003F73EB">
        <w:t>ambari-server/src/main/resources/</w:t>
      </w:r>
      <w:r>
        <w:t>stack/HDP/2.3GlusterFS/services/SLIDER</w:t>
      </w:r>
    </w:p>
    <w:p w14:paraId="0688B0A5" w14:textId="3CB783CF" w:rsidR="00A036E7" w:rsidRDefault="00A036E7" w:rsidP="003F73EB">
      <w:r>
        <w:tab/>
        <w:t xml:space="preserve">5.  </w:t>
      </w:r>
      <w:r w:rsidRPr="003F73EB">
        <w:t>ambari-server/src/main/resources/</w:t>
      </w:r>
      <w:r>
        <w:t>stack/HDP/2.3ECS/services/SLIDER</w:t>
      </w:r>
    </w:p>
    <w:p w14:paraId="67487237" w14:textId="5A325F04" w:rsidR="00A036E7" w:rsidRDefault="00A036E7" w:rsidP="003F73EB">
      <w:r>
        <w:tab/>
        <w:t xml:space="preserve">6.  </w:t>
      </w:r>
      <w:proofErr w:type="spellStart"/>
      <w:r w:rsidRPr="003F73EB">
        <w:t>ambari</w:t>
      </w:r>
      <w:proofErr w:type="spellEnd"/>
      <w:r w:rsidRPr="003F73EB">
        <w:t>-server/</w:t>
      </w:r>
      <w:proofErr w:type="spellStart"/>
      <w:r w:rsidRPr="003F73EB">
        <w:t>src</w:t>
      </w:r>
      <w:proofErr w:type="spellEnd"/>
      <w:r w:rsidRPr="003F73EB">
        <w:t>/main/resources/</w:t>
      </w:r>
      <w:r>
        <w:t>stack/HDP/2.3/services/SLIDER</w:t>
      </w:r>
    </w:p>
    <w:p w14:paraId="597412EA" w14:textId="38E1DB07" w:rsidR="00A036E7" w:rsidRDefault="00A036E7" w:rsidP="003F73EB">
      <w:r>
        <w:tab/>
        <w:t xml:space="preserve">7.  </w:t>
      </w:r>
      <w:proofErr w:type="spellStart"/>
      <w:r w:rsidRPr="003F73EB">
        <w:t>ambari</w:t>
      </w:r>
      <w:proofErr w:type="spellEnd"/>
      <w:r w:rsidRPr="003F73EB">
        <w:t>-server/</w:t>
      </w:r>
      <w:proofErr w:type="spellStart"/>
      <w:r w:rsidRPr="003F73EB">
        <w:t>src</w:t>
      </w:r>
      <w:proofErr w:type="spellEnd"/>
      <w:r w:rsidRPr="003F73EB">
        <w:t>/main/resources/</w:t>
      </w:r>
      <w:r>
        <w:t>stack/HDP/2.2/services/SLIDER</w:t>
      </w:r>
    </w:p>
    <w:p w14:paraId="18A268BE" w14:textId="4AEA1B75" w:rsidR="008A2018" w:rsidRPr="00A036E7" w:rsidRDefault="00A036E7" w:rsidP="003F73EB">
      <w:r>
        <w:tab/>
        <w:t xml:space="preserve">8.  </w:t>
      </w:r>
      <w:proofErr w:type="spellStart"/>
      <w:r w:rsidRPr="003F73EB">
        <w:t>ambari</w:t>
      </w:r>
      <w:proofErr w:type="spellEnd"/>
      <w:r w:rsidRPr="003F73EB">
        <w:t>-server/</w:t>
      </w:r>
      <w:proofErr w:type="spellStart"/>
      <w:r w:rsidRPr="003F73EB">
        <w:t>src</w:t>
      </w:r>
      <w:proofErr w:type="spellEnd"/>
      <w:r w:rsidRPr="003F73EB">
        <w:t>/main/resources/</w:t>
      </w:r>
      <w:r>
        <w:t>common-service</w:t>
      </w:r>
      <w:r w:rsidR="008A2018">
        <w:t>s/SLIDER</w:t>
      </w:r>
    </w:p>
    <w:p w14:paraId="745A8F69" w14:textId="77777777" w:rsidR="003F73EB" w:rsidRDefault="003F73EB" w:rsidP="003F73EB">
      <w:r>
        <w:rPr>
          <w:rFonts w:hint="eastAsia"/>
        </w:rPr>
        <w:t>（</w:t>
      </w:r>
      <w:r>
        <w:rPr>
          <w:rFonts w:hint="eastAsia"/>
        </w:rPr>
        <w:t>2</w:t>
      </w:r>
      <w:r>
        <w:rPr>
          <w:rFonts w:hint="eastAsia"/>
        </w:rPr>
        <w:t>）去除掉其他组件对</w:t>
      </w:r>
      <w:r>
        <w:rPr>
          <w:rFonts w:hint="eastAsia"/>
        </w:rPr>
        <w:t>SLIDER</w:t>
      </w:r>
      <w:r>
        <w:rPr>
          <w:rFonts w:hint="eastAsia"/>
        </w:rPr>
        <w:t>的依赖：</w:t>
      </w:r>
    </w:p>
    <w:p w14:paraId="6217595C" w14:textId="122C285B" w:rsidR="003F73EB" w:rsidRDefault="008A2018" w:rsidP="003F73EB">
      <w:pPr>
        <w:ind w:firstLine="420"/>
      </w:pPr>
      <w:r>
        <w:rPr>
          <w:rFonts w:hint="eastAsia"/>
        </w:rPr>
        <w:t xml:space="preserve">1. </w:t>
      </w:r>
      <w:r w:rsidR="003F73EB">
        <w:t>删除</w:t>
      </w:r>
      <w:r w:rsidR="003F73EB">
        <w:t>YARN</w:t>
      </w:r>
      <w:r w:rsidR="003F73EB">
        <w:t>的</w:t>
      </w:r>
      <w:proofErr w:type="spellStart"/>
      <w:r w:rsidR="003F73EB">
        <w:t>metainfo</w:t>
      </w:r>
      <w:proofErr w:type="spellEnd"/>
      <w:r w:rsidR="003F73EB">
        <w:t>中</w:t>
      </w:r>
      <w:r w:rsidR="003F73EB">
        <w:rPr>
          <w:rFonts w:hint="eastAsia"/>
        </w:rPr>
        <w:t>如下代码：</w:t>
      </w:r>
    </w:p>
    <w:p w14:paraId="129BA017" w14:textId="0F5C1994" w:rsidR="008A2018" w:rsidRDefault="008A2018" w:rsidP="008A2018">
      <w:pPr>
        <w:ind w:left="420" w:firstLine="420"/>
      </w:pPr>
      <w:r w:rsidRPr="008A2018">
        <w:t>ambari-server/src/main/resources/common-services/YARN/2.1.0.2.0</w:t>
      </w:r>
      <w:r>
        <w:rPr>
          <w:rFonts w:hint="eastAsia"/>
        </w:rPr>
        <w:t>/metainfo.xml</w:t>
      </w:r>
    </w:p>
    <w:p w14:paraId="5B4E059A" w14:textId="2C80E0B8" w:rsidR="008A2018" w:rsidRPr="003F73EB" w:rsidRDefault="008A2018" w:rsidP="008A2018">
      <w:pPr>
        <w:ind w:left="420" w:firstLine="420"/>
      </w:pPr>
      <w:r>
        <w:t>Line 220 – Line 225</w:t>
      </w:r>
      <w:r>
        <w:rPr>
          <w:rFonts w:hint="eastAsia"/>
        </w:rPr>
        <w:t>：</w:t>
      </w:r>
    </w:p>
    <w:p w14:paraId="1517DCEF" w14:textId="77777777" w:rsidR="003F73EB" w:rsidRPr="008A2018" w:rsidRDefault="003F73EB" w:rsidP="008A2018">
      <w:pPr>
        <w:pBdr>
          <w:top w:val="single" w:sz="4" w:space="1" w:color="auto"/>
          <w:left w:val="single" w:sz="4" w:space="4" w:color="auto"/>
          <w:bottom w:val="single" w:sz="4" w:space="1" w:color="auto"/>
          <w:right w:val="single" w:sz="4" w:space="4" w:color="auto"/>
        </w:pBdr>
        <w:shd w:val="pct10" w:color="auto" w:fill="auto"/>
        <w:ind w:firstLineChars="233" w:firstLine="419"/>
        <w:rPr>
          <w:sz w:val="18"/>
          <w:szCs w:val="18"/>
        </w:rPr>
      </w:pPr>
      <w:r w:rsidRPr="008A2018">
        <w:rPr>
          <w:sz w:val="18"/>
          <w:szCs w:val="18"/>
        </w:rPr>
        <w:t>&lt;dependency&gt;</w:t>
      </w:r>
    </w:p>
    <w:p w14:paraId="4F836FDA" w14:textId="0F3BB67C" w:rsidR="003F73EB" w:rsidRPr="008A2018" w:rsidRDefault="008A2018" w:rsidP="008A201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Pr>
          <w:sz w:val="18"/>
          <w:szCs w:val="18"/>
        </w:rPr>
        <w:t xml:space="preserve">      </w:t>
      </w:r>
      <w:r w:rsidR="003F73EB" w:rsidRPr="008A2018">
        <w:rPr>
          <w:sz w:val="18"/>
          <w:szCs w:val="18"/>
        </w:rPr>
        <w:t>&lt;name&gt;SLIDER/SLIDER&lt;/name&gt;</w:t>
      </w:r>
    </w:p>
    <w:p w14:paraId="6180CA43" w14:textId="77777777" w:rsidR="008A2018" w:rsidRDefault="008A2018" w:rsidP="008A201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Pr>
          <w:sz w:val="18"/>
          <w:szCs w:val="18"/>
        </w:rPr>
        <w:t xml:space="preserve">      &lt;scope&gt;host&lt;/scope&gt;</w:t>
      </w:r>
    </w:p>
    <w:p w14:paraId="02BD16FE" w14:textId="4387943B" w:rsidR="003F73EB" w:rsidRPr="008A2018" w:rsidRDefault="008A2018" w:rsidP="008A201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Pr>
          <w:sz w:val="18"/>
          <w:szCs w:val="18"/>
        </w:rPr>
        <w:t xml:space="preserve">      </w:t>
      </w:r>
      <w:r w:rsidR="003F73EB" w:rsidRPr="008A2018">
        <w:rPr>
          <w:sz w:val="18"/>
          <w:szCs w:val="18"/>
        </w:rPr>
        <w:t>&lt;auto-deploy&gt;</w:t>
      </w:r>
    </w:p>
    <w:p w14:paraId="2B27B3E4" w14:textId="619A8D7D" w:rsidR="003F73EB" w:rsidRPr="008A2018" w:rsidRDefault="008A2018" w:rsidP="008A201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Pr>
          <w:sz w:val="18"/>
          <w:szCs w:val="18"/>
        </w:rPr>
        <w:t xml:space="preserve">      </w:t>
      </w:r>
      <w:r w:rsidR="003F73EB" w:rsidRPr="008A2018">
        <w:rPr>
          <w:sz w:val="18"/>
          <w:szCs w:val="18"/>
        </w:rPr>
        <w:t>&lt;enabled&gt;true&lt;/enabled&gt;</w:t>
      </w:r>
    </w:p>
    <w:p w14:paraId="2D2CFAB9" w14:textId="15083FF6" w:rsidR="003F73EB" w:rsidRPr="008A2018" w:rsidRDefault="008A2018" w:rsidP="008A201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Pr>
          <w:sz w:val="18"/>
          <w:szCs w:val="18"/>
        </w:rPr>
        <w:t xml:space="preserve">      </w:t>
      </w:r>
      <w:r w:rsidR="003F73EB" w:rsidRPr="008A2018">
        <w:rPr>
          <w:sz w:val="18"/>
          <w:szCs w:val="18"/>
        </w:rPr>
        <w:t>&lt;/auto-deploy&gt;</w:t>
      </w:r>
    </w:p>
    <w:p w14:paraId="7F849C42" w14:textId="71AACCBA" w:rsidR="003F73EB" w:rsidRPr="008A2018" w:rsidRDefault="008A2018" w:rsidP="008A201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Pr>
          <w:sz w:val="18"/>
          <w:szCs w:val="18"/>
        </w:rPr>
        <w:t xml:space="preserve"> </w:t>
      </w:r>
      <w:r w:rsidR="003F73EB" w:rsidRPr="008A2018">
        <w:rPr>
          <w:sz w:val="18"/>
          <w:szCs w:val="18"/>
        </w:rPr>
        <w:t>&lt;/dependency&gt;</w:t>
      </w:r>
    </w:p>
    <w:p w14:paraId="54DC6933" w14:textId="530B36A6" w:rsidR="003F73EB" w:rsidRDefault="003F73EB" w:rsidP="003F73EB">
      <w:pPr>
        <w:pStyle w:val="3"/>
      </w:pPr>
      <w:r>
        <w:rPr>
          <w:rFonts w:hint="eastAsia"/>
        </w:rPr>
        <w:t>5.8.2</w:t>
      </w:r>
      <w:r w:rsidR="00737CED">
        <w:t xml:space="preserve"> </w:t>
      </w:r>
      <w:r w:rsidR="00037375">
        <w:rPr>
          <w:rFonts w:hint="eastAsia"/>
        </w:rPr>
        <w:t>停用</w:t>
      </w:r>
      <w:r>
        <w:rPr>
          <w:rFonts w:hint="eastAsia"/>
        </w:rPr>
        <w:t>组件</w:t>
      </w:r>
      <w:r>
        <w:rPr>
          <w:rFonts w:hint="eastAsia"/>
        </w:rPr>
        <w:t>INSIGHT</w:t>
      </w:r>
      <w:r>
        <w:t xml:space="preserve"> MPP</w:t>
      </w:r>
    </w:p>
    <w:p w14:paraId="131D4868" w14:textId="3F05EE0D" w:rsidR="00037375" w:rsidRDefault="00037375" w:rsidP="00037375">
      <w:r>
        <w:rPr>
          <w:rFonts w:hint="eastAsia"/>
        </w:rPr>
        <w:t>（</w:t>
      </w:r>
      <w:r>
        <w:rPr>
          <w:rFonts w:hint="eastAsia"/>
        </w:rPr>
        <w:t>1</w:t>
      </w:r>
      <w:r>
        <w:rPr>
          <w:rFonts w:hint="eastAsia"/>
        </w:rPr>
        <w:t>）</w:t>
      </w:r>
      <w:r w:rsidR="00A4394A" w:rsidRPr="00A4394A">
        <w:t>am</w:t>
      </w:r>
      <w:r w:rsidR="00A4394A">
        <w:t>bari-server/src/main/resources/</w:t>
      </w:r>
      <w:r w:rsidR="00A4394A" w:rsidRPr="00A4394A">
        <w:t>stacks/HDP/2.6/services/GREENPLUM/</w:t>
      </w:r>
      <w:r w:rsidR="00A4394A">
        <w:t>目录下</w:t>
      </w:r>
      <w:r w:rsidR="00A4394A">
        <w:rPr>
          <w:rFonts w:hint="eastAsia"/>
        </w:rPr>
        <w:t>：</w:t>
      </w:r>
    </w:p>
    <w:p w14:paraId="618A44BC" w14:textId="7CED1D3A" w:rsidR="00A4394A" w:rsidRDefault="00A4394A" w:rsidP="00037375">
      <w:r>
        <w:tab/>
      </w:r>
      <w:r>
        <w:t>将</w:t>
      </w:r>
      <w:r>
        <w:t>metainfo.xml</w:t>
      </w:r>
      <w:r>
        <w:t>重命名为</w:t>
      </w:r>
      <w:proofErr w:type="spellStart"/>
      <w:r>
        <w:rPr>
          <w:rFonts w:hint="eastAsia"/>
        </w:rPr>
        <w:t>metainfo.xml.bak</w:t>
      </w:r>
      <w:proofErr w:type="spellEnd"/>
    </w:p>
    <w:p w14:paraId="4DFBDDAC" w14:textId="4F8CB05B" w:rsidR="00A4394A" w:rsidRDefault="00A4394A" w:rsidP="00A4394A">
      <w:r>
        <w:rPr>
          <w:rFonts w:hint="eastAsia"/>
        </w:rPr>
        <w:t>（</w:t>
      </w:r>
      <w:r>
        <w:rPr>
          <w:rFonts w:hint="eastAsia"/>
        </w:rPr>
        <w:t>2</w:t>
      </w:r>
      <w:r>
        <w:rPr>
          <w:rFonts w:hint="eastAsia"/>
        </w:rPr>
        <w:t>）</w:t>
      </w:r>
      <w:r w:rsidRPr="00A4394A">
        <w:t>am</w:t>
      </w:r>
      <w:r>
        <w:t>bari-server/src/main/resources/</w:t>
      </w:r>
      <w:r w:rsidRPr="00A4394A">
        <w:t>stacks/HDP/2.</w:t>
      </w:r>
      <w:r>
        <w:t>5</w:t>
      </w:r>
      <w:r w:rsidRPr="00A4394A">
        <w:t>/services/GREENPLUM/</w:t>
      </w:r>
      <w:r>
        <w:t>目录下</w:t>
      </w:r>
      <w:r>
        <w:rPr>
          <w:rFonts w:hint="eastAsia"/>
        </w:rPr>
        <w:t>：</w:t>
      </w:r>
    </w:p>
    <w:p w14:paraId="16A2C1AF" w14:textId="5273EECB" w:rsidR="00A4394A" w:rsidRDefault="00A4394A" w:rsidP="00A4394A">
      <w:r>
        <w:tab/>
      </w:r>
      <w:r>
        <w:t>将</w:t>
      </w:r>
      <w:r>
        <w:t>metainfo.xml</w:t>
      </w:r>
      <w:r>
        <w:t>重命名为</w:t>
      </w:r>
      <w:proofErr w:type="spellStart"/>
      <w:r>
        <w:rPr>
          <w:rFonts w:hint="eastAsia"/>
        </w:rPr>
        <w:t>metainfo.xml.bak</w:t>
      </w:r>
      <w:proofErr w:type="spellEnd"/>
    </w:p>
    <w:p w14:paraId="6663C46E" w14:textId="585E7A79" w:rsidR="00A7581F" w:rsidRDefault="00866BC9" w:rsidP="00866BC9">
      <w:pPr>
        <w:pStyle w:val="3"/>
      </w:pPr>
      <w:r>
        <w:rPr>
          <w:rFonts w:hint="eastAsia"/>
        </w:rPr>
        <w:t>5.8.3</w:t>
      </w:r>
      <w:r w:rsidR="00737CED">
        <w:t xml:space="preserve"> </w:t>
      </w:r>
      <w:r>
        <w:t>屏蔽组件删除和安装</w:t>
      </w:r>
      <w:r w:rsidR="00737CED">
        <w:rPr>
          <w:rFonts w:hint="eastAsia"/>
        </w:rPr>
        <w:t>功能</w:t>
      </w:r>
    </w:p>
    <w:p w14:paraId="27006DB7" w14:textId="3547309E" w:rsidR="003020A3" w:rsidRDefault="007B1DB8" w:rsidP="007B1DB8">
      <w:r>
        <w:rPr>
          <w:rFonts w:hint="eastAsia"/>
        </w:rPr>
        <w:t>（</w:t>
      </w:r>
      <w:r>
        <w:rPr>
          <w:rFonts w:hint="eastAsia"/>
        </w:rPr>
        <w:t>1</w:t>
      </w:r>
      <w:r>
        <w:rPr>
          <w:rFonts w:hint="eastAsia"/>
        </w:rPr>
        <w:t>）</w:t>
      </w:r>
      <w:r>
        <w:rPr>
          <w:rFonts w:hint="eastAsia"/>
        </w:rPr>
        <w:t xml:space="preserve"> </w:t>
      </w:r>
      <w:r w:rsidR="003020A3">
        <w:rPr>
          <w:rFonts w:hint="eastAsia"/>
        </w:rPr>
        <w:t>屏蔽主界面操作中“添加服务”</w:t>
      </w:r>
    </w:p>
    <w:p w14:paraId="50D6C1F0" w14:textId="567DCF5C" w:rsidR="007B1DB8" w:rsidRDefault="007B1DB8" w:rsidP="00B36128">
      <w:pPr>
        <w:ind w:firstLine="420"/>
      </w:pPr>
      <w:proofErr w:type="spellStart"/>
      <w:r w:rsidRPr="00866BC9">
        <w:t>ambari</w:t>
      </w:r>
      <w:proofErr w:type="spellEnd"/>
      <w:r w:rsidRPr="00866BC9">
        <w:t>-web/app/templates/main/service/</w:t>
      </w:r>
      <w:proofErr w:type="spellStart"/>
      <w:r w:rsidRPr="00866BC9">
        <w:t>all_services_actions.hbs</w:t>
      </w:r>
      <w:proofErr w:type="spellEnd"/>
      <w:r>
        <w:rPr>
          <w:rFonts w:hint="eastAsia"/>
        </w:rPr>
        <w:t>目录下：</w:t>
      </w:r>
    </w:p>
    <w:p w14:paraId="59DAE2B6" w14:textId="77777777" w:rsidR="007B1DB8" w:rsidRDefault="007B1DB8" w:rsidP="007B1DB8">
      <w:r>
        <w:tab/>
      </w:r>
      <w:r>
        <w:t>删除掉</w:t>
      </w:r>
      <w:r>
        <w:t>line28</w:t>
      </w:r>
      <w:r>
        <w:rPr>
          <w:rFonts w:hint="eastAsia"/>
        </w:rPr>
        <w:t>-</w:t>
      </w:r>
      <w:r>
        <w:t>33</w:t>
      </w:r>
      <w:r>
        <w:rPr>
          <w:rFonts w:hint="eastAsia"/>
        </w:rPr>
        <w:t>，</w:t>
      </w:r>
      <w:r>
        <w:t>内容如下</w:t>
      </w:r>
      <w:r>
        <w:rPr>
          <w:rFonts w:hint="eastAsia"/>
        </w:rPr>
        <w:t>：</w:t>
      </w:r>
    </w:p>
    <w:p w14:paraId="3D3847BE" w14:textId="77777777" w:rsidR="007B1DB8" w:rsidRPr="00866BC9" w:rsidRDefault="007B1DB8" w:rsidP="007B1DB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866BC9">
        <w:rPr>
          <w:sz w:val="18"/>
          <w:szCs w:val="18"/>
        </w:rPr>
        <w:t>&lt;li {{</w:t>
      </w:r>
      <w:proofErr w:type="spellStart"/>
      <w:r w:rsidRPr="00866BC9">
        <w:rPr>
          <w:sz w:val="18"/>
          <w:szCs w:val="18"/>
        </w:rPr>
        <w:t>bindAttr</w:t>
      </w:r>
      <w:proofErr w:type="spellEnd"/>
      <w:r w:rsidRPr="00866BC9">
        <w:rPr>
          <w:sz w:val="18"/>
          <w:szCs w:val="18"/>
        </w:rPr>
        <w:t xml:space="preserve"> class="</w:t>
      </w:r>
      <w:proofErr w:type="spellStart"/>
      <w:proofErr w:type="gramStart"/>
      <w:r w:rsidRPr="00866BC9">
        <w:rPr>
          <w:sz w:val="18"/>
          <w:szCs w:val="18"/>
        </w:rPr>
        <w:t>view.serviceController.isAllServicesInstalled</w:t>
      </w:r>
      <w:proofErr w:type="gramEnd"/>
      <w:r w:rsidRPr="00866BC9">
        <w:rPr>
          <w:sz w:val="18"/>
          <w:szCs w:val="18"/>
        </w:rPr>
        <w:t>:disabled</w:t>
      </w:r>
      <w:proofErr w:type="spellEnd"/>
      <w:r w:rsidRPr="00866BC9">
        <w:rPr>
          <w:sz w:val="18"/>
          <w:szCs w:val="18"/>
        </w:rPr>
        <w:t xml:space="preserve"> :add-service-button"}}&gt;</w:t>
      </w:r>
    </w:p>
    <w:p w14:paraId="332525E2" w14:textId="77777777" w:rsidR="007B1DB8" w:rsidRPr="00866BC9" w:rsidRDefault="007B1DB8" w:rsidP="007B1DB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Pr>
          <w:sz w:val="18"/>
          <w:szCs w:val="18"/>
        </w:rPr>
        <w:t xml:space="preserve">       </w:t>
      </w:r>
      <w:r w:rsidRPr="00866BC9">
        <w:rPr>
          <w:sz w:val="18"/>
          <w:szCs w:val="18"/>
        </w:rPr>
        <w:t xml:space="preserve">&lt;a </w:t>
      </w:r>
      <w:proofErr w:type="spellStart"/>
      <w:r w:rsidRPr="00866BC9">
        <w:rPr>
          <w:sz w:val="18"/>
          <w:szCs w:val="18"/>
        </w:rPr>
        <w:t>href</w:t>
      </w:r>
      <w:proofErr w:type="spellEnd"/>
      <w:r w:rsidRPr="00866BC9">
        <w:rPr>
          <w:sz w:val="18"/>
          <w:szCs w:val="18"/>
        </w:rPr>
        <w:t>="#"</w:t>
      </w:r>
    </w:p>
    <w:p w14:paraId="332B0B1F" w14:textId="77777777" w:rsidR="007B1DB8" w:rsidRPr="00866BC9" w:rsidRDefault="007B1DB8" w:rsidP="007B1DB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Pr>
          <w:sz w:val="18"/>
          <w:szCs w:val="18"/>
        </w:rPr>
        <w:t xml:space="preserve">           </w:t>
      </w:r>
      <w:r w:rsidRPr="00866BC9">
        <w:rPr>
          <w:sz w:val="18"/>
          <w:szCs w:val="18"/>
        </w:rPr>
        <w:t>{{</w:t>
      </w:r>
      <w:proofErr w:type="spellStart"/>
      <w:r w:rsidRPr="00866BC9">
        <w:rPr>
          <w:sz w:val="18"/>
          <w:szCs w:val="18"/>
        </w:rPr>
        <w:t>bindAttr</w:t>
      </w:r>
      <w:proofErr w:type="spellEnd"/>
      <w:r w:rsidRPr="00866BC9">
        <w:rPr>
          <w:sz w:val="18"/>
          <w:szCs w:val="18"/>
        </w:rPr>
        <w:t xml:space="preserve"> class="</w:t>
      </w:r>
      <w:proofErr w:type="spellStart"/>
      <w:proofErr w:type="gramStart"/>
      <w:r w:rsidRPr="00866BC9">
        <w:rPr>
          <w:sz w:val="18"/>
          <w:szCs w:val="18"/>
        </w:rPr>
        <w:t>view.serviceController.isAllServicesInstalled</w:t>
      </w:r>
      <w:proofErr w:type="gramEnd"/>
      <w:r w:rsidRPr="00866BC9">
        <w:rPr>
          <w:sz w:val="18"/>
          <w:szCs w:val="18"/>
        </w:rPr>
        <w:t>:disabled</w:t>
      </w:r>
      <w:proofErr w:type="spellEnd"/>
      <w:r w:rsidRPr="00866BC9">
        <w:rPr>
          <w:sz w:val="18"/>
          <w:szCs w:val="18"/>
        </w:rPr>
        <w:t>"}}</w:t>
      </w:r>
    </w:p>
    <w:p w14:paraId="15566AB2" w14:textId="77777777" w:rsidR="007B1DB8" w:rsidRPr="00866BC9" w:rsidRDefault="007B1DB8" w:rsidP="007B1DB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Pr>
          <w:sz w:val="18"/>
          <w:szCs w:val="18"/>
        </w:rPr>
        <w:t xml:space="preserve">           </w:t>
      </w:r>
      <w:r w:rsidRPr="00866BC9">
        <w:rPr>
          <w:sz w:val="18"/>
          <w:szCs w:val="18"/>
        </w:rPr>
        <w:t xml:space="preserve">{{action </w:t>
      </w:r>
      <w:proofErr w:type="spellStart"/>
      <w:r w:rsidRPr="00866BC9">
        <w:rPr>
          <w:sz w:val="18"/>
          <w:szCs w:val="18"/>
        </w:rPr>
        <w:t>gotoAddService</w:t>
      </w:r>
      <w:proofErr w:type="spellEnd"/>
      <w:r w:rsidRPr="00866BC9">
        <w:rPr>
          <w:sz w:val="18"/>
          <w:szCs w:val="18"/>
        </w:rPr>
        <w:t xml:space="preserve"> target="</w:t>
      </w:r>
      <w:proofErr w:type="spellStart"/>
      <w:proofErr w:type="gramStart"/>
      <w:r w:rsidRPr="00866BC9">
        <w:rPr>
          <w:sz w:val="18"/>
          <w:szCs w:val="18"/>
        </w:rPr>
        <w:t>view.serviceController</w:t>
      </w:r>
      <w:proofErr w:type="spellEnd"/>
      <w:proofErr w:type="gramEnd"/>
      <w:r w:rsidRPr="00866BC9">
        <w:rPr>
          <w:sz w:val="18"/>
          <w:szCs w:val="18"/>
        </w:rPr>
        <w:t>"}}&gt;</w:t>
      </w:r>
    </w:p>
    <w:p w14:paraId="2F47FE9D" w14:textId="77777777" w:rsidR="007B1DB8" w:rsidRPr="00866BC9" w:rsidRDefault="007B1DB8" w:rsidP="007B1DB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866BC9">
        <w:rPr>
          <w:sz w:val="18"/>
          <w:szCs w:val="18"/>
        </w:rPr>
        <w:lastRenderedPageBreak/>
        <w:t xml:space="preserve">           &lt;</w:t>
      </w:r>
      <w:proofErr w:type="spellStart"/>
      <w:r w:rsidRPr="00866BC9">
        <w:rPr>
          <w:sz w:val="18"/>
          <w:szCs w:val="18"/>
        </w:rPr>
        <w:t>i</w:t>
      </w:r>
      <w:proofErr w:type="spellEnd"/>
      <w:r w:rsidRPr="00866BC9">
        <w:rPr>
          <w:sz w:val="18"/>
          <w:szCs w:val="18"/>
        </w:rPr>
        <w:t xml:space="preserve"> class="icon-plus icon-white"&gt;&lt;/</w:t>
      </w:r>
      <w:proofErr w:type="spellStart"/>
      <w:r w:rsidRPr="00866BC9">
        <w:rPr>
          <w:sz w:val="18"/>
          <w:szCs w:val="18"/>
        </w:rPr>
        <w:t>i</w:t>
      </w:r>
      <w:proofErr w:type="spellEnd"/>
      <w:r w:rsidRPr="00866BC9">
        <w:rPr>
          <w:sz w:val="18"/>
          <w:szCs w:val="18"/>
        </w:rPr>
        <w:t xml:space="preserve">&gt; {{t </w:t>
      </w:r>
      <w:proofErr w:type="spellStart"/>
      <w:r w:rsidRPr="00866BC9">
        <w:rPr>
          <w:sz w:val="18"/>
          <w:szCs w:val="18"/>
        </w:rPr>
        <w:t>services.service.add</w:t>
      </w:r>
      <w:proofErr w:type="spellEnd"/>
      <w:proofErr w:type="gramStart"/>
      <w:r w:rsidRPr="00866BC9">
        <w:rPr>
          <w:sz w:val="18"/>
          <w:szCs w:val="18"/>
        </w:rPr>
        <w:t>}}&lt;</w:t>
      </w:r>
      <w:proofErr w:type="gramEnd"/>
      <w:r w:rsidRPr="00866BC9">
        <w:rPr>
          <w:sz w:val="18"/>
          <w:szCs w:val="18"/>
        </w:rPr>
        <w:t>/a&gt;</w:t>
      </w:r>
    </w:p>
    <w:p w14:paraId="77FF9F9A" w14:textId="77777777" w:rsidR="007B1DB8" w:rsidRPr="00866BC9" w:rsidRDefault="007B1DB8" w:rsidP="007B1DB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Pr>
          <w:sz w:val="18"/>
          <w:szCs w:val="18"/>
        </w:rPr>
        <w:t xml:space="preserve">  </w:t>
      </w:r>
      <w:r w:rsidRPr="00866BC9">
        <w:rPr>
          <w:sz w:val="18"/>
          <w:szCs w:val="18"/>
        </w:rPr>
        <w:t>&lt;/li&gt;</w:t>
      </w:r>
    </w:p>
    <w:p w14:paraId="26064B0D" w14:textId="323ADA1B" w:rsidR="003020A3" w:rsidRDefault="007B1DB8" w:rsidP="007B1DB8">
      <w:r>
        <w:rPr>
          <w:rFonts w:hint="eastAsia"/>
        </w:rPr>
        <w:t>（</w:t>
      </w:r>
      <w:r>
        <w:rPr>
          <w:rFonts w:hint="eastAsia"/>
        </w:rPr>
        <w:t>2</w:t>
      </w:r>
      <w:r>
        <w:rPr>
          <w:rFonts w:hint="eastAsia"/>
        </w:rPr>
        <w:t>）</w:t>
      </w:r>
      <w:r>
        <w:rPr>
          <w:rFonts w:hint="eastAsia"/>
        </w:rPr>
        <w:t xml:space="preserve"> </w:t>
      </w:r>
      <w:r w:rsidR="003020A3">
        <w:rPr>
          <w:rFonts w:hint="eastAsia"/>
        </w:rPr>
        <w:t>屏蔽组件服务操作中“删除组件”</w:t>
      </w:r>
    </w:p>
    <w:p w14:paraId="249ADD98" w14:textId="5A7A0B09" w:rsidR="007B1DB8" w:rsidRDefault="007B1DB8" w:rsidP="00B36128">
      <w:pPr>
        <w:ind w:firstLine="420"/>
      </w:pPr>
      <w:proofErr w:type="spellStart"/>
      <w:r w:rsidRPr="007B1DB8">
        <w:t>ambari</w:t>
      </w:r>
      <w:proofErr w:type="spellEnd"/>
      <w:r w:rsidRPr="007B1DB8">
        <w:t>-web/app/models/host_component.js</w:t>
      </w:r>
      <w:r>
        <w:rPr>
          <w:rFonts w:hint="eastAsia"/>
        </w:rPr>
        <w:t>目录下：</w:t>
      </w:r>
    </w:p>
    <w:p w14:paraId="6433D36D" w14:textId="409E3110" w:rsidR="007B1DB8" w:rsidRDefault="007B1DB8" w:rsidP="007B1DB8">
      <w:r>
        <w:tab/>
      </w:r>
      <w:r>
        <w:rPr>
          <w:rFonts w:hint="eastAsia"/>
        </w:rPr>
        <w:t>找到</w:t>
      </w:r>
      <w:r w:rsidRPr="007B1DB8">
        <w:t>DELETE_SERVICE</w:t>
      </w:r>
      <w:r>
        <w:t>处</w:t>
      </w:r>
      <w:r>
        <w:rPr>
          <w:rFonts w:hint="eastAsia"/>
        </w:rPr>
        <w:t>(</w:t>
      </w:r>
      <w:r>
        <w:t>411-416</w:t>
      </w:r>
      <w:r>
        <w:rPr>
          <w:rFonts w:hint="eastAsia"/>
        </w:rPr>
        <w:t>)</w:t>
      </w:r>
      <w:r>
        <w:rPr>
          <w:rFonts w:hint="eastAsia"/>
        </w:rPr>
        <w:t>，</w:t>
      </w:r>
      <w:r>
        <w:t>在下方加入红字内容</w:t>
      </w:r>
      <w:r>
        <w:rPr>
          <w:rFonts w:hint="eastAsia"/>
        </w:rPr>
        <w:t>，具体</w:t>
      </w:r>
      <w:r>
        <w:t>如下</w:t>
      </w:r>
      <w:r>
        <w:rPr>
          <w:rFonts w:hint="eastAsia"/>
        </w:rPr>
        <w:t>：</w:t>
      </w:r>
    </w:p>
    <w:p w14:paraId="1AB8DB8F" w14:textId="77777777" w:rsidR="007B1DB8" w:rsidRPr="007B1DB8" w:rsidRDefault="007B1DB8" w:rsidP="007B1DB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7B1DB8">
        <w:rPr>
          <w:sz w:val="18"/>
          <w:szCs w:val="18"/>
        </w:rPr>
        <w:t>DELETE_SERVICE: {</w:t>
      </w:r>
    </w:p>
    <w:p w14:paraId="40CBB838" w14:textId="77777777" w:rsidR="007B1DB8" w:rsidRPr="007B1DB8" w:rsidRDefault="007B1DB8" w:rsidP="007B1DB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7B1DB8">
        <w:rPr>
          <w:sz w:val="18"/>
          <w:szCs w:val="18"/>
        </w:rPr>
        <w:t xml:space="preserve">        action: '</w:t>
      </w:r>
      <w:proofErr w:type="spellStart"/>
      <w:r w:rsidRPr="007B1DB8">
        <w:rPr>
          <w:sz w:val="18"/>
          <w:szCs w:val="18"/>
        </w:rPr>
        <w:t>deleteService</w:t>
      </w:r>
      <w:proofErr w:type="spellEnd"/>
      <w:r w:rsidRPr="007B1DB8">
        <w:rPr>
          <w:sz w:val="18"/>
          <w:szCs w:val="18"/>
        </w:rPr>
        <w:t>',</w:t>
      </w:r>
    </w:p>
    <w:p w14:paraId="626709D1" w14:textId="77777777" w:rsidR="007B1DB8" w:rsidRPr="007B1DB8" w:rsidRDefault="007B1DB8" w:rsidP="007B1DB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7B1DB8">
        <w:rPr>
          <w:sz w:val="18"/>
          <w:szCs w:val="18"/>
        </w:rPr>
        <w:t xml:space="preserve">        context: </w:t>
      </w:r>
      <w:proofErr w:type="spellStart"/>
      <w:r w:rsidRPr="007B1DB8">
        <w:rPr>
          <w:sz w:val="18"/>
          <w:szCs w:val="18"/>
        </w:rPr>
        <w:t>ctx.get</w:t>
      </w:r>
      <w:proofErr w:type="spellEnd"/>
      <w:r w:rsidRPr="007B1DB8">
        <w:rPr>
          <w:sz w:val="18"/>
          <w:szCs w:val="18"/>
        </w:rPr>
        <w:t>('</w:t>
      </w:r>
      <w:proofErr w:type="spellStart"/>
      <w:r w:rsidRPr="007B1DB8">
        <w:rPr>
          <w:sz w:val="18"/>
          <w:szCs w:val="18"/>
        </w:rPr>
        <w:t>serviceName</w:t>
      </w:r>
      <w:proofErr w:type="spellEnd"/>
      <w:r w:rsidRPr="007B1DB8">
        <w:rPr>
          <w:sz w:val="18"/>
          <w:szCs w:val="18"/>
        </w:rPr>
        <w:t>'),</w:t>
      </w:r>
    </w:p>
    <w:p w14:paraId="25F09016" w14:textId="77777777" w:rsidR="007B1DB8" w:rsidRPr="007B1DB8" w:rsidRDefault="007B1DB8" w:rsidP="007B1DB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7B1DB8">
        <w:rPr>
          <w:sz w:val="18"/>
          <w:szCs w:val="18"/>
        </w:rPr>
        <w:t xml:space="preserve">        label: </w:t>
      </w:r>
      <w:proofErr w:type="gramStart"/>
      <w:r w:rsidRPr="007B1DB8">
        <w:rPr>
          <w:sz w:val="18"/>
          <w:szCs w:val="18"/>
        </w:rPr>
        <w:t>Em.I18n.t</w:t>
      </w:r>
      <w:proofErr w:type="gramEnd"/>
      <w:r w:rsidRPr="007B1DB8">
        <w:rPr>
          <w:sz w:val="18"/>
          <w:szCs w:val="18"/>
        </w:rPr>
        <w:t>('</w:t>
      </w:r>
      <w:proofErr w:type="spellStart"/>
      <w:r w:rsidRPr="007B1DB8">
        <w:rPr>
          <w:sz w:val="18"/>
          <w:szCs w:val="18"/>
        </w:rPr>
        <w:t>services.service.actions.deleteService</w:t>
      </w:r>
      <w:proofErr w:type="spellEnd"/>
      <w:r w:rsidRPr="007B1DB8">
        <w:rPr>
          <w:sz w:val="18"/>
          <w:szCs w:val="18"/>
        </w:rPr>
        <w:t>'),</w:t>
      </w:r>
    </w:p>
    <w:p w14:paraId="18D46AD2" w14:textId="2FF5896D" w:rsidR="007B1DB8" w:rsidRDefault="007B1DB8" w:rsidP="007B1DB8">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7B1DB8">
        <w:rPr>
          <w:sz w:val="18"/>
          <w:szCs w:val="18"/>
        </w:rPr>
        <w:t xml:space="preserve">        </w:t>
      </w:r>
      <w:proofErr w:type="spellStart"/>
      <w:r w:rsidRPr="007B1DB8">
        <w:rPr>
          <w:sz w:val="18"/>
          <w:szCs w:val="18"/>
        </w:rPr>
        <w:t>cssClass</w:t>
      </w:r>
      <w:proofErr w:type="spellEnd"/>
      <w:r w:rsidRPr="007B1DB8">
        <w:rPr>
          <w:sz w:val="18"/>
          <w:szCs w:val="18"/>
        </w:rPr>
        <w:t>: 'icon-remove'</w:t>
      </w:r>
      <w:r w:rsidRPr="007B1DB8">
        <w:rPr>
          <w:color w:val="FF0000"/>
          <w:sz w:val="18"/>
          <w:szCs w:val="18"/>
        </w:rPr>
        <w:t>,</w:t>
      </w:r>
    </w:p>
    <w:p w14:paraId="79A5EBD1" w14:textId="616DBD11" w:rsidR="007B1DB8" w:rsidRPr="007B1DB8" w:rsidRDefault="007B1DB8" w:rsidP="007B1DB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Pr>
          <w:color w:val="FF0000"/>
          <w:sz w:val="18"/>
          <w:szCs w:val="18"/>
        </w:rPr>
        <w:tab/>
      </w:r>
      <w:r>
        <w:rPr>
          <w:color w:val="FF0000"/>
          <w:sz w:val="18"/>
          <w:szCs w:val="18"/>
        </w:rPr>
        <w:tab/>
        <w:t xml:space="preserve">   </w:t>
      </w:r>
      <w:proofErr w:type="spellStart"/>
      <w:r>
        <w:rPr>
          <w:color w:val="FF0000"/>
          <w:sz w:val="18"/>
          <w:szCs w:val="18"/>
        </w:rPr>
        <w:t>isHidden</w:t>
      </w:r>
      <w:proofErr w:type="spellEnd"/>
      <w:r>
        <w:rPr>
          <w:color w:val="FF0000"/>
          <w:sz w:val="18"/>
          <w:szCs w:val="18"/>
        </w:rPr>
        <w:t>: true</w:t>
      </w:r>
    </w:p>
    <w:p w14:paraId="642B3AFA" w14:textId="2812B110" w:rsidR="00866BC9" w:rsidRDefault="007B1DB8" w:rsidP="007B1DB8">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7B1DB8">
        <w:rPr>
          <w:sz w:val="18"/>
          <w:szCs w:val="18"/>
        </w:rPr>
        <w:t xml:space="preserve">      },</w:t>
      </w:r>
    </w:p>
    <w:p w14:paraId="234164C8" w14:textId="513201F0" w:rsidR="003020A3" w:rsidRDefault="009D62D1" w:rsidP="009D62D1">
      <w:r>
        <w:rPr>
          <w:rFonts w:hint="eastAsia"/>
        </w:rPr>
        <w:t>（</w:t>
      </w:r>
      <w:r>
        <w:rPr>
          <w:rFonts w:hint="eastAsia"/>
        </w:rPr>
        <w:t>3</w:t>
      </w:r>
      <w:r>
        <w:rPr>
          <w:rFonts w:hint="eastAsia"/>
        </w:rPr>
        <w:t>）</w:t>
      </w:r>
      <w:r>
        <w:rPr>
          <w:rFonts w:hint="eastAsia"/>
        </w:rPr>
        <w:t xml:space="preserve"> </w:t>
      </w:r>
      <w:r w:rsidR="003020A3">
        <w:rPr>
          <w:rFonts w:hint="eastAsia"/>
        </w:rPr>
        <w:t>屏蔽主机“添加服务”</w:t>
      </w:r>
    </w:p>
    <w:p w14:paraId="030601F1" w14:textId="1EC41005" w:rsidR="009D62D1" w:rsidRDefault="00102352" w:rsidP="00B36128">
      <w:pPr>
        <w:ind w:firstLine="420"/>
      </w:pPr>
      <w:proofErr w:type="spellStart"/>
      <w:r w:rsidRPr="00102352">
        <w:t>ambari</w:t>
      </w:r>
      <w:proofErr w:type="spellEnd"/>
      <w:r w:rsidRPr="00102352">
        <w:t>-web/app/templates/main/host/</w:t>
      </w:r>
      <w:proofErr w:type="spellStart"/>
      <w:r w:rsidRPr="00102352">
        <w:t>summary.hbs</w:t>
      </w:r>
      <w:proofErr w:type="spellEnd"/>
      <w:r w:rsidR="009D62D1">
        <w:rPr>
          <w:rFonts w:hint="eastAsia"/>
        </w:rPr>
        <w:t>目录下：</w:t>
      </w:r>
    </w:p>
    <w:p w14:paraId="18851A40" w14:textId="51163705" w:rsidR="009D62D1" w:rsidRDefault="009D62D1" w:rsidP="009D62D1">
      <w:r>
        <w:tab/>
      </w:r>
      <w:r>
        <w:rPr>
          <w:rFonts w:hint="eastAsia"/>
        </w:rPr>
        <w:t>找到</w:t>
      </w:r>
      <w:r>
        <w:rPr>
          <w:rFonts w:hint="eastAsia"/>
        </w:rPr>
        <w:t>line</w:t>
      </w:r>
      <w:r>
        <w:t>29</w:t>
      </w:r>
      <w:r>
        <w:rPr>
          <w:rFonts w:hint="eastAsia"/>
        </w:rPr>
        <w:t>-</w:t>
      </w:r>
      <w:r>
        <w:t>44</w:t>
      </w:r>
      <w:r>
        <w:rPr>
          <w:rFonts w:hint="eastAsia"/>
        </w:rPr>
        <w:t>，删除</w:t>
      </w:r>
      <w:r>
        <w:t>如下</w:t>
      </w:r>
      <w:r w:rsidR="00661B6B">
        <w:t>红字</w:t>
      </w:r>
      <w:r>
        <w:t>内容</w:t>
      </w:r>
      <w:r>
        <w:rPr>
          <w:rFonts w:hint="eastAsia"/>
        </w:rPr>
        <w:t>：</w:t>
      </w:r>
    </w:p>
    <w:p w14:paraId="44E70DCD" w14:textId="77777777" w:rsidR="009D62D1" w:rsidRPr="009D62D1"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9D62D1">
        <w:rPr>
          <w:sz w:val="18"/>
          <w:szCs w:val="18"/>
        </w:rPr>
        <w:t>{{#</w:t>
      </w:r>
      <w:proofErr w:type="spellStart"/>
      <w:r w:rsidRPr="009D62D1">
        <w:rPr>
          <w:sz w:val="18"/>
          <w:szCs w:val="18"/>
        </w:rPr>
        <w:t>isAuthorized</w:t>
      </w:r>
      <w:proofErr w:type="spellEnd"/>
      <w:r w:rsidRPr="009D62D1">
        <w:rPr>
          <w:sz w:val="18"/>
          <w:szCs w:val="18"/>
        </w:rPr>
        <w:t xml:space="preserve"> "HOST.ADD_DELETE_COMPONENTS"}}</w:t>
      </w:r>
    </w:p>
    <w:p w14:paraId="6F093D86" w14:textId="77777777" w:rsidR="009D62D1" w:rsidRPr="00661B6B"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9D62D1">
        <w:rPr>
          <w:sz w:val="18"/>
          <w:szCs w:val="18"/>
        </w:rPr>
        <w:t xml:space="preserve">              </w:t>
      </w:r>
      <w:r w:rsidRPr="00661B6B">
        <w:rPr>
          <w:color w:val="FF0000"/>
          <w:sz w:val="18"/>
          <w:szCs w:val="18"/>
        </w:rPr>
        <w:t>&lt;div class="</w:t>
      </w:r>
      <w:proofErr w:type="spellStart"/>
      <w:r w:rsidRPr="00661B6B">
        <w:rPr>
          <w:color w:val="FF0000"/>
          <w:sz w:val="18"/>
          <w:szCs w:val="18"/>
        </w:rPr>
        <w:t>btn</w:t>
      </w:r>
      <w:proofErr w:type="spellEnd"/>
      <w:r w:rsidRPr="00661B6B">
        <w:rPr>
          <w:color w:val="FF0000"/>
          <w:sz w:val="18"/>
          <w:szCs w:val="18"/>
        </w:rPr>
        <w:t>-group pull-right"&gt;</w:t>
      </w:r>
    </w:p>
    <w:p w14:paraId="508A2588" w14:textId="77777777" w:rsidR="009D62D1" w:rsidRPr="00661B6B"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661B6B">
        <w:rPr>
          <w:color w:val="FF0000"/>
          <w:sz w:val="18"/>
          <w:szCs w:val="18"/>
        </w:rPr>
        <w:t xml:space="preserve">                &lt;button id="</w:t>
      </w:r>
      <w:proofErr w:type="spellStart"/>
      <w:r w:rsidRPr="00661B6B">
        <w:rPr>
          <w:color w:val="FF0000"/>
          <w:sz w:val="18"/>
          <w:szCs w:val="18"/>
        </w:rPr>
        <w:t>add_component</w:t>
      </w:r>
      <w:proofErr w:type="spellEnd"/>
      <w:r w:rsidRPr="00661B6B">
        <w:rPr>
          <w:color w:val="FF0000"/>
          <w:sz w:val="18"/>
          <w:szCs w:val="18"/>
        </w:rPr>
        <w:t>" data-toggle="dropdown" {{</w:t>
      </w:r>
      <w:proofErr w:type="spellStart"/>
      <w:r w:rsidRPr="00661B6B">
        <w:rPr>
          <w:color w:val="FF0000"/>
          <w:sz w:val="18"/>
          <w:szCs w:val="18"/>
        </w:rPr>
        <w:t>bindAttr</w:t>
      </w:r>
      <w:proofErr w:type="spellEnd"/>
      <w:r w:rsidRPr="00661B6B">
        <w:rPr>
          <w:color w:val="FF0000"/>
          <w:sz w:val="18"/>
          <w:szCs w:val="18"/>
        </w:rPr>
        <w:t xml:space="preserve"> class="</w:t>
      </w:r>
      <w:proofErr w:type="spellStart"/>
      <w:proofErr w:type="gramStart"/>
      <w:r w:rsidRPr="00661B6B">
        <w:rPr>
          <w:color w:val="FF0000"/>
          <w:sz w:val="18"/>
          <w:szCs w:val="18"/>
        </w:rPr>
        <w:t>view.addComponentDisabled</w:t>
      </w:r>
      <w:proofErr w:type="gramEnd"/>
      <w:r w:rsidRPr="00661B6B">
        <w:rPr>
          <w:color w:val="FF0000"/>
          <w:sz w:val="18"/>
          <w:szCs w:val="18"/>
        </w:rPr>
        <w:t>:disabled</w:t>
      </w:r>
      <w:proofErr w:type="spellEnd"/>
      <w:r w:rsidRPr="00661B6B">
        <w:rPr>
          <w:color w:val="FF0000"/>
          <w:sz w:val="18"/>
          <w:szCs w:val="18"/>
        </w:rPr>
        <w:t xml:space="preserve"> :</w:t>
      </w:r>
      <w:proofErr w:type="spellStart"/>
      <w:r w:rsidRPr="00661B6B">
        <w:rPr>
          <w:color w:val="FF0000"/>
          <w:sz w:val="18"/>
          <w:szCs w:val="18"/>
        </w:rPr>
        <w:t>btn</w:t>
      </w:r>
      <w:proofErr w:type="spellEnd"/>
      <w:r w:rsidRPr="00661B6B">
        <w:rPr>
          <w:color w:val="FF0000"/>
          <w:sz w:val="18"/>
          <w:szCs w:val="18"/>
        </w:rPr>
        <w:t xml:space="preserve"> :dropdown-toggle"}}&gt;</w:t>
      </w:r>
    </w:p>
    <w:p w14:paraId="5ECEA2F4" w14:textId="77777777" w:rsidR="009D62D1" w:rsidRPr="00661B6B"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661B6B">
        <w:rPr>
          <w:color w:val="FF0000"/>
          <w:sz w:val="18"/>
          <w:szCs w:val="18"/>
        </w:rPr>
        <w:t xml:space="preserve">                  &lt;span class="icon-plus"&gt;&lt;/span&gt;&amp;</w:t>
      </w:r>
      <w:proofErr w:type="spellStart"/>
      <w:proofErr w:type="gramStart"/>
      <w:r w:rsidRPr="00661B6B">
        <w:rPr>
          <w:color w:val="FF0000"/>
          <w:sz w:val="18"/>
          <w:szCs w:val="18"/>
        </w:rPr>
        <w:t>nbsp</w:t>
      </w:r>
      <w:proofErr w:type="spellEnd"/>
      <w:r w:rsidRPr="00661B6B">
        <w:rPr>
          <w:color w:val="FF0000"/>
          <w:sz w:val="18"/>
          <w:szCs w:val="18"/>
        </w:rPr>
        <w:t>;{</w:t>
      </w:r>
      <w:proofErr w:type="gramEnd"/>
      <w:r w:rsidRPr="00661B6B">
        <w:rPr>
          <w:color w:val="FF0000"/>
          <w:sz w:val="18"/>
          <w:szCs w:val="18"/>
        </w:rPr>
        <w:t>{t add}}</w:t>
      </w:r>
    </w:p>
    <w:p w14:paraId="384E4E99" w14:textId="77777777" w:rsidR="009D62D1" w:rsidRPr="00661B6B"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661B6B">
        <w:rPr>
          <w:color w:val="FF0000"/>
          <w:sz w:val="18"/>
          <w:szCs w:val="18"/>
        </w:rPr>
        <w:t xml:space="preserve">                &lt;/button&gt;</w:t>
      </w:r>
    </w:p>
    <w:p w14:paraId="2F2A02E6" w14:textId="77777777" w:rsidR="009D62D1" w:rsidRPr="00661B6B"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661B6B">
        <w:rPr>
          <w:color w:val="FF0000"/>
          <w:sz w:val="18"/>
          <w:szCs w:val="18"/>
        </w:rPr>
        <w:t xml:space="preserve">                &lt;ul class="dropdown-menu"&gt;</w:t>
      </w:r>
    </w:p>
    <w:p w14:paraId="79BDF7AF" w14:textId="77777777" w:rsidR="009D62D1" w:rsidRPr="00661B6B"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661B6B">
        <w:rPr>
          <w:color w:val="FF0000"/>
          <w:sz w:val="18"/>
          <w:szCs w:val="18"/>
        </w:rPr>
        <w:t xml:space="preserve">                  {{#each component in </w:t>
      </w:r>
      <w:proofErr w:type="spellStart"/>
      <w:proofErr w:type="gramStart"/>
      <w:r w:rsidRPr="00661B6B">
        <w:rPr>
          <w:color w:val="FF0000"/>
          <w:sz w:val="18"/>
          <w:szCs w:val="18"/>
        </w:rPr>
        <w:t>view.addableComponents</w:t>
      </w:r>
      <w:proofErr w:type="spellEnd"/>
      <w:proofErr w:type="gramEnd"/>
      <w:r w:rsidRPr="00661B6B">
        <w:rPr>
          <w:color w:val="FF0000"/>
          <w:sz w:val="18"/>
          <w:szCs w:val="18"/>
        </w:rPr>
        <w:t>}}</w:t>
      </w:r>
    </w:p>
    <w:p w14:paraId="07D3F561" w14:textId="77777777" w:rsidR="009D62D1" w:rsidRPr="00661B6B"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661B6B">
        <w:rPr>
          <w:color w:val="FF0000"/>
          <w:sz w:val="18"/>
          <w:szCs w:val="18"/>
        </w:rPr>
        <w:t xml:space="preserve">                    &lt;li&gt;</w:t>
      </w:r>
    </w:p>
    <w:p w14:paraId="69794701" w14:textId="77777777" w:rsidR="009D62D1" w:rsidRPr="00661B6B"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661B6B">
        <w:rPr>
          <w:color w:val="FF0000"/>
          <w:sz w:val="18"/>
          <w:szCs w:val="18"/>
        </w:rPr>
        <w:t xml:space="preserve">                      &lt;a </w:t>
      </w:r>
      <w:proofErr w:type="spellStart"/>
      <w:r w:rsidRPr="00661B6B">
        <w:rPr>
          <w:color w:val="FF0000"/>
          <w:sz w:val="18"/>
          <w:szCs w:val="18"/>
        </w:rPr>
        <w:t>href</w:t>
      </w:r>
      <w:proofErr w:type="spellEnd"/>
      <w:r w:rsidRPr="00661B6B">
        <w:rPr>
          <w:color w:val="FF0000"/>
          <w:sz w:val="18"/>
          <w:szCs w:val="18"/>
        </w:rPr>
        <w:t>="</w:t>
      </w:r>
      <w:proofErr w:type="spellStart"/>
      <w:proofErr w:type="gramStart"/>
      <w:r w:rsidRPr="00661B6B">
        <w:rPr>
          <w:color w:val="FF0000"/>
          <w:sz w:val="18"/>
          <w:szCs w:val="18"/>
        </w:rPr>
        <w:t>javascript:void</w:t>
      </w:r>
      <w:proofErr w:type="spellEnd"/>
      <w:proofErr w:type="gramEnd"/>
      <w:r w:rsidRPr="00661B6B">
        <w:rPr>
          <w:color w:val="FF0000"/>
          <w:sz w:val="18"/>
          <w:szCs w:val="18"/>
        </w:rPr>
        <w:t xml:space="preserve">(null)" data-toggle="modal" {{action </w:t>
      </w:r>
      <w:proofErr w:type="spellStart"/>
      <w:r w:rsidRPr="00661B6B">
        <w:rPr>
          <w:color w:val="FF0000"/>
          <w:sz w:val="18"/>
          <w:szCs w:val="18"/>
        </w:rPr>
        <w:t>addComponentWithCheck</w:t>
      </w:r>
      <w:proofErr w:type="spellEnd"/>
      <w:r w:rsidRPr="00661B6B">
        <w:rPr>
          <w:color w:val="FF0000"/>
          <w:sz w:val="18"/>
          <w:szCs w:val="18"/>
        </w:rPr>
        <w:t xml:space="preserve"> component target="controller"}}&gt;</w:t>
      </w:r>
    </w:p>
    <w:p w14:paraId="6CA5D71D" w14:textId="77777777" w:rsidR="009D62D1" w:rsidRPr="00661B6B"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661B6B">
        <w:rPr>
          <w:color w:val="FF0000"/>
          <w:sz w:val="18"/>
          <w:szCs w:val="18"/>
        </w:rPr>
        <w:t xml:space="preserve">                        {{</w:t>
      </w:r>
      <w:proofErr w:type="spellStart"/>
      <w:proofErr w:type="gramStart"/>
      <w:r w:rsidRPr="00661B6B">
        <w:rPr>
          <w:color w:val="FF0000"/>
          <w:sz w:val="18"/>
          <w:szCs w:val="18"/>
        </w:rPr>
        <w:t>component.displayName</w:t>
      </w:r>
      <w:proofErr w:type="spellEnd"/>
      <w:proofErr w:type="gramEnd"/>
      <w:r w:rsidRPr="00661B6B">
        <w:rPr>
          <w:color w:val="FF0000"/>
          <w:sz w:val="18"/>
          <w:szCs w:val="18"/>
        </w:rPr>
        <w:t>}}</w:t>
      </w:r>
    </w:p>
    <w:p w14:paraId="313A6700" w14:textId="77777777" w:rsidR="009D62D1" w:rsidRPr="00661B6B"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661B6B">
        <w:rPr>
          <w:color w:val="FF0000"/>
          <w:sz w:val="18"/>
          <w:szCs w:val="18"/>
        </w:rPr>
        <w:t xml:space="preserve">                      &lt;/a&gt;</w:t>
      </w:r>
    </w:p>
    <w:p w14:paraId="288E4165" w14:textId="77777777" w:rsidR="009D62D1" w:rsidRPr="00661B6B"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661B6B">
        <w:rPr>
          <w:color w:val="FF0000"/>
          <w:sz w:val="18"/>
          <w:szCs w:val="18"/>
        </w:rPr>
        <w:t xml:space="preserve">                    &lt;/li&gt;</w:t>
      </w:r>
    </w:p>
    <w:p w14:paraId="746F83B9" w14:textId="77777777" w:rsidR="009D62D1" w:rsidRPr="00661B6B"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661B6B">
        <w:rPr>
          <w:color w:val="FF0000"/>
          <w:sz w:val="18"/>
          <w:szCs w:val="18"/>
        </w:rPr>
        <w:t xml:space="preserve">                  {{/each}}</w:t>
      </w:r>
    </w:p>
    <w:p w14:paraId="751D4DB6" w14:textId="77777777" w:rsidR="009D62D1" w:rsidRPr="00661B6B"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661B6B">
        <w:rPr>
          <w:color w:val="FF0000"/>
          <w:sz w:val="18"/>
          <w:szCs w:val="18"/>
        </w:rPr>
        <w:t xml:space="preserve">                &lt;/ul&gt;</w:t>
      </w:r>
    </w:p>
    <w:p w14:paraId="003B228D" w14:textId="77777777" w:rsidR="009D62D1" w:rsidRPr="009D62D1"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661B6B">
        <w:rPr>
          <w:color w:val="FF0000"/>
          <w:sz w:val="18"/>
          <w:szCs w:val="18"/>
        </w:rPr>
        <w:t xml:space="preserve">              &lt;/div&gt;</w:t>
      </w:r>
    </w:p>
    <w:p w14:paraId="27A5143C" w14:textId="77A93032" w:rsidR="009D62D1" w:rsidRDefault="009D62D1" w:rsidP="009D62D1">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9D62D1">
        <w:rPr>
          <w:sz w:val="18"/>
          <w:szCs w:val="18"/>
        </w:rPr>
        <w:t xml:space="preserve">            {{/</w:t>
      </w:r>
      <w:proofErr w:type="spellStart"/>
      <w:r w:rsidRPr="009D62D1">
        <w:rPr>
          <w:sz w:val="18"/>
          <w:szCs w:val="18"/>
        </w:rPr>
        <w:t>isAuthorized</w:t>
      </w:r>
      <w:proofErr w:type="spellEnd"/>
      <w:r w:rsidRPr="009D62D1">
        <w:rPr>
          <w:sz w:val="18"/>
          <w:szCs w:val="18"/>
        </w:rPr>
        <w:t>}}</w:t>
      </w:r>
    </w:p>
    <w:p w14:paraId="766607F5" w14:textId="66F08096" w:rsidR="003020A3" w:rsidRDefault="00102352" w:rsidP="00102352">
      <w:r>
        <w:rPr>
          <w:rFonts w:hint="eastAsia"/>
        </w:rPr>
        <w:t>（</w:t>
      </w:r>
      <w:r>
        <w:rPr>
          <w:rFonts w:hint="eastAsia"/>
        </w:rPr>
        <w:t>4</w:t>
      </w:r>
      <w:r>
        <w:rPr>
          <w:rFonts w:hint="eastAsia"/>
        </w:rPr>
        <w:t>）</w:t>
      </w:r>
      <w:r>
        <w:rPr>
          <w:rFonts w:hint="eastAsia"/>
        </w:rPr>
        <w:t xml:space="preserve"> </w:t>
      </w:r>
      <w:r w:rsidR="003020A3">
        <w:rPr>
          <w:rFonts w:hint="eastAsia"/>
        </w:rPr>
        <w:t>屏蔽主机“删除主机”</w:t>
      </w:r>
    </w:p>
    <w:p w14:paraId="3E7DBE49" w14:textId="25E72023" w:rsidR="00102352" w:rsidRDefault="00E17190" w:rsidP="00B36128">
      <w:pPr>
        <w:ind w:firstLine="420"/>
      </w:pPr>
      <w:proofErr w:type="spellStart"/>
      <w:r w:rsidRPr="00E17190">
        <w:t>ambari</w:t>
      </w:r>
      <w:proofErr w:type="spellEnd"/>
      <w:r w:rsidRPr="00E17190">
        <w:t>-web/app/views/main/host/details.js</w:t>
      </w:r>
      <w:r w:rsidR="00102352">
        <w:rPr>
          <w:rFonts w:hint="eastAsia"/>
        </w:rPr>
        <w:t>目录下：</w:t>
      </w:r>
    </w:p>
    <w:p w14:paraId="78F9D500" w14:textId="30809968" w:rsidR="00102352" w:rsidRDefault="00102352" w:rsidP="00102352">
      <w:r>
        <w:tab/>
      </w:r>
      <w:r>
        <w:rPr>
          <w:rFonts w:hint="eastAsia"/>
        </w:rPr>
        <w:t>找到</w:t>
      </w:r>
      <w:r>
        <w:rPr>
          <w:rFonts w:hint="eastAsia"/>
        </w:rPr>
        <w:t>line</w:t>
      </w:r>
      <w:r w:rsidR="007708F2">
        <w:t>84</w:t>
      </w:r>
      <w:r w:rsidR="007708F2">
        <w:rPr>
          <w:rFonts w:hint="eastAsia"/>
        </w:rPr>
        <w:t>-89</w:t>
      </w:r>
      <w:r>
        <w:rPr>
          <w:rFonts w:hint="eastAsia"/>
        </w:rPr>
        <w:t>，删除</w:t>
      </w:r>
      <w:r>
        <w:t>如下红字内容</w:t>
      </w:r>
      <w:r>
        <w:rPr>
          <w:rFonts w:hint="eastAsia"/>
        </w:rPr>
        <w:t>：</w:t>
      </w:r>
    </w:p>
    <w:p w14:paraId="4984FD00" w14:textId="44991F1D" w:rsidR="00102352" w:rsidRPr="00102352" w:rsidRDefault="00102352" w:rsidP="00102352">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102352">
        <w:rPr>
          <w:sz w:val="18"/>
          <w:szCs w:val="18"/>
        </w:rPr>
        <w:t>if (</w:t>
      </w:r>
      <w:proofErr w:type="spellStart"/>
      <w:r w:rsidRPr="00102352">
        <w:rPr>
          <w:sz w:val="18"/>
          <w:szCs w:val="18"/>
        </w:rPr>
        <w:t>App.isAuthorized</w:t>
      </w:r>
      <w:proofErr w:type="spellEnd"/>
      <w:r w:rsidRPr="00102352">
        <w:rPr>
          <w:sz w:val="18"/>
          <w:szCs w:val="18"/>
        </w:rPr>
        <w:t>("</w:t>
      </w:r>
      <w:r w:rsidR="003020A3" w:rsidRPr="00102352">
        <w:rPr>
          <w:sz w:val="18"/>
          <w:szCs w:val="18"/>
        </w:rPr>
        <w:t xml:space="preserve">HOST.ADD_DELETE_HOSTS </w:t>
      </w:r>
      <w:r w:rsidRPr="00102352">
        <w:rPr>
          <w:sz w:val="18"/>
          <w:szCs w:val="18"/>
        </w:rPr>
        <w:t>")) {</w:t>
      </w:r>
    </w:p>
    <w:p w14:paraId="0DEACA7C" w14:textId="77777777" w:rsidR="00102352" w:rsidRPr="003020A3" w:rsidRDefault="00102352" w:rsidP="00102352">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3020A3">
        <w:rPr>
          <w:color w:val="FF0000"/>
          <w:sz w:val="18"/>
          <w:szCs w:val="18"/>
        </w:rPr>
        <w:t xml:space="preserve">      </w:t>
      </w:r>
      <w:proofErr w:type="spellStart"/>
      <w:proofErr w:type="gramStart"/>
      <w:r w:rsidRPr="003020A3">
        <w:rPr>
          <w:color w:val="FF0000"/>
          <w:sz w:val="18"/>
          <w:szCs w:val="18"/>
        </w:rPr>
        <w:t>result.push</w:t>
      </w:r>
      <w:proofErr w:type="spellEnd"/>
      <w:proofErr w:type="gramEnd"/>
      <w:r w:rsidRPr="003020A3">
        <w:rPr>
          <w:color w:val="FF0000"/>
          <w:sz w:val="18"/>
          <w:szCs w:val="18"/>
        </w:rPr>
        <w:t>({</w:t>
      </w:r>
    </w:p>
    <w:p w14:paraId="0366B697" w14:textId="77777777" w:rsidR="00102352" w:rsidRPr="003020A3" w:rsidRDefault="00102352" w:rsidP="00102352">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3020A3">
        <w:rPr>
          <w:color w:val="FF0000"/>
          <w:sz w:val="18"/>
          <w:szCs w:val="18"/>
        </w:rPr>
        <w:t xml:space="preserve">        action: '</w:t>
      </w:r>
      <w:proofErr w:type="spellStart"/>
      <w:r w:rsidRPr="003020A3">
        <w:rPr>
          <w:color w:val="FF0000"/>
          <w:sz w:val="18"/>
          <w:szCs w:val="18"/>
        </w:rPr>
        <w:t>deleteHost</w:t>
      </w:r>
      <w:proofErr w:type="spellEnd"/>
      <w:r w:rsidRPr="003020A3">
        <w:rPr>
          <w:color w:val="FF0000"/>
          <w:sz w:val="18"/>
          <w:szCs w:val="18"/>
        </w:rPr>
        <w:t>',</w:t>
      </w:r>
    </w:p>
    <w:p w14:paraId="16777388" w14:textId="77777777" w:rsidR="00102352" w:rsidRPr="003020A3" w:rsidRDefault="00102352" w:rsidP="00102352">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3020A3">
        <w:rPr>
          <w:color w:val="FF0000"/>
          <w:sz w:val="18"/>
          <w:szCs w:val="18"/>
        </w:rPr>
        <w:t xml:space="preserve">        </w:t>
      </w:r>
      <w:proofErr w:type="spellStart"/>
      <w:r w:rsidRPr="003020A3">
        <w:rPr>
          <w:color w:val="FF0000"/>
          <w:sz w:val="18"/>
          <w:szCs w:val="18"/>
        </w:rPr>
        <w:t>liClass</w:t>
      </w:r>
      <w:proofErr w:type="spellEnd"/>
      <w:r w:rsidRPr="003020A3">
        <w:rPr>
          <w:color w:val="FF0000"/>
          <w:sz w:val="18"/>
          <w:szCs w:val="18"/>
        </w:rPr>
        <w:t>: '',</w:t>
      </w:r>
    </w:p>
    <w:p w14:paraId="7F97F67A" w14:textId="77777777" w:rsidR="00102352" w:rsidRPr="003020A3" w:rsidRDefault="00102352" w:rsidP="00102352">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3020A3">
        <w:rPr>
          <w:color w:val="FF0000"/>
          <w:sz w:val="18"/>
          <w:szCs w:val="18"/>
        </w:rPr>
        <w:t xml:space="preserve">        </w:t>
      </w:r>
      <w:proofErr w:type="spellStart"/>
      <w:r w:rsidRPr="003020A3">
        <w:rPr>
          <w:color w:val="FF0000"/>
          <w:sz w:val="18"/>
          <w:szCs w:val="18"/>
        </w:rPr>
        <w:t>cssClass</w:t>
      </w:r>
      <w:proofErr w:type="spellEnd"/>
      <w:r w:rsidRPr="003020A3">
        <w:rPr>
          <w:color w:val="FF0000"/>
          <w:sz w:val="18"/>
          <w:szCs w:val="18"/>
        </w:rPr>
        <w:t>: 'icon-remove',</w:t>
      </w:r>
    </w:p>
    <w:p w14:paraId="03D7B0DE" w14:textId="77777777" w:rsidR="00102352" w:rsidRPr="003020A3" w:rsidRDefault="00102352" w:rsidP="00102352">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3020A3">
        <w:rPr>
          <w:color w:val="FF0000"/>
          <w:sz w:val="18"/>
          <w:szCs w:val="18"/>
        </w:rPr>
        <w:t xml:space="preserve">        label: this.t('</w:t>
      </w:r>
      <w:proofErr w:type="spellStart"/>
      <w:proofErr w:type="gramStart"/>
      <w:r w:rsidRPr="003020A3">
        <w:rPr>
          <w:color w:val="FF0000"/>
          <w:sz w:val="18"/>
          <w:szCs w:val="18"/>
        </w:rPr>
        <w:t>hosts.host</w:t>
      </w:r>
      <w:proofErr w:type="gramEnd"/>
      <w:r w:rsidRPr="003020A3">
        <w:rPr>
          <w:color w:val="FF0000"/>
          <w:sz w:val="18"/>
          <w:szCs w:val="18"/>
        </w:rPr>
        <w:t>.details.deleteHost</w:t>
      </w:r>
      <w:proofErr w:type="spellEnd"/>
      <w:r w:rsidRPr="003020A3">
        <w:rPr>
          <w:color w:val="FF0000"/>
          <w:sz w:val="18"/>
          <w:szCs w:val="18"/>
        </w:rPr>
        <w:t>')</w:t>
      </w:r>
    </w:p>
    <w:p w14:paraId="04A8E295" w14:textId="77777777" w:rsidR="00102352" w:rsidRPr="003020A3" w:rsidRDefault="00102352" w:rsidP="00102352">
      <w:pPr>
        <w:pBdr>
          <w:top w:val="single" w:sz="4" w:space="1" w:color="auto"/>
          <w:left w:val="single" w:sz="4" w:space="4" w:color="auto"/>
          <w:bottom w:val="single" w:sz="4" w:space="1" w:color="auto"/>
          <w:right w:val="single" w:sz="4" w:space="4" w:color="auto"/>
        </w:pBdr>
        <w:shd w:val="pct10" w:color="auto" w:fill="auto"/>
        <w:ind w:firstLineChars="200" w:firstLine="360"/>
        <w:rPr>
          <w:color w:val="FF0000"/>
          <w:sz w:val="18"/>
          <w:szCs w:val="18"/>
        </w:rPr>
      </w:pPr>
      <w:r w:rsidRPr="003020A3">
        <w:rPr>
          <w:color w:val="FF0000"/>
          <w:sz w:val="18"/>
          <w:szCs w:val="18"/>
        </w:rPr>
        <w:t xml:space="preserve">      });</w:t>
      </w:r>
    </w:p>
    <w:p w14:paraId="1B76FABC" w14:textId="5E092EDE" w:rsidR="00102352" w:rsidRDefault="00102352" w:rsidP="00102352">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102352">
        <w:rPr>
          <w:sz w:val="18"/>
          <w:szCs w:val="18"/>
        </w:rPr>
        <w:t xml:space="preserve">    }</w:t>
      </w:r>
    </w:p>
    <w:p w14:paraId="037CB106" w14:textId="4EDAEE41" w:rsidR="00E46F9A" w:rsidRDefault="00E46F9A" w:rsidP="00E46F9A">
      <w:r>
        <w:rPr>
          <w:rFonts w:hint="eastAsia"/>
        </w:rPr>
        <w:lastRenderedPageBreak/>
        <w:t>（</w:t>
      </w:r>
      <w:r>
        <w:rPr>
          <w:rFonts w:hint="eastAsia"/>
        </w:rPr>
        <w:t>5</w:t>
      </w:r>
      <w:r>
        <w:rPr>
          <w:rFonts w:hint="eastAsia"/>
        </w:rPr>
        <w:t>）</w:t>
      </w:r>
      <w:r>
        <w:rPr>
          <w:rFonts w:hint="eastAsia"/>
        </w:rPr>
        <w:t xml:space="preserve"> </w:t>
      </w:r>
      <w:r>
        <w:rPr>
          <w:rFonts w:hint="eastAsia"/>
        </w:rPr>
        <w:t>屏蔽主机组件“删除”</w:t>
      </w:r>
    </w:p>
    <w:p w14:paraId="619FEBAD" w14:textId="2DA76841" w:rsidR="00E46F9A" w:rsidRDefault="00661B6B" w:rsidP="00E46F9A">
      <w:pPr>
        <w:ind w:firstLine="420"/>
      </w:pPr>
      <w:proofErr w:type="spellStart"/>
      <w:r w:rsidRPr="00661B6B">
        <w:t>ambari</w:t>
      </w:r>
      <w:proofErr w:type="spellEnd"/>
      <w:r w:rsidRPr="00661B6B">
        <w:t>-web/app/templates/main/host/details/</w:t>
      </w:r>
      <w:proofErr w:type="spellStart"/>
      <w:r w:rsidRPr="00661B6B">
        <w:t>host_component.hb</w:t>
      </w:r>
      <w:r>
        <w:t>s</w:t>
      </w:r>
      <w:proofErr w:type="spellEnd"/>
      <w:r w:rsidR="00E46F9A">
        <w:rPr>
          <w:rFonts w:hint="eastAsia"/>
        </w:rPr>
        <w:t>目录下：</w:t>
      </w:r>
    </w:p>
    <w:p w14:paraId="4F21240A" w14:textId="4A38298D" w:rsidR="00E46F9A" w:rsidRDefault="00E46F9A" w:rsidP="00E46F9A">
      <w:r>
        <w:tab/>
      </w:r>
      <w:r>
        <w:rPr>
          <w:rFonts w:hint="eastAsia"/>
        </w:rPr>
        <w:t>找到</w:t>
      </w:r>
      <w:r>
        <w:rPr>
          <w:rFonts w:hint="eastAsia"/>
        </w:rPr>
        <w:t>line</w:t>
      </w:r>
      <w:r>
        <w:t>137</w:t>
      </w:r>
      <w:r>
        <w:rPr>
          <w:rFonts w:hint="eastAsia"/>
        </w:rPr>
        <w:t>-141</w:t>
      </w:r>
      <w:r>
        <w:rPr>
          <w:rFonts w:hint="eastAsia"/>
        </w:rPr>
        <w:t>，删除</w:t>
      </w:r>
      <w:r>
        <w:t>如下内容</w:t>
      </w:r>
      <w:r>
        <w:rPr>
          <w:rFonts w:hint="eastAsia"/>
        </w:rPr>
        <w:t>：</w:t>
      </w:r>
    </w:p>
    <w:p w14:paraId="319D1C42" w14:textId="77777777" w:rsidR="00E46F9A" w:rsidRPr="00E46F9A" w:rsidRDefault="00E46F9A" w:rsidP="00E46F9A">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E46F9A">
        <w:rPr>
          <w:sz w:val="18"/>
          <w:szCs w:val="18"/>
        </w:rPr>
        <w:t>&lt;li {{</w:t>
      </w:r>
      <w:proofErr w:type="spellStart"/>
      <w:r w:rsidRPr="00E46F9A">
        <w:rPr>
          <w:sz w:val="18"/>
          <w:szCs w:val="18"/>
        </w:rPr>
        <w:t>bindAttr</w:t>
      </w:r>
      <w:proofErr w:type="spellEnd"/>
      <w:r w:rsidRPr="00E46F9A">
        <w:rPr>
          <w:sz w:val="18"/>
          <w:szCs w:val="18"/>
        </w:rPr>
        <w:t xml:space="preserve"> class="</w:t>
      </w:r>
      <w:proofErr w:type="spellStart"/>
      <w:proofErr w:type="gramStart"/>
      <w:r w:rsidRPr="00E46F9A">
        <w:rPr>
          <w:sz w:val="18"/>
          <w:szCs w:val="18"/>
        </w:rPr>
        <w:t>view.isDeleteComponentDisabled</w:t>
      </w:r>
      <w:proofErr w:type="gramEnd"/>
      <w:r w:rsidRPr="00E46F9A">
        <w:rPr>
          <w:sz w:val="18"/>
          <w:szCs w:val="18"/>
        </w:rPr>
        <w:t>:disabled</w:t>
      </w:r>
      <w:proofErr w:type="spellEnd"/>
      <w:r w:rsidRPr="00E46F9A">
        <w:rPr>
          <w:sz w:val="18"/>
          <w:szCs w:val="18"/>
        </w:rPr>
        <w:t>"}}&gt;</w:t>
      </w:r>
    </w:p>
    <w:p w14:paraId="7351DD99" w14:textId="773E1778" w:rsidR="00E46F9A" w:rsidRPr="00E46F9A" w:rsidRDefault="00E46F9A" w:rsidP="00E46F9A">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E46F9A">
        <w:rPr>
          <w:sz w:val="18"/>
          <w:szCs w:val="18"/>
        </w:rPr>
        <w:t xml:space="preserve">     &lt;a </w:t>
      </w:r>
      <w:proofErr w:type="spellStart"/>
      <w:r w:rsidRPr="00E46F9A">
        <w:rPr>
          <w:sz w:val="18"/>
          <w:szCs w:val="18"/>
        </w:rPr>
        <w:t>href</w:t>
      </w:r>
      <w:proofErr w:type="spellEnd"/>
      <w:r w:rsidRPr="00E46F9A">
        <w:rPr>
          <w:sz w:val="18"/>
          <w:szCs w:val="18"/>
        </w:rPr>
        <w:t>="</w:t>
      </w:r>
      <w:proofErr w:type="spellStart"/>
      <w:proofErr w:type="gramStart"/>
      <w:r w:rsidRPr="00E46F9A">
        <w:rPr>
          <w:sz w:val="18"/>
          <w:szCs w:val="18"/>
        </w:rPr>
        <w:t>javascript:void</w:t>
      </w:r>
      <w:proofErr w:type="spellEnd"/>
      <w:proofErr w:type="gramEnd"/>
      <w:r w:rsidRPr="00E46F9A">
        <w:rPr>
          <w:sz w:val="18"/>
          <w:szCs w:val="18"/>
        </w:rPr>
        <w:t>(null)" data-toggle="modal" {{action "</w:t>
      </w:r>
      <w:proofErr w:type="spellStart"/>
      <w:r w:rsidRPr="00E46F9A">
        <w:rPr>
          <w:sz w:val="18"/>
          <w:szCs w:val="18"/>
        </w:rPr>
        <w:t>deleteComponent</w:t>
      </w:r>
      <w:proofErr w:type="spellEnd"/>
      <w:r w:rsidRPr="00E46F9A">
        <w:rPr>
          <w:sz w:val="18"/>
          <w:szCs w:val="18"/>
        </w:rPr>
        <w:t xml:space="preserve">" </w:t>
      </w:r>
      <w:proofErr w:type="spellStart"/>
      <w:r w:rsidRPr="00E46F9A">
        <w:rPr>
          <w:sz w:val="18"/>
          <w:szCs w:val="18"/>
        </w:rPr>
        <w:t>view.content</w:t>
      </w:r>
      <w:proofErr w:type="spellEnd"/>
      <w:r w:rsidRPr="00E46F9A">
        <w:rPr>
          <w:sz w:val="18"/>
          <w:szCs w:val="18"/>
        </w:rPr>
        <w:t xml:space="preserve"> target="controller"}}&gt;</w:t>
      </w:r>
    </w:p>
    <w:p w14:paraId="26AF3DAE" w14:textId="24175885" w:rsidR="00E46F9A" w:rsidRPr="00E46F9A" w:rsidRDefault="00E46F9A" w:rsidP="00E46F9A">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E46F9A">
        <w:rPr>
          <w:sz w:val="18"/>
          <w:szCs w:val="18"/>
        </w:rPr>
        <w:t xml:space="preserve">          {{t </w:t>
      </w:r>
      <w:proofErr w:type="spellStart"/>
      <w:proofErr w:type="gramStart"/>
      <w:r w:rsidRPr="00E46F9A">
        <w:rPr>
          <w:sz w:val="18"/>
          <w:szCs w:val="18"/>
        </w:rPr>
        <w:t>common.delete</w:t>
      </w:r>
      <w:proofErr w:type="spellEnd"/>
      <w:proofErr w:type="gramEnd"/>
      <w:r w:rsidRPr="00E46F9A">
        <w:rPr>
          <w:sz w:val="18"/>
          <w:szCs w:val="18"/>
        </w:rPr>
        <w:t>}}</w:t>
      </w:r>
    </w:p>
    <w:p w14:paraId="2BDE02DF" w14:textId="2EABBEF5" w:rsidR="00E46F9A" w:rsidRPr="00E46F9A" w:rsidRDefault="00E46F9A" w:rsidP="00E46F9A">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E46F9A">
        <w:rPr>
          <w:sz w:val="18"/>
          <w:szCs w:val="18"/>
        </w:rPr>
        <w:t xml:space="preserve">     &lt;/a&gt;</w:t>
      </w:r>
    </w:p>
    <w:p w14:paraId="360F4952" w14:textId="0DC99247" w:rsidR="00E46F9A" w:rsidRPr="009D62D1" w:rsidRDefault="00E46F9A" w:rsidP="00E46F9A">
      <w:pPr>
        <w:pBdr>
          <w:top w:val="single" w:sz="4" w:space="1" w:color="auto"/>
          <w:left w:val="single" w:sz="4" w:space="4" w:color="auto"/>
          <w:bottom w:val="single" w:sz="4" w:space="1" w:color="auto"/>
          <w:right w:val="single" w:sz="4" w:space="4" w:color="auto"/>
        </w:pBdr>
        <w:shd w:val="pct10" w:color="auto" w:fill="auto"/>
        <w:ind w:firstLineChars="200" w:firstLine="360"/>
        <w:rPr>
          <w:sz w:val="18"/>
          <w:szCs w:val="18"/>
        </w:rPr>
      </w:pPr>
      <w:r w:rsidRPr="00E46F9A">
        <w:rPr>
          <w:sz w:val="18"/>
          <w:szCs w:val="18"/>
        </w:rPr>
        <w:t>&lt;/li&gt;</w:t>
      </w:r>
    </w:p>
    <w:sectPr w:rsidR="00E46F9A" w:rsidRPr="009D62D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3" w:author="Rila Kwan(管新)" w:date="2017-09-08T15:13:00Z" w:initials="RK">
    <w:p w14:paraId="2A14F870" w14:textId="77777777" w:rsidR="00F00792" w:rsidRDefault="00F00792">
      <w:pPr>
        <w:pStyle w:val="a8"/>
      </w:pPr>
      <w:r>
        <w:rPr>
          <w:rStyle w:val="a7"/>
        </w:rPr>
        <w:annotationRef/>
      </w:r>
      <w:r>
        <w:t>HD 4.0</w:t>
      </w:r>
      <w:r>
        <w:t>该模块弃用</w:t>
      </w:r>
    </w:p>
  </w:comment>
  <w:comment w:id="156" w:author="Rila Kwan(管新)" w:date="2017-09-08T15:14:00Z" w:initials="RK">
    <w:p w14:paraId="018B9AFC" w14:textId="77777777" w:rsidR="00F00792" w:rsidRDefault="00F00792">
      <w:pPr>
        <w:pStyle w:val="a8"/>
      </w:pPr>
      <w:r>
        <w:rPr>
          <w:rStyle w:val="a7"/>
        </w:rPr>
        <w:annotationRef/>
      </w:r>
      <w:r>
        <w:t>自</w:t>
      </w:r>
      <w:r>
        <w:t>HD4.0</w:t>
      </w:r>
      <w:r>
        <w:t>该模块弃用</w:t>
      </w:r>
    </w:p>
  </w:comment>
  <w:comment w:id="179" w:author="Rila Kwan(管新)" w:date="2017-09-08T15:14:00Z" w:initials="RK">
    <w:p w14:paraId="63C57529" w14:textId="77777777" w:rsidR="00F00792" w:rsidRDefault="00F00792">
      <w:pPr>
        <w:pStyle w:val="a8"/>
      </w:pPr>
      <w:r>
        <w:rPr>
          <w:rStyle w:val="a7"/>
        </w:rPr>
        <w:annotationRef/>
      </w:r>
      <w:r>
        <w:t>自</w:t>
      </w:r>
      <w:r>
        <w:t>HD4.0</w:t>
      </w:r>
      <w:r>
        <w:t>该模块弃用</w:t>
      </w:r>
    </w:p>
  </w:comment>
  <w:comment w:id="544" w:author="Rila Kwan(管新)" w:date="2017-09-08T15:15:00Z" w:initials="RK">
    <w:p w14:paraId="292C87E7" w14:textId="77777777" w:rsidR="00F00792" w:rsidRDefault="00F00792">
      <w:pPr>
        <w:pStyle w:val="a8"/>
      </w:pPr>
      <w:r>
        <w:rPr>
          <w:rStyle w:val="a7"/>
        </w:rPr>
        <w:annotationRef/>
      </w:r>
      <w:r>
        <w:t>弃用</w:t>
      </w:r>
    </w:p>
  </w:comment>
  <w:comment w:id="759" w:author="Rila Kwan(管新)" w:date="2017-09-08T15:16:00Z" w:initials="RK">
    <w:p w14:paraId="7573BC1C" w14:textId="67CAC4BA" w:rsidR="00F00792" w:rsidRDefault="00F00792">
      <w:pPr>
        <w:pStyle w:val="a8"/>
      </w:pPr>
      <w:r>
        <w:rPr>
          <w:rStyle w:val="a7"/>
        </w:rPr>
        <w:annotationRef/>
      </w:r>
      <w:r>
        <w:t>弃用</w:t>
      </w:r>
    </w:p>
  </w:comment>
  <w:comment w:id="1592" w:author="Feifei Gu (顾飞飞)" w:date="2018-07-17T09:07:00Z" w:initials="FG(">
    <w:p w14:paraId="2AFF05C4" w14:textId="2977D0E4" w:rsidR="00F00792" w:rsidRDefault="00F00792">
      <w:pPr>
        <w:pStyle w:val="a8"/>
      </w:pPr>
      <w:r>
        <w:rPr>
          <w:rStyle w:val="a7"/>
        </w:rPr>
        <w:annotationRef/>
      </w:r>
      <w:r>
        <w:t>Insight HD4.0</w:t>
      </w:r>
      <w:r>
        <w:t>缺少这个步骤</w:t>
      </w:r>
    </w:p>
  </w:comment>
  <w:comment w:id="2142" w:author="Feifei Gu (顾飞飞)" w:date="2018-07-13T09:29:00Z" w:initials="FG(">
    <w:p w14:paraId="7203D8F0" w14:textId="24998325" w:rsidR="00F00792" w:rsidRDefault="00F00792">
      <w:pPr>
        <w:pStyle w:val="a8"/>
      </w:pPr>
      <w:r>
        <w:rPr>
          <w:rStyle w:val="a7"/>
        </w:rPr>
        <w:annotationRef/>
      </w:r>
      <w:r>
        <w:rPr>
          <w:rFonts w:hint="eastAsia"/>
        </w:rPr>
        <w:t>.</w:t>
      </w:r>
      <w:proofErr w:type="spellStart"/>
      <w:r>
        <w:rPr>
          <w:rFonts w:hint="eastAsia"/>
        </w:rPr>
        <w:t>py</w:t>
      </w:r>
      <w:proofErr w:type="spellEnd"/>
      <w:r>
        <w:rPr>
          <w:rFonts w:hint="eastAsia"/>
        </w:rPr>
        <w:t>脚本在</w:t>
      </w:r>
      <w:proofErr w:type="spellStart"/>
      <w:r>
        <w:rPr>
          <w:rFonts w:hint="eastAsia"/>
        </w:rPr>
        <w:t>xshell</w:t>
      </w:r>
      <w:proofErr w:type="spellEnd"/>
      <w:r>
        <w:rPr>
          <w:rFonts w:hint="eastAsia"/>
        </w:rPr>
        <w:t>里面运行，文件目录是一级的</w:t>
      </w:r>
    </w:p>
  </w:comment>
  <w:comment w:id="2168" w:author="Feifei Gu (顾飞飞)" w:date="2018-07-13T11:23:00Z" w:initials="FG(">
    <w:p w14:paraId="4E3E9C27" w14:textId="30051AF9" w:rsidR="00F00792" w:rsidRDefault="00F00792">
      <w:pPr>
        <w:pStyle w:val="a8"/>
      </w:pPr>
      <w:r>
        <w:rPr>
          <w:rStyle w:val="a7"/>
        </w:rPr>
        <w:annotationRef/>
      </w:r>
      <w:r>
        <w:t>脚本的文件目录是多级的</w:t>
      </w:r>
    </w:p>
  </w:comment>
  <w:comment w:id="2187" w:author="Feifei Gu (顾飞飞)" w:date="2018-10-22T15:43:00Z" w:initials="FG(">
    <w:p w14:paraId="05991B42" w14:textId="27D2874C" w:rsidR="00F00792" w:rsidRDefault="00F00792">
      <w:pPr>
        <w:pStyle w:val="a8"/>
      </w:pPr>
      <w:r>
        <w:rPr>
          <w:rStyle w:val="a7"/>
        </w:rPr>
        <w:annotationRef/>
      </w:r>
      <w:r>
        <w:t>版本</w:t>
      </w:r>
      <w:r>
        <w:rPr>
          <w:rFonts w:hint="eastAsia"/>
        </w:rPr>
        <w:t>4.5</w:t>
      </w:r>
      <w:r>
        <w:rPr>
          <w:rFonts w:hint="eastAsia"/>
        </w:rPr>
        <w:t>已经弃用</w:t>
      </w:r>
    </w:p>
  </w:comment>
  <w:comment w:id="2188" w:author="Feifei Gu (顾飞飞)" w:date="2018-10-22T15:45:00Z" w:initials="FG(">
    <w:p w14:paraId="24F1B921" w14:textId="6CD30AAB" w:rsidR="00F00792" w:rsidRDefault="00F00792">
      <w:pPr>
        <w:pStyle w:val="a8"/>
      </w:pPr>
      <w:r>
        <w:rPr>
          <w:rStyle w:val="a7"/>
        </w:rPr>
        <w:annotationRef/>
      </w:r>
      <w:r>
        <w:t>版本</w:t>
      </w:r>
      <w:r>
        <w:rPr>
          <w:rFonts w:hint="eastAsia"/>
        </w:rPr>
        <w:t>4.5</w:t>
      </w:r>
      <w:r>
        <w:rPr>
          <w:rFonts w:hint="eastAsia"/>
        </w:rPr>
        <w:t>弃用</w:t>
      </w:r>
    </w:p>
  </w:comment>
  <w:comment w:id="2189" w:author="Feifei Gu (顾飞飞)" w:date="2018-10-22T15:46:00Z" w:initials="FG(">
    <w:p w14:paraId="7F91B4DD" w14:textId="0821294F" w:rsidR="00F00792" w:rsidRDefault="00F00792">
      <w:pPr>
        <w:pStyle w:val="a8"/>
      </w:pPr>
      <w:r>
        <w:rPr>
          <w:rStyle w:val="a7"/>
        </w:rPr>
        <w:annotationRef/>
      </w:r>
      <w:r>
        <w:t>版本</w:t>
      </w:r>
      <w:r>
        <w:rPr>
          <w:rFonts w:hint="eastAsia"/>
        </w:rPr>
        <w:t>4.5</w:t>
      </w:r>
      <w:r>
        <w:rPr>
          <w:rFonts w:hint="eastAsia"/>
        </w:rPr>
        <w:t>弃用</w:t>
      </w:r>
    </w:p>
  </w:comment>
  <w:comment w:id="2190" w:author="Feifei Gu (顾飞飞)" w:date="2018-10-22T15:48:00Z" w:initials="FG(">
    <w:p w14:paraId="2840E91E" w14:textId="0EF70252" w:rsidR="00F00792" w:rsidRDefault="00F00792">
      <w:pPr>
        <w:pStyle w:val="a8"/>
      </w:pPr>
      <w:r>
        <w:rPr>
          <w:rStyle w:val="a7"/>
        </w:rPr>
        <w:annotationRef/>
      </w:r>
      <w:r>
        <w:t>版本</w:t>
      </w:r>
      <w:r>
        <w:rPr>
          <w:rFonts w:hint="eastAsia"/>
        </w:rPr>
        <w:t>4.5</w:t>
      </w:r>
      <w:r>
        <w:rPr>
          <w:rFonts w:hint="eastAsia"/>
        </w:rPr>
        <w:t>弃用</w:t>
      </w:r>
    </w:p>
  </w:comment>
  <w:comment w:id="2194" w:author="周栋" w:date="2017-12-29T14:26:00Z" w:initials="周栋">
    <w:p w14:paraId="79145102" w14:textId="64C0973A" w:rsidR="00F00792" w:rsidRDefault="00F00792">
      <w:pPr>
        <w:pStyle w:val="a8"/>
      </w:pPr>
      <w:r>
        <w:rPr>
          <w:rStyle w:val="a7"/>
        </w:rPr>
        <w:annotationRef/>
      </w:r>
      <w:r>
        <w:t>修改某些汉化文件不完全的问题</w:t>
      </w:r>
      <w:r>
        <w:rPr>
          <w:rFonts w:hint="eastAsia"/>
        </w:rPr>
        <w:t>，根据</w:t>
      </w:r>
      <w:r>
        <w:rPr>
          <w:rFonts w:hint="eastAsia"/>
        </w:rPr>
        <w:t>3.1.2</w:t>
      </w:r>
      <w:r>
        <w:rPr>
          <w:rFonts w:hint="eastAsia"/>
        </w:rPr>
        <w:t>进行修改</w:t>
      </w:r>
    </w:p>
  </w:comment>
  <w:comment w:id="2195" w:author="Feifei Gu (顾飞飞)" w:date="2018-10-22T15:53:00Z" w:initials="FG(">
    <w:p w14:paraId="58539CB1" w14:textId="38BB1DF0" w:rsidR="00F00792" w:rsidRDefault="00F00792">
      <w:pPr>
        <w:pStyle w:val="a8"/>
      </w:pPr>
      <w:r>
        <w:rPr>
          <w:rStyle w:val="a7"/>
        </w:rPr>
        <w:annotationRef/>
      </w:r>
      <w:r>
        <w:t>版本</w:t>
      </w:r>
      <w:r>
        <w:rPr>
          <w:rFonts w:hint="eastAsia"/>
        </w:rPr>
        <w:t>4.5</w:t>
      </w:r>
      <w:r>
        <w:rPr>
          <w:rFonts w:hint="eastAsia"/>
        </w:rPr>
        <w:t>弃用</w:t>
      </w:r>
    </w:p>
  </w:comment>
  <w:comment w:id="2196" w:author="周栋" w:date="2017-12-29T14:26:00Z" w:initials="周栋">
    <w:p w14:paraId="667FEB56" w14:textId="0762EC6A" w:rsidR="00F00792" w:rsidRDefault="00F00792">
      <w:pPr>
        <w:pStyle w:val="a8"/>
      </w:pPr>
      <w:r>
        <w:rPr>
          <w:rStyle w:val="a7"/>
        </w:rPr>
        <w:annotationRef/>
      </w:r>
      <w:r>
        <w:t>修改某些汉化文件不完全的问题</w:t>
      </w:r>
      <w:r>
        <w:rPr>
          <w:rFonts w:hint="eastAsia"/>
        </w:rPr>
        <w:t>，根据</w:t>
      </w:r>
      <w:r>
        <w:rPr>
          <w:rFonts w:hint="eastAsia"/>
        </w:rPr>
        <w:t>3.1.2</w:t>
      </w:r>
      <w:r>
        <w:rPr>
          <w:rFonts w:hint="eastAsia"/>
        </w:rPr>
        <w:t>进行修改</w:t>
      </w:r>
    </w:p>
  </w:comment>
  <w:comment w:id="2204" w:author="Feifei Gu (顾飞飞)" w:date="2018-10-22T16:03:00Z" w:initials="FG(">
    <w:p w14:paraId="695F81F9" w14:textId="73F621A8" w:rsidR="00F00792" w:rsidRDefault="00F00792">
      <w:pPr>
        <w:pStyle w:val="a8"/>
      </w:pPr>
      <w:r>
        <w:rPr>
          <w:rStyle w:val="a7"/>
        </w:rPr>
        <w:annotationRef/>
      </w:r>
      <w:r>
        <w:rPr>
          <w:rFonts w:hint="eastAsia"/>
        </w:rPr>
        <w:t>版本</w:t>
      </w:r>
      <w:r>
        <w:rPr>
          <w:rFonts w:hint="eastAsia"/>
        </w:rPr>
        <w:t>4.5</w:t>
      </w:r>
      <w:r>
        <w:rPr>
          <w:rFonts w:hint="eastAsia"/>
        </w:rPr>
        <w:t>中</w:t>
      </w:r>
      <w:r>
        <w:rPr>
          <w:rFonts w:hint="eastAsia"/>
        </w:rPr>
        <w:t>width</w:t>
      </w:r>
      <w:r>
        <w:t>300px</w:t>
      </w:r>
    </w:p>
  </w:comment>
  <w:comment w:id="2205" w:author="Feifei Gu (顾飞飞)" w:date="2018-10-22T16:06:00Z" w:initials="FG(">
    <w:p w14:paraId="57D31966" w14:textId="25479B80" w:rsidR="00DC43A6" w:rsidRDefault="00DC43A6">
      <w:pPr>
        <w:pStyle w:val="a8"/>
      </w:pPr>
      <w:r>
        <w:rPr>
          <w:rStyle w:val="a7"/>
        </w:rPr>
        <w:annotationRef/>
      </w:r>
      <w:r>
        <w:t>版本</w:t>
      </w:r>
      <w:r>
        <w:rPr>
          <w:rFonts w:hint="eastAsia"/>
        </w:rPr>
        <w:t>4.5</w:t>
      </w:r>
      <w:r>
        <w:rPr>
          <w:rFonts w:hint="eastAsia"/>
        </w:rPr>
        <w:t>弃用</w:t>
      </w:r>
    </w:p>
  </w:comment>
  <w:comment w:id="2206" w:author="Feifei Gu (顾飞飞)" w:date="2018-10-22T16:09:00Z" w:initials="FG(">
    <w:p w14:paraId="30872B92" w14:textId="71E8E49B" w:rsidR="00D106D3" w:rsidRDefault="00D106D3">
      <w:pPr>
        <w:pStyle w:val="a8"/>
      </w:pPr>
      <w:r>
        <w:rPr>
          <w:rStyle w:val="a7"/>
        </w:rPr>
        <w:annotationRef/>
      </w:r>
      <w:r>
        <w:t>版本</w:t>
      </w:r>
      <w:r>
        <w:rPr>
          <w:rFonts w:hint="eastAsia"/>
        </w:rPr>
        <w:t>4.5</w:t>
      </w:r>
      <w:r>
        <w:rPr>
          <w:rFonts w:hint="eastAsia"/>
        </w:rPr>
        <w:t>弃用</w:t>
      </w:r>
    </w:p>
  </w:comment>
  <w:comment w:id="2207" w:author="Feifei Gu (顾飞飞)" w:date="2018-10-22T16:12:00Z" w:initials="FG(">
    <w:p w14:paraId="28B5B5D9" w14:textId="44A9B9D9" w:rsidR="00AD126E" w:rsidRDefault="00AD126E">
      <w:pPr>
        <w:pStyle w:val="a8"/>
      </w:pPr>
      <w:r>
        <w:rPr>
          <w:rStyle w:val="a7"/>
        </w:rPr>
        <w:annotationRef/>
      </w:r>
      <w:r>
        <w:t>版本</w:t>
      </w:r>
      <w:r>
        <w:rPr>
          <w:rFonts w:hint="eastAsia"/>
        </w:rPr>
        <w:t>4.5</w:t>
      </w:r>
      <w:r>
        <w:rPr>
          <w:rFonts w:hint="eastAsia"/>
        </w:rPr>
        <w:t>弃用</w:t>
      </w:r>
    </w:p>
  </w:comment>
  <w:comment w:id="2208" w:author="Feifei Gu (顾飞飞)" w:date="2018-10-22T16:12:00Z" w:initials="FG(">
    <w:p w14:paraId="3E4B995E" w14:textId="47B4E209" w:rsidR="00AD126E" w:rsidRDefault="00AD126E">
      <w:pPr>
        <w:pStyle w:val="a8"/>
      </w:pPr>
      <w:r>
        <w:rPr>
          <w:rStyle w:val="a7"/>
        </w:rPr>
        <w:annotationRef/>
      </w:r>
      <w:r>
        <w:t>版本</w:t>
      </w:r>
      <w:r>
        <w:rPr>
          <w:rFonts w:hint="eastAsia"/>
        </w:rPr>
        <w:t>4.5</w:t>
      </w:r>
      <w:r>
        <w:rPr>
          <w:rFonts w:hint="eastAsia"/>
        </w:rPr>
        <w:t>弃用</w:t>
      </w:r>
    </w:p>
  </w:comment>
  <w:comment w:id="2214" w:author="Feifei Gu (顾飞飞)" w:date="2018-10-22T16:15:00Z" w:initials="FG(">
    <w:p w14:paraId="6C5AF6C5" w14:textId="7D4406CC" w:rsidR="00B116BE" w:rsidRDefault="00B116BE">
      <w:pPr>
        <w:pStyle w:val="a8"/>
      </w:pPr>
      <w:r>
        <w:rPr>
          <w:rStyle w:val="a7"/>
        </w:rPr>
        <w:annotationRef/>
      </w:r>
      <w:r>
        <w:t>版本</w:t>
      </w:r>
      <w:r>
        <w:rPr>
          <w:rFonts w:hint="eastAsia"/>
        </w:rPr>
        <w:t>4.5</w:t>
      </w:r>
      <w:r>
        <w:rPr>
          <w:rFonts w:hint="eastAsia"/>
        </w:rPr>
        <w:t>弃用</w:t>
      </w:r>
    </w:p>
  </w:comment>
  <w:comment w:id="2216" w:author="Feifei Gu (顾飞飞)" w:date="2018-10-22T16:19:00Z" w:initials="FG(">
    <w:p w14:paraId="5256997A" w14:textId="33EE0CBE" w:rsidR="00F9426F" w:rsidRDefault="00F9426F">
      <w:pPr>
        <w:pStyle w:val="a8"/>
      </w:pPr>
      <w:r>
        <w:rPr>
          <w:rStyle w:val="a7"/>
        </w:rPr>
        <w:annotationRef/>
      </w:r>
      <w:r>
        <w:t>版本</w:t>
      </w:r>
      <w:r>
        <w:rPr>
          <w:rFonts w:hint="eastAsia"/>
        </w:rPr>
        <w:t>4.5</w:t>
      </w:r>
      <w:r>
        <w:rPr>
          <w:rFonts w:hint="eastAsia"/>
        </w:rPr>
        <w:t>没有该文件</w:t>
      </w:r>
    </w:p>
  </w:comment>
  <w:comment w:id="2328" w:author="Feifei Gu (顾飞飞)" w:date="2018-10-22T16:59:00Z" w:initials="FG(">
    <w:p w14:paraId="5062454C" w14:textId="2256A616" w:rsidR="007527CF" w:rsidRDefault="007527CF">
      <w:pPr>
        <w:pStyle w:val="a8"/>
      </w:pPr>
      <w:r>
        <w:rPr>
          <w:rStyle w:val="a7"/>
        </w:rPr>
        <w:annotationRef/>
      </w:r>
      <w:r>
        <w:t>版本</w:t>
      </w:r>
      <w:r>
        <w:rPr>
          <w:rFonts w:hint="eastAsia"/>
        </w:rPr>
        <w:t>4.5</w:t>
      </w:r>
      <w:r>
        <w:rPr>
          <w:rFonts w:hint="eastAsia"/>
        </w:rPr>
        <w:t>文件中弃用</w:t>
      </w:r>
    </w:p>
  </w:comment>
  <w:comment w:id="2329" w:author="Feifei Gu (顾飞飞)" w:date="2018-07-17T13:47:00Z" w:initials="FG(">
    <w:p w14:paraId="06C639E1" w14:textId="16785956" w:rsidR="00F00792" w:rsidRDefault="00F00792">
      <w:pPr>
        <w:pStyle w:val="a8"/>
      </w:pPr>
      <w:r>
        <w:rPr>
          <w:rStyle w:val="a7"/>
        </w:rPr>
        <w:annotationRef/>
      </w:r>
      <w:r>
        <w:t>在</w:t>
      </w:r>
      <w:r>
        <w:t>insight HD4.0</w:t>
      </w:r>
      <w:r>
        <w:t>里面不存在这个文件</w:t>
      </w:r>
    </w:p>
  </w:comment>
  <w:comment w:id="2330" w:author="Feifei Gu (顾飞飞)" w:date="2018-07-17T13:57:00Z" w:initials="FG(">
    <w:p w14:paraId="0B6109C0" w14:textId="699E5800" w:rsidR="00F00792" w:rsidRDefault="00F00792">
      <w:pPr>
        <w:pStyle w:val="a8"/>
      </w:pPr>
      <w:r>
        <w:rPr>
          <w:rStyle w:val="a7"/>
        </w:rPr>
        <w:annotationRef/>
      </w:r>
      <w:r>
        <w:rPr>
          <w:rFonts w:hint="eastAsia"/>
        </w:rPr>
        <w:t>195</w:t>
      </w:r>
    </w:p>
  </w:comment>
  <w:comment w:id="2332" w:author="周栋" w:date="2017-12-29T16:17:00Z" w:initials="周栋">
    <w:p w14:paraId="25CE0069" w14:textId="72F2E9F2" w:rsidR="00F00792" w:rsidRDefault="00F00792">
      <w:pPr>
        <w:pStyle w:val="a8"/>
      </w:pPr>
      <w:r>
        <w:rPr>
          <w:rStyle w:val="a7"/>
        </w:rPr>
        <w:annotationRef/>
      </w:r>
      <w:r>
        <w:t>确保集成组件共同升级</w:t>
      </w:r>
    </w:p>
  </w:comment>
  <w:comment w:id="2333" w:author="周栋" w:date="2017-12-29T16:17:00Z" w:initials="周栋">
    <w:p w14:paraId="18A73C5D" w14:textId="00565A95" w:rsidR="00F00792" w:rsidRDefault="00F00792">
      <w:pPr>
        <w:pStyle w:val="a8"/>
      </w:pPr>
      <w:r>
        <w:rPr>
          <w:rStyle w:val="a7"/>
        </w:rPr>
        <w:annotationRef/>
      </w:r>
      <w:r>
        <w:t>确保集成组件共同升级</w:t>
      </w:r>
    </w:p>
  </w:comment>
  <w:comment w:id="2334" w:author="周栋" w:date="2017-12-29T16:17:00Z" w:initials="周栋">
    <w:p w14:paraId="0BDDBA35" w14:textId="4CCB1413" w:rsidR="00F00792" w:rsidRDefault="00F00792">
      <w:pPr>
        <w:pStyle w:val="a8"/>
      </w:pPr>
      <w:r>
        <w:rPr>
          <w:rStyle w:val="a7"/>
        </w:rPr>
        <w:annotationRef/>
      </w:r>
      <w:r>
        <w:t>确保集成组件共同升级</w:t>
      </w:r>
    </w:p>
  </w:comment>
  <w:comment w:id="2335" w:author="周栋" w:date="2017-12-29T16:16:00Z" w:initials="周栋">
    <w:p w14:paraId="38436742" w14:textId="7B0DB37A" w:rsidR="00F00792" w:rsidRDefault="00F00792">
      <w:pPr>
        <w:pStyle w:val="a8"/>
      </w:pPr>
      <w:r>
        <w:rPr>
          <w:rStyle w:val="a7"/>
        </w:rPr>
        <w:annotationRef/>
      </w:r>
      <w:r>
        <w:t>确保集成组件共同升级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14F870" w15:done="0"/>
  <w15:commentEx w15:paraId="018B9AFC" w15:done="0"/>
  <w15:commentEx w15:paraId="63C57529" w15:done="0"/>
  <w15:commentEx w15:paraId="292C87E7" w15:done="0"/>
  <w15:commentEx w15:paraId="7573BC1C" w15:done="0"/>
  <w15:commentEx w15:paraId="2AFF05C4" w15:done="0"/>
  <w15:commentEx w15:paraId="7203D8F0" w15:done="0"/>
  <w15:commentEx w15:paraId="4E3E9C27" w15:done="0"/>
  <w15:commentEx w15:paraId="05991B42" w15:done="0"/>
  <w15:commentEx w15:paraId="24F1B921" w15:done="0"/>
  <w15:commentEx w15:paraId="7F91B4DD" w15:done="0"/>
  <w15:commentEx w15:paraId="2840E91E" w15:done="0"/>
  <w15:commentEx w15:paraId="79145102" w15:done="0"/>
  <w15:commentEx w15:paraId="58539CB1" w15:done="0"/>
  <w15:commentEx w15:paraId="667FEB56" w15:done="0"/>
  <w15:commentEx w15:paraId="695F81F9" w15:done="0"/>
  <w15:commentEx w15:paraId="57D31966" w15:done="0"/>
  <w15:commentEx w15:paraId="30872B92" w15:done="0"/>
  <w15:commentEx w15:paraId="28B5B5D9" w15:done="0"/>
  <w15:commentEx w15:paraId="3E4B995E" w15:done="0"/>
  <w15:commentEx w15:paraId="6C5AF6C5" w15:done="0"/>
  <w15:commentEx w15:paraId="5256997A" w15:done="0"/>
  <w15:commentEx w15:paraId="5062454C" w15:done="0"/>
  <w15:commentEx w15:paraId="06C639E1" w15:done="0"/>
  <w15:commentEx w15:paraId="0B6109C0" w15:done="0"/>
  <w15:commentEx w15:paraId="25CE0069" w15:done="0"/>
  <w15:commentEx w15:paraId="18A73C5D" w15:done="0"/>
  <w15:commentEx w15:paraId="0BDDBA35" w15:done="0"/>
  <w15:commentEx w15:paraId="384367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14F870" w16cid:durableId="21ADBD30"/>
  <w16cid:commentId w16cid:paraId="018B9AFC" w16cid:durableId="21ADBD31"/>
  <w16cid:commentId w16cid:paraId="63C57529" w16cid:durableId="21ADBD32"/>
  <w16cid:commentId w16cid:paraId="292C87E7" w16cid:durableId="21ADBD33"/>
  <w16cid:commentId w16cid:paraId="7573BC1C" w16cid:durableId="21ADBD34"/>
  <w16cid:commentId w16cid:paraId="2AFF05C4" w16cid:durableId="21ADBD35"/>
  <w16cid:commentId w16cid:paraId="7203D8F0" w16cid:durableId="21ADBD36"/>
  <w16cid:commentId w16cid:paraId="4E3E9C27" w16cid:durableId="21ADBD37"/>
  <w16cid:commentId w16cid:paraId="05991B42" w16cid:durableId="21ADBD38"/>
  <w16cid:commentId w16cid:paraId="24F1B921" w16cid:durableId="21ADBD39"/>
  <w16cid:commentId w16cid:paraId="7F91B4DD" w16cid:durableId="21ADBD3A"/>
  <w16cid:commentId w16cid:paraId="2840E91E" w16cid:durableId="21ADBD3B"/>
  <w16cid:commentId w16cid:paraId="79145102" w16cid:durableId="21ADBD3C"/>
  <w16cid:commentId w16cid:paraId="58539CB1" w16cid:durableId="21ADBD3D"/>
  <w16cid:commentId w16cid:paraId="667FEB56" w16cid:durableId="21ADBD3E"/>
  <w16cid:commentId w16cid:paraId="695F81F9" w16cid:durableId="21ADBD3F"/>
  <w16cid:commentId w16cid:paraId="57D31966" w16cid:durableId="21ADBD40"/>
  <w16cid:commentId w16cid:paraId="30872B92" w16cid:durableId="21ADBD41"/>
  <w16cid:commentId w16cid:paraId="28B5B5D9" w16cid:durableId="21ADBD42"/>
  <w16cid:commentId w16cid:paraId="3E4B995E" w16cid:durableId="21ADBD43"/>
  <w16cid:commentId w16cid:paraId="6C5AF6C5" w16cid:durableId="21ADBD44"/>
  <w16cid:commentId w16cid:paraId="5256997A" w16cid:durableId="21ADBD45"/>
  <w16cid:commentId w16cid:paraId="5062454C" w16cid:durableId="21ADBD46"/>
  <w16cid:commentId w16cid:paraId="06C639E1" w16cid:durableId="21ADBD47"/>
  <w16cid:commentId w16cid:paraId="0B6109C0" w16cid:durableId="21ADBD48"/>
  <w16cid:commentId w16cid:paraId="25CE0069" w16cid:durableId="21ADBD49"/>
  <w16cid:commentId w16cid:paraId="18A73C5D" w16cid:durableId="21ADBD4A"/>
  <w16cid:commentId w16cid:paraId="0BDDBA35" w16cid:durableId="21ADBD4B"/>
  <w16cid:commentId w16cid:paraId="38436742" w16cid:durableId="21ADBD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75D97" w14:textId="77777777" w:rsidR="00872147" w:rsidRDefault="00872147" w:rsidP="00135359">
      <w:r>
        <w:separator/>
      </w:r>
    </w:p>
  </w:endnote>
  <w:endnote w:type="continuationSeparator" w:id="0">
    <w:p w14:paraId="4FFF5B3B" w14:textId="77777777" w:rsidR="00872147" w:rsidRDefault="00872147" w:rsidP="0013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358C0" w14:textId="77777777" w:rsidR="00872147" w:rsidRDefault="00872147" w:rsidP="00135359">
      <w:r>
        <w:separator/>
      </w:r>
    </w:p>
  </w:footnote>
  <w:footnote w:type="continuationSeparator" w:id="0">
    <w:p w14:paraId="76313CE8" w14:textId="77777777" w:rsidR="00872147" w:rsidRDefault="00872147" w:rsidP="00135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D74F1"/>
    <w:multiLevelType w:val="hybridMultilevel"/>
    <w:tmpl w:val="75ACB280"/>
    <w:lvl w:ilvl="0" w:tplc="9BA20D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8809EF"/>
    <w:multiLevelType w:val="hybridMultilevel"/>
    <w:tmpl w:val="19C4D0A2"/>
    <w:lvl w:ilvl="0" w:tplc="10D403E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4E72B6"/>
    <w:multiLevelType w:val="hybridMultilevel"/>
    <w:tmpl w:val="5E4E5DB8"/>
    <w:lvl w:ilvl="0" w:tplc="BDB44646">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FA31E57"/>
    <w:multiLevelType w:val="hybridMultilevel"/>
    <w:tmpl w:val="E44E0FBC"/>
    <w:lvl w:ilvl="0" w:tplc="D4BE019A">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E9146AF"/>
    <w:multiLevelType w:val="hybridMultilevel"/>
    <w:tmpl w:val="6EB0E386"/>
    <w:lvl w:ilvl="0" w:tplc="BD1EB07E">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1011FB1"/>
    <w:multiLevelType w:val="hybridMultilevel"/>
    <w:tmpl w:val="2AB85868"/>
    <w:lvl w:ilvl="0" w:tplc="01E28DD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6044B6"/>
    <w:multiLevelType w:val="hybridMultilevel"/>
    <w:tmpl w:val="AF140994"/>
    <w:lvl w:ilvl="0" w:tplc="D2FA5952">
      <w:start w:val="1"/>
      <w:numFmt w:val="decimal"/>
      <w:lvlText w:val="（%1）"/>
      <w:lvlJc w:val="left"/>
      <w:pPr>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8B457A7"/>
    <w:multiLevelType w:val="hybridMultilevel"/>
    <w:tmpl w:val="A7CEF6DA"/>
    <w:lvl w:ilvl="0" w:tplc="B036944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3"/>
  </w:num>
  <w:num w:numId="3">
    <w:abstractNumId w:val="1"/>
  </w:num>
  <w:num w:numId="4">
    <w:abstractNumId w:val="6"/>
  </w:num>
  <w:num w:numId="5">
    <w:abstractNumId w:val="4"/>
  </w:num>
  <w:num w:numId="6">
    <w:abstractNumId w:val="7"/>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宋 玉凝">
    <w15:presenceInfo w15:providerId="Windows Live" w15:userId="0a522447a70de8f1"/>
  </w15:person>
  <w15:person w15:author="Rila Kwan(管新)">
    <w15:presenceInfo w15:providerId="AD" w15:userId="S-1-5-21-1606980848-706699826-1801674531-557588"/>
  </w15:person>
  <w15:person w15:author="Feifei Gu (顾飞飞)">
    <w15:presenceInfo w15:providerId="AD" w15:userId="S-1-5-21-1606980848-706699826-1801674531-675861"/>
  </w15:person>
  <w15:person w15:author="周栋">
    <w15:presenceInfo w15:providerId="Windows Live" w15:userId="5c46e50321882f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2"/>
  <w:bordersDoNotSurroundHeader/>
  <w:bordersDoNotSurroundFooter/>
  <w:hideSpelling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23C"/>
    <w:rsid w:val="0000030D"/>
    <w:rsid w:val="00000540"/>
    <w:rsid w:val="00001021"/>
    <w:rsid w:val="000017B3"/>
    <w:rsid w:val="00002198"/>
    <w:rsid w:val="00003C7A"/>
    <w:rsid w:val="0000528A"/>
    <w:rsid w:val="000066C0"/>
    <w:rsid w:val="0001035F"/>
    <w:rsid w:val="00010C42"/>
    <w:rsid w:val="00012F39"/>
    <w:rsid w:val="000157F1"/>
    <w:rsid w:val="000158D9"/>
    <w:rsid w:val="00015A70"/>
    <w:rsid w:val="00020D94"/>
    <w:rsid w:val="00021279"/>
    <w:rsid w:val="00032870"/>
    <w:rsid w:val="00032A3F"/>
    <w:rsid w:val="00032D41"/>
    <w:rsid w:val="00033CC4"/>
    <w:rsid w:val="00034F10"/>
    <w:rsid w:val="00035320"/>
    <w:rsid w:val="00037328"/>
    <w:rsid w:val="00037375"/>
    <w:rsid w:val="00040758"/>
    <w:rsid w:val="000433FA"/>
    <w:rsid w:val="00044015"/>
    <w:rsid w:val="00044E61"/>
    <w:rsid w:val="000451BF"/>
    <w:rsid w:val="000463CB"/>
    <w:rsid w:val="0005126C"/>
    <w:rsid w:val="00051A1A"/>
    <w:rsid w:val="000534B4"/>
    <w:rsid w:val="00055A5F"/>
    <w:rsid w:val="00056C21"/>
    <w:rsid w:val="00057F57"/>
    <w:rsid w:val="00061D9C"/>
    <w:rsid w:val="0006260D"/>
    <w:rsid w:val="00062E57"/>
    <w:rsid w:val="00066F3B"/>
    <w:rsid w:val="000709EF"/>
    <w:rsid w:val="000765CC"/>
    <w:rsid w:val="000802F4"/>
    <w:rsid w:val="00084099"/>
    <w:rsid w:val="0008514B"/>
    <w:rsid w:val="00085354"/>
    <w:rsid w:val="00086D16"/>
    <w:rsid w:val="00087A0F"/>
    <w:rsid w:val="0009036E"/>
    <w:rsid w:val="000939C9"/>
    <w:rsid w:val="00095DDD"/>
    <w:rsid w:val="000966B2"/>
    <w:rsid w:val="000A4740"/>
    <w:rsid w:val="000A47C8"/>
    <w:rsid w:val="000A6F50"/>
    <w:rsid w:val="000A7CE1"/>
    <w:rsid w:val="000B023D"/>
    <w:rsid w:val="000B2E96"/>
    <w:rsid w:val="000B3CAF"/>
    <w:rsid w:val="000B43B1"/>
    <w:rsid w:val="000B4D7E"/>
    <w:rsid w:val="000B4F15"/>
    <w:rsid w:val="000B5487"/>
    <w:rsid w:val="000B619A"/>
    <w:rsid w:val="000B7BF2"/>
    <w:rsid w:val="000B7E37"/>
    <w:rsid w:val="000C07FB"/>
    <w:rsid w:val="000C10D3"/>
    <w:rsid w:val="000C1454"/>
    <w:rsid w:val="000C1C4A"/>
    <w:rsid w:val="000C20B3"/>
    <w:rsid w:val="000C241D"/>
    <w:rsid w:val="000C37AF"/>
    <w:rsid w:val="000C39FB"/>
    <w:rsid w:val="000C4C54"/>
    <w:rsid w:val="000C654E"/>
    <w:rsid w:val="000C69C7"/>
    <w:rsid w:val="000C6B79"/>
    <w:rsid w:val="000C71CD"/>
    <w:rsid w:val="000C7529"/>
    <w:rsid w:val="000D0122"/>
    <w:rsid w:val="000D0B77"/>
    <w:rsid w:val="000D13A4"/>
    <w:rsid w:val="000D2677"/>
    <w:rsid w:val="000D2836"/>
    <w:rsid w:val="000E251C"/>
    <w:rsid w:val="000E2B10"/>
    <w:rsid w:val="000E3DDC"/>
    <w:rsid w:val="000E45C4"/>
    <w:rsid w:val="000E539C"/>
    <w:rsid w:val="000E6BE1"/>
    <w:rsid w:val="000E6E5C"/>
    <w:rsid w:val="000E7B43"/>
    <w:rsid w:val="000F15A0"/>
    <w:rsid w:val="000F2CFA"/>
    <w:rsid w:val="000F57AD"/>
    <w:rsid w:val="000F5B72"/>
    <w:rsid w:val="000F770D"/>
    <w:rsid w:val="0010145D"/>
    <w:rsid w:val="00102352"/>
    <w:rsid w:val="00104214"/>
    <w:rsid w:val="00104613"/>
    <w:rsid w:val="00105509"/>
    <w:rsid w:val="001061E3"/>
    <w:rsid w:val="001065B2"/>
    <w:rsid w:val="00107D68"/>
    <w:rsid w:val="00111D9F"/>
    <w:rsid w:val="001140BA"/>
    <w:rsid w:val="001140BF"/>
    <w:rsid w:val="00115990"/>
    <w:rsid w:val="00121AB0"/>
    <w:rsid w:val="001234D0"/>
    <w:rsid w:val="00124940"/>
    <w:rsid w:val="00125200"/>
    <w:rsid w:val="001252FC"/>
    <w:rsid w:val="0012588F"/>
    <w:rsid w:val="00127AE0"/>
    <w:rsid w:val="00133ED4"/>
    <w:rsid w:val="00134766"/>
    <w:rsid w:val="00134A2D"/>
    <w:rsid w:val="00134D92"/>
    <w:rsid w:val="00135359"/>
    <w:rsid w:val="00135EDB"/>
    <w:rsid w:val="00141746"/>
    <w:rsid w:val="001424D4"/>
    <w:rsid w:val="00143C9D"/>
    <w:rsid w:val="00145D41"/>
    <w:rsid w:val="00150BC5"/>
    <w:rsid w:val="00152B9C"/>
    <w:rsid w:val="00154823"/>
    <w:rsid w:val="00166397"/>
    <w:rsid w:val="00167B8C"/>
    <w:rsid w:val="00170E02"/>
    <w:rsid w:val="00172816"/>
    <w:rsid w:val="00174AED"/>
    <w:rsid w:val="00176582"/>
    <w:rsid w:val="00177AF1"/>
    <w:rsid w:val="00181CEC"/>
    <w:rsid w:val="0018796C"/>
    <w:rsid w:val="0019060D"/>
    <w:rsid w:val="0019183A"/>
    <w:rsid w:val="00191E38"/>
    <w:rsid w:val="0019232A"/>
    <w:rsid w:val="00193085"/>
    <w:rsid w:val="00197033"/>
    <w:rsid w:val="00197100"/>
    <w:rsid w:val="001A1A09"/>
    <w:rsid w:val="001A30A1"/>
    <w:rsid w:val="001A629A"/>
    <w:rsid w:val="001A7232"/>
    <w:rsid w:val="001A723C"/>
    <w:rsid w:val="001B17EE"/>
    <w:rsid w:val="001B4CD1"/>
    <w:rsid w:val="001B5504"/>
    <w:rsid w:val="001B5805"/>
    <w:rsid w:val="001B6176"/>
    <w:rsid w:val="001B64E0"/>
    <w:rsid w:val="001B76EF"/>
    <w:rsid w:val="001C2282"/>
    <w:rsid w:val="001C2969"/>
    <w:rsid w:val="001C2EC3"/>
    <w:rsid w:val="001C3DBF"/>
    <w:rsid w:val="001C42E0"/>
    <w:rsid w:val="001C4CE7"/>
    <w:rsid w:val="001C58FD"/>
    <w:rsid w:val="001D03DC"/>
    <w:rsid w:val="001D13AA"/>
    <w:rsid w:val="001D34CA"/>
    <w:rsid w:val="001D4862"/>
    <w:rsid w:val="001D6677"/>
    <w:rsid w:val="001D67D1"/>
    <w:rsid w:val="001E0A00"/>
    <w:rsid w:val="001E0ED2"/>
    <w:rsid w:val="001E213E"/>
    <w:rsid w:val="001E2808"/>
    <w:rsid w:val="001E2D0C"/>
    <w:rsid w:val="001E33E6"/>
    <w:rsid w:val="001E3CFA"/>
    <w:rsid w:val="001E4E31"/>
    <w:rsid w:val="001E7604"/>
    <w:rsid w:val="001E7D12"/>
    <w:rsid w:val="001F0312"/>
    <w:rsid w:val="001F2EF9"/>
    <w:rsid w:val="001F390B"/>
    <w:rsid w:val="001F3C35"/>
    <w:rsid w:val="001F3F55"/>
    <w:rsid w:val="001F5959"/>
    <w:rsid w:val="0020014C"/>
    <w:rsid w:val="00200F3F"/>
    <w:rsid w:val="002019C7"/>
    <w:rsid w:val="00202F88"/>
    <w:rsid w:val="00203E8F"/>
    <w:rsid w:val="00205078"/>
    <w:rsid w:val="00205790"/>
    <w:rsid w:val="002063FB"/>
    <w:rsid w:val="00206D45"/>
    <w:rsid w:val="00210B2F"/>
    <w:rsid w:val="0021161D"/>
    <w:rsid w:val="00211D6E"/>
    <w:rsid w:val="002120A2"/>
    <w:rsid w:val="00213854"/>
    <w:rsid w:val="00213F1A"/>
    <w:rsid w:val="00214506"/>
    <w:rsid w:val="002200D3"/>
    <w:rsid w:val="00221A97"/>
    <w:rsid w:val="00224AE1"/>
    <w:rsid w:val="002255F6"/>
    <w:rsid w:val="00225647"/>
    <w:rsid w:val="00225A0C"/>
    <w:rsid w:val="00226733"/>
    <w:rsid w:val="00230905"/>
    <w:rsid w:val="00232771"/>
    <w:rsid w:val="00234196"/>
    <w:rsid w:val="00235A21"/>
    <w:rsid w:val="00240D79"/>
    <w:rsid w:val="00241381"/>
    <w:rsid w:val="0024648D"/>
    <w:rsid w:val="00247147"/>
    <w:rsid w:val="002471AC"/>
    <w:rsid w:val="00254788"/>
    <w:rsid w:val="00257C62"/>
    <w:rsid w:val="00260984"/>
    <w:rsid w:val="00260A19"/>
    <w:rsid w:val="002617D2"/>
    <w:rsid w:val="0027074D"/>
    <w:rsid w:val="0027327E"/>
    <w:rsid w:val="00273800"/>
    <w:rsid w:val="002739FF"/>
    <w:rsid w:val="002741D8"/>
    <w:rsid w:val="00275139"/>
    <w:rsid w:val="002760AB"/>
    <w:rsid w:val="002807B9"/>
    <w:rsid w:val="00284110"/>
    <w:rsid w:val="002857D6"/>
    <w:rsid w:val="0028715A"/>
    <w:rsid w:val="0028725D"/>
    <w:rsid w:val="00291175"/>
    <w:rsid w:val="002915B5"/>
    <w:rsid w:val="0029256A"/>
    <w:rsid w:val="002930FC"/>
    <w:rsid w:val="00294334"/>
    <w:rsid w:val="002961AD"/>
    <w:rsid w:val="002A0E5E"/>
    <w:rsid w:val="002A3612"/>
    <w:rsid w:val="002A3B51"/>
    <w:rsid w:val="002A3F28"/>
    <w:rsid w:val="002A4944"/>
    <w:rsid w:val="002A497B"/>
    <w:rsid w:val="002A5D64"/>
    <w:rsid w:val="002A7E57"/>
    <w:rsid w:val="002B1932"/>
    <w:rsid w:val="002B2C3A"/>
    <w:rsid w:val="002B7F10"/>
    <w:rsid w:val="002C063D"/>
    <w:rsid w:val="002C0AC0"/>
    <w:rsid w:val="002C3242"/>
    <w:rsid w:val="002C448D"/>
    <w:rsid w:val="002C59BF"/>
    <w:rsid w:val="002C75DF"/>
    <w:rsid w:val="002C7F55"/>
    <w:rsid w:val="002D1D22"/>
    <w:rsid w:val="002D2387"/>
    <w:rsid w:val="002D24E8"/>
    <w:rsid w:val="002D2AD3"/>
    <w:rsid w:val="002D2CDE"/>
    <w:rsid w:val="002D3366"/>
    <w:rsid w:val="002D4266"/>
    <w:rsid w:val="002D4367"/>
    <w:rsid w:val="002D4F55"/>
    <w:rsid w:val="002D507B"/>
    <w:rsid w:val="002E026E"/>
    <w:rsid w:val="002E143D"/>
    <w:rsid w:val="002E14AD"/>
    <w:rsid w:val="002E2A9D"/>
    <w:rsid w:val="002E3F0D"/>
    <w:rsid w:val="002E40D3"/>
    <w:rsid w:val="002E59C6"/>
    <w:rsid w:val="002E69E7"/>
    <w:rsid w:val="002F10E6"/>
    <w:rsid w:val="002F17B3"/>
    <w:rsid w:val="002F48F5"/>
    <w:rsid w:val="002F4A77"/>
    <w:rsid w:val="002F5BF1"/>
    <w:rsid w:val="002F5E51"/>
    <w:rsid w:val="002F6C5B"/>
    <w:rsid w:val="002F71B5"/>
    <w:rsid w:val="002F75BC"/>
    <w:rsid w:val="00301690"/>
    <w:rsid w:val="00301E56"/>
    <w:rsid w:val="003020A3"/>
    <w:rsid w:val="0030481F"/>
    <w:rsid w:val="003063BF"/>
    <w:rsid w:val="003108BA"/>
    <w:rsid w:val="0031177C"/>
    <w:rsid w:val="00312CF3"/>
    <w:rsid w:val="00314C9E"/>
    <w:rsid w:val="003161CD"/>
    <w:rsid w:val="00316767"/>
    <w:rsid w:val="0032044B"/>
    <w:rsid w:val="0032060D"/>
    <w:rsid w:val="003206A9"/>
    <w:rsid w:val="00321916"/>
    <w:rsid w:val="0032192E"/>
    <w:rsid w:val="003274A7"/>
    <w:rsid w:val="00330D18"/>
    <w:rsid w:val="00333D49"/>
    <w:rsid w:val="00336105"/>
    <w:rsid w:val="00336132"/>
    <w:rsid w:val="00336137"/>
    <w:rsid w:val="00336DAA"/>
    <w:rsid w:val="003370E2"/>
    <w:rsid w:val="00337153"/>
    <w:rsid w:val="0034078C"/>
    <w:rsid w:val="0034135A"/>
    <w:rsid w:val="003427C1"/>
    <w:rsid w:val="003428EB"/>
    <w:rsid w:val="00343ABD"/>
    <w:rsid w:val="00344E40"/>
    <w:rsid w:val="003504DE"/>
    <w:rsid w:val="00351184"/>
    <w:rsid w:val="003517EA"/>
    <w:rsid w:val="003526DD"/>
    <w:rsid w:val="00352829"/>
    <w:rsid w:val="00353648"/>
    <w:rsid w:val="00354BD2"/>
    <w:rsid w:val="00355136"/>
    <w:rsid w:val="00362ADB"/>
    <w:rsid w:val="00362DF7"/>
    <w:rsid w:val="003645E1"/>
    <w:rsid w:val="00365EA3"/>
    <w:rsid w:val="003709D5"/>
    <w:rsid w:val="00371525"/>
    <w:rsid w:val="00373B7D"/>
    <w:rsid w:val="003758A7"/>
    <w:rsid w:val="00375B9E"/>
    <w:rsid w:val="00376AFF"/>
    <w:rsid w:val="00377AA1"/>
    <w:rsid w:val="003822B5"/>
    <w:rsid w:val="00385311"/>
    <w:rsid w:val="00386430"/>
    <w:rsid w:val="00386582"/>
    <w:rsid w:val="00391B17"/>
    <w:rsid w:val="00391C21"/>
    <w:rsid w:val="00391D8B"/>
    <w:rsid w:val="00394D45"/>
    <w:rsid w:val="0039615E"/>
    <w:rsid w:val="00397538"/>
    <w:rsid w:val="00397AF1"/>
    <w:rsid w:val="003A0889"/>
    <w:rsid w:val="003A179C"/>
    <w:rsid w:val="003A190C"/>
    <w:rsid w:val="003A1A52"/>
    <w:rsid w:val="003A1B29"/>
    <w:rsid w:val="003A4840"/>
    <w:rsid w:val="003A4AE0"/>
    <w:rsid w:val="003A5A57"/>
    <w:rsid w:val="003A5B86"/>
    <w:rsid w:val="003A6574"/>
    <w:rsid w:val="003A6FB2"/>
    <w:rsid w:val="003B2D60"/>
    <w:rsid w:val="003B4E7C"/>
    <w:rsid w:val="003B5656"/>
    <w:rsid w:val="003B64A2"/>
    <w:rsid w:val="003B7684"/>
    <w:rsid w:val="003C0272"/>
    <w:rsid w:val="003C3A6D"/>
    <w:rsid w:val="003C4663"/>
    <w:rsid w:val="003C46C9"/>
    <w:rsid w:val="003C4A0D"/>
    <w:rsid w:val="003C6CDD"/>
    <w:rsid w:val="003C732C"/>
    <w:rsid w:val="003D14AC"/>
    <w:rsid w:val="003D31D1"/>
    <w:rsid w:val="003D32EA"/>
    <w:rsid w:val="003D4F05"/>
    <w:rsid w:val="003D4F5F"/>
    <w:rsid w:val="003D50F9"/>
    <w:rsid w:val="003D5896"/>
    <w:rsid w:val="003E1435"/>
    <w:rsid w:val="003E19C5"/>
    <w:rsid w:val="003F25FD"/>
    <w:rsid w:val="003F3E08"/>
    <w:rsid w:val="003F4A65"/>
    <w:rsid w:val="003F5388"/>
    <w:rsid w:val="003F655F"/>
    <w:rsid w:val="003F73EB"/>
    <w:rsid w:val="00403362"/>
    <w:rsid w:val="00410822"/>
    <w:rsid w:val="00410E1D"/>
    <w:rsid w:val="00412B86"/>
    <w:rsid w:val="004136EC"/>
    <w:rsid w:val="00414F78"/>
    <w:rsid w:val="00416B82"/>
    <w:rsid w:val="00423B68"/>
    <w:rsid w:val="004244F4"/>
    <w:rsid w:val="00426464"/>
    <w:rsid w:val="004322B8"/>
    <w:rsid w:val="00432C17"/>
    <w:rsid w:val="00433131"/>
    <w:rsid w:val="00435237"/>
    <w:rsid w:val="0043581C"/>
    <w:rsid w:val="004359DB"/>
    <w:rsid w:val="00435F74"/>
    <w:rsid w:val="0043790F"/>
    <w:rsid w:val="00442E5D"/>
    <w:rsid w:val="004437B5"/>
    <w:rsid w:val="00445BE9"/>
    <w:rsid w:val="00446EE4"/>
    <w:rsid w:val="00447B8C"/>
    <w:rsid w:val="0045354D"/>
    <w:rsid w:val="00455764"/>
    <w:rsid w:val="00455833"/>
    <w:rsid w:val="00455BBC"/>
    <w:rsid w:val="00456DF6"/>
    <w:rsid w:val="004601DE"/>
    <w:rsid w:val="0046061E"/>
    <w:rsid w:val="004606B8"/>
    <w:rsid w:val="00460F28"/>
    <w:rsid w:val="0046127A"/>
    <w:rsid w:val="00462931"/>
    <w:rsid w:val="00462A9C"/>
    <w:rsid w:val="0046350D"/>
    <w:rsid w:val="0046363C"/>
    <w:rsid w:val="004638E9"/>
    <w:rsid w:val="00463C7E"/>
    <w:rsid w:val="00467A39"/>
    <w:rsid w:val="00467D74"/>
    <w:rsid w:val="00471590"/>
    <w:rsid w:val="00472504"/>
    <w:rsid w:val="00472526"/>
    <w:rsid w:val="00480D57"/>
    <w:rsid w:val="00480D5F"/>
    <w:rsid w:val="0048101B"/>
    <w:rsid w:val="00481AAD"/>
    <w:rsid w:val="00482B33"/>
    <w:rsid w:val="00483CA4"/>
    <w:rsid w:val="004856A4"/>
    <w:rsid w:val="00485ECC"/>
    <w:rsid w:val="00486E2F"/>
    <w:rsid w:val="00486F87"/>
    <w:rsid w:val="0048709A"/>
    <w:rsid w:val="004876D6"/>
    <w:rsid w:val="00490AB8"/>
    <w:rsid w:val="00490E68"/>
    <w:rsid w:val="004932C4"/>
    <w:rsid w:val="00494E08"/>
    <w:rsid w:val="00495B39"/>
    <w:rsid w:val="00496C0A"/>
    <w:rsid w:val="004977FA"/>
    <w:rsid w:val="004A141F"/>
    <w:rsid w:val="004A15BF"/>
    <w:rsid w:val="004A2435"/>
    <w:rsid w:val="004A2926"/>
    <w:rsid w:val="004A4539"/>
    <w:rsid w:val="004B1318"/>
    <w:rsid w:val="004B2A9C"/>
    <w:rsid w:val="004B3170"/>
    <w:rsid w:val="004B654B"/>
    <w:rsid w:val="004B686E"/>
    <w:rsid w:val="004C2A86"/>
    <w:rsid w:val="004C4368"/>
    <w:rsid w:val="004C6010"/>
    <w:rsid w:val="004D01B0"/>
    <w:rsid w:val="004D0E74"/>
    <w:rsid w:val="004D1236"/>
    <w:rsid w:val="004D264C"/>
    <w:rsid w:val="004D5F21"/>
    <w:rsid w:val="004E013D"/>
    <w:rsid w:val="004E02C1"/>
    <w:rsid w:val="004E166C"/>
    <w:rsid w:val="004E1FA1"/>
    <w:rsid w:val="004F0E93"/>
    <w:rsid w:val="004F3E08"/>
    <w:rsid w:val="004F4E00"/>
    <w:rsid w:val="004F6377"/>
    <w:rsid w:val="004F7F65"/>
    <w:rsid w:val="0050219D"/>
    <w:rsid w:val="00502959"/>
    <w:rsid w:val="00502FCD"/>
    <w:rsid w:val="00503CC1"/>
    <w:rsid w:val="00507590"/>
    <w:rsid w:val="005115D1"/>
    <w:rsid w:val="00511AC2"/>
    <w:rsid w:val="005123C0"/>
    <w:rsid w:val="00512469"/>
    <w:rsid w:val="00514F4B"/>
    <w:rsid w:val="00516DE7"/>
    <w:rsid w:val="00523D45"/>
    <w:rsid w:val="00523F4E"/>
    <w:rsid w:val="005252B4"/>
    <w:rsid w:val="00525AA2"/>
    <w:rsid w:val="00526860"/>
    <w:rsid w:val="005273F7"/>
    <w:rsid w:val="00530EC7"/>
    <w:rsid w:val="00533E28"/>
    <w:rsid w:val="005342A1"/>
    <w:rsid w:val="005342BA"/>
    <w:rsid w:val="005343A6"/>
    <w:rsid w:val="00534AEE"/>
    <w:rsid w:val="005371AA"/>
    <w:rsid w:val="00537B0B"/>
    <w:rsid w:val="005413F9"/>
    <w:rsid w:val="00542A11"/>
    <w:rsid w:val="0054358A"/>
    <w:rsid w:val="005446AA"/>
    <w:rsid w:val="00546891"/>
    <w:rsid w:val="00546DB5"/>
    <w:rsid w:val="0055087C"/>
    <w:rsid w:val="005526D2"/>
    <w:rsid w:val="00555184"/>
    <w:rsid w:val="0056277E"/>
    <w:rsid w:val="005672DD"/>
    <w:rsid w:val="005678BF"/>
    <w:rsid w:val="005717BA"/>
    <w:rsid w:val="005768D7"/>
    <w:rsid w:val="0057699A"/>
    <w:rsid w:val="00576FF2"/>
    <w:rsid w:val="005771D7"/>
    <w:rsid w:val="00580496"/>
    <w:rsid w:val="005805BE"/>
    <w:rsid w:val="005807C0"/>
    <w:rsid w:val="0058186C"/>
    <w:rsid w:val="005822E4"/>
    <w:rsid w:val="00582DC2"/>
    <w:rsid w:val="00583233"/>
    <w:rsid w:val="00583FB2"/>
    <w:rsid w:val="0058542E"/>
    <w:rsid w:val="00590080"/>
    <w:rsid w:val="00592799"/>
    <w:rsid w:val="005A33B5"/>
    <w:rsid w:val="005A3572"/>
    <w:rsid w:val="005A42D6"/>
    <w:rsid w:val="005A5C6C"/>
    <w:rsid w:val="005A6016"/>
    <w:rsid w:val="005A65DE"/>
    <w:rsid w:val="005B012A"/>
    <w:rsid w:val="005B1421"/>
    <w:rsid w:val="005B25CF"/>
    <w:rsid w:val="005B2D0A"/>
    <w:rsid w:val="005B3D89"/>
    <w:rsid w:val="005B66CD"/>
    <w:rsid w:val="005C14DF"/>
    <w:rsid w:val="005C5052"/>
    <w:rsid w:val="005C6326"/>
    <w:rsid w:val="005D3730"/>
    <w:rsid w:val="005D6963"/>
    <w:rsid w:val="005D6998"/>
    <w:rsid w:val="005D735C"/>
    <w:rsid w:val="005D7988"/>
    <w:rsid w:val="005E38FC"/>
    <w:rsid w:val="005E7224"/>
    <w:rsid w:val="005F254E"/>
    <w:rsid w:val="005F3A56"/>
    <w:rsid w:val="005F4AB5"/>
    <w:rsid w:val="005F6114"/>
    <w:rsid w:val="005F6B84"/>
    <w:rsid w:val="00600A61"/>
    <w:rsid w:val="00601C10"/>
    <w:rsid w:val="00602544"/>
    <w:rsid w:val="00603C12"/>
    <w:rsid w:val="00605C4A"/>
    <w:rsid w:val="00610290"/>
    <w:rsid w:val="00611142"/>
    <w:rsid w:val="006122AB"/>
    <w:rsid w:val="00612CC3"/>
    <w:rsid w:val="00613B69"/>
    <w:rsid w:val="00614A2E"/>
    <w:rsid w:val="00615123"/>
    <w:rsid w:val="00615338"/>
    <w:rsid w:val="0061569B"/>
    <w:rsid w:val="00615A3F"/>
    <w:rsid w:val="00621A3C"/>
    <w:rsid w:val="00623C8F"/>
    <w:rsid w:val="006264C8"/>
    <w:rsid w:val="00626839"/>
    <w:rsid w:val="00626919"/>
    <w:rsid w:val="006337D0"/>
    <w:rsid w:val="00634446"/>
    <w:rsid w:val="0063741C"/>
    <w:rsid w:val="00642A57"/>
    <w:rsid w:val="00645881"/>
    <w:rsid w:val="00647A5F"/>
    <w:rsid w:val="006518B4"/>
    <w:rsid w:val="00651AFA"/>
    <w:rsid w:val="0065266D"/>
    <w:rsid w:val="00653780"/>
    <w:rsid w:val="00655E62"/>
    <w:rsid w:val="00655EA4"/>
    <w:rsid w:val="00655F66"/>
    <w:rsid w:val="006572F4"/>
    <w:rsid w:val="00661B6B"/>
    <w:rsid w:val="0066229C"/>
    <w:rsid w:val="00662383"/>
    <w:rsid w:val="00662470"/>
    <w:rsid w:val="0066298C"/>
    <w:rsid w:val="00663618"/>
    <w:rsid w:val="0066499A"/>
    <w:rsid w:val="00666F84"/>
    <w:rsid w:val="00667065"/>
    <w:rsid w:val="00671F60"/>
    <w:rsid w:val="00672A65"/>
    <w:rsid w:val="0067327C"/>
    <w:rsid w:val="006764C1"/>
    <w:rsid w:val="006777D8"/>
    <w:rsid w:val="00677F18"/>
    <w:rsid w:val="00680981"/>
    <w:rsid w:val="00681559"/>
    <w:rsid w:val="00681560"/>
    <w:rsid w:val="00682032"/>
    <w:rsid w:val="0068381A"/>
    <w:rsid w:val="00683B85"/>
    <w:rsid w:val="006849A4"/>
    <w:rsid w:val="006852A5"/>
    <w:rsid w:val="0068696A"/>
    <w:rsid w:val="00686C1A"/>
    <w:rsid w:val="00691F05"/>
    <w:rsid w:val="006929E3"/>
    <w:rsid w:val="00693C11"/>
    <w:rsid w:val="00693F1E"/>
    <w:rsid w:val="00694077"/>
    <w:rsid w:val="00695336"/>
    <w:rsid w:val="006A0109"/>
    <w:rsid w:val="006A1251"/>
    <w:rsid w:val="006A14BA"/>
    <w:rsid w:val="006A1ECC"/>
    <w:rsid w:val="006A53C2"/>
    <w:rsid w:val="006A604F"/>
    <w:rsid w:val="006A6618"/>
    <w:rsid w:val="006B1052"/>
    <w:rsid w:val="006B197B"/>
    <w:rsid w:val="006B381D"/>
    <w:rsid w:val="006B5138"/>
    <w:rsid w:val="006B55F1"/>
    <w:rsid w:val="006B5AD4"/>
    <w:rsid w:val="006B7A8B"/>
    <w:rsid w:val="006C090B"/>
    <w:rsid w:val="006C1988"/>
    <w:rsid w:val="006C2379"/>
    <w:rsid w:val="006C2900"/>
    <w:rsid w:val="006C2AA9"/>
    <w:rsid w:val="006C344D"/>
    <w:rsid w:val="006C446D"/>
    <w:rsid w:val="006C75CC"/>
    <w:rsid w:val="006D0333"/>
    <w:rsid w:val="006D2CFD"/>
    <w:rsid w:val="006D2D9E"/>
    <w:rsid w:val="006D3673"/>
    <w:rsid w:val="006D40EF"/>
    <w:rsid w:val="006D486D"/>
    <w:rsid w:val="006D5800"/>
    <w:rsid w:val="006D6AD4"/>
    <w:rsid w:val="006E0CB4"/>
    <w:rsid w:val="006E102E"/>
    <w:rsid w:val="006E1716"/>
    <w:rsid w:val="006E3D81"/>
    <w:rsid w:val="006F4719"/>
    <w:rsid w:val="006F6A9C"/>
    <w:rsid w:val="0070168A"/>
    <w:rsid w:val="00701A71"/>
    <w:rsid w:val="007028D5"/>
    <w:rsid w:val="00704E86"/>
    <w:rsid w:val="007056D3"/>
    <w:rsid w:val="0070577A"/>
    <w:rsid w:val="00710A0A"/>
    <w:rsid w:val="00710FAE"/>
    <w:rsid w:val="00713F2C"/>
    <w:rsid w:val="007144BC"/>
    <w:rsid w:val="00720081"/>
    <w:rsid w:val="00720642"/>
    <w:rsid w:val="0072123D"/>
    <w:rsid w:val="00721D1E"/>
    <w:rsid w:val="00721FF3"/>
    <w:rsid w:val="00723238"/>
    <w:rsid w:val="00723CA1"/>
    <w:rsid w:val="0072614B"/>
    <w:rsid w:val="0073184E"/>
    <w:rsid w:val="00732952"/>
    <w:rsid w:val="00735029"/>
    <w:rsid w:val="007351DB"/>
    <w:rsid w:val="00736863"/>
    <w:rsid w:val="00737CED"/>
    <w:rsid w:val="0074177E"/>
    <w:rsid w:val="007429FA"/>
    <w:rsid w:val="007459A1"/>
    <w:rsid w:val="00746B06"/>
    <w:rsid w:val="00747E22"/>
    <w:rsid w:val="007502D4"/>
    <w:rsid w:val="00752547"/>
    <w:rsid w:val="007527CF"/>
    <w:rsid w:val="00757419"/>
    <w:rsid w:val="00760C4F"/>
    <w:rsid w:val="007637D5"/>
    <w:rsid w:val="00764F23"/>
    <w:rsid w:val="00765049"/>
    <w:rsid w:val="0076521B"/>
    <w:rsid w:val="00766C57"/>
    <w:rsid w:val="007708F2"/>
    <w:rsid w:val="00771114"/>
    <w:rsid w:val="00772D55"/>
    <w:rsid w:val="00774A02"/>
    <w:rsid w:val="00774A48"/>
    <w:rsid w:val="00775032"/>
    <w:rsid w:val="0077669E"/>
    <w:rsid w:val="007779CF"/>
    <w:rsid w:val="00781223"/>
    <w:rsid w:val="007815F7"/>
    <w:rsid w:val="00783270"/>
    <w:rsid w:val="007863C7"/>
    <w:rsid w:val="00790BE9"/>
    <w:rsid w:val="00791B80"/>
    <w:rsid w:val="0079228F"/>
    <w:rsid w:val="00793038"/>
    <w:rsid w:val="007939AB"/>
    <w:rsid w:val="007A08A0"/>
    <w:rsid w:val="007A135E"/>
    <w:rsid w:val="007A27BD"/>
    <w:rsid w:val="007A492D"/>
    <w:rsid w:val="007A6E03"/>
    <w:rsid w:val="007A7DD1"/>
    <w:rsid w:val="007B0FBA"/>
    <w:rsid w:val="007B1DB8"/>
    <w:rsid w:val="007B30BB"/>
    <w:rsid w:val="007B39EF"/>
    <w:rsid w:val="007B60D3"/>
    <w:rsid w:val="007C0E52"/>
    <w:rsid w:val="007C153F"/>
    <w:rsid w:val="007C195E"/>
    <w:rsid w:val="007C22A5"/>
    <w:rsid w:val="007C28E4"/>
    <w:rsid w:val="007C2AAA"/>
    <w:rsid w:val="007C6411"/>
    <w:rsid w:val="007D05C1"/>
    <w:rsid w:val="007D1E31"/>
    <w:rsid w:val="007D25B6"/>
    <w:rsid w:val="007D4E4B"/>
    <w:rsid w:val="007D4F15"/>
    <w:rsid w:val="007D625A"/>
    <w:rsid w:val="007D6338"/>
    <w:rsid w:val="007D63B5"/>
    <w:rsid w:val="007D6C24"/>
    <w:rsid w:val="007D6D82"/>
    <w:rsid w:val="007D7218"/>
    <w:rsid w:val="007E1549"/>
    <w:rsid w:val="007E1941"/>
    <w:rsid w:val="007E3A39"/>
    <w:rsid w:val="007E4E66"/>
    <w:rsid w:val="007F3153"/>
    <w:rsid w:val="007F4B78"/>
    <w:rsid w:val="007F520A"/>
    <w:rsid w:val="007F6B48"/>
    <w:rsid w:val="007F6DA1"/>
    <w:rsid w:val="00805834"/>
    <w:rsid w:val="0080612A"/>
    <w:rsid w:val="00806245"/>
    <w:rsid w:val="00807E9D"/>
    <w:rsid w:val="008102EA"/>
    <w:rsid w:val="008159BC"/>
    <w:rsid w:val="0081613E"/>
    <w:rsid w:val="00816C0D"/>
    <w:rsid w:val="00817DBE"/>
    <w:rsid w:val="00817F38"/>
    <w:rsid w:val="0082001D"/>
    <w:rsid w:val="00824270"/>
    <w:rsid w:val="008256EC"/>
    <w:rsid w:val="00825B94"/>
    <w:rsid w:val="00827004"/>
    <w:rsid w:val="00832218"/>
    <w:rsid w:val="00832E32"/>
    <w:rsid w:val="00833F90"/>
    <w:rsid w:val="00834080"/>
    <w:rsid w:val="00834557"/>
    <w:rsid w:val="00835ACB"/>
    <w:rsid w:val="00835E6A"/>
    <w:rsid w:val="00835EA3"/>
    <w:rsid w:val="00837AA0"/>
    <w:rsid w:val="00844049"/>
    <w:rsid w:val="008455C0"/>
    <w:rsid w:val="008519F8"/>
    <w:rsid w:val="00855B8E"/>
    <w:rsid w:val="00856905"/>
    <w:rsid w:val="00856B1A"/>
    <w:rsid w:val="00856BCE"/>
    <w:rsid w:val="00860730"/>
    <w:rsid w:val="008663BA"/>
    <w:rsid w:val="00866978"/>
    <w:rsid w:val="00866BC9"/>
    <w:rsid w:val="00872147"/>
    <w:rsid w:val="00873F95"/>
    <w:rsid w:val="008754A5"/>
    <w:rsid w:val="00876106"/>
    <w:rsid w:val="0087766F"/>
    <w:rsid w:val="00880B4B"/>
    <w:rsid w:val="0088189F"/>
    <w:rsid w:val="00884B64"/>
    <w:rsid w:val="008862A7"/>
    <w:rsid w:val="008863F0"/>
    <w:rsid w:val="00892470"/>
    <w:rsid w:val="008935ED"/>
    <w:rsid w:val="00895619"/>
    <w:rsid w:val="00897029"/>
    <w:rsid w:val="00897BAE"/>
    <w:rsid w:val="00897ED2"/>
    <w:rsid w:val="00897F40"/>
    <w:rsid w:val="008A128C"/>
    <w:rsid w:val="008A1572"/>
    <w:rsid w:val="008A2018"/>
    <w:rsid w:val="008A3261"/>
    <w:rsid w:val="008A3BEF"/>
    <w:rsid w:val="008A4568"/>
    <w:rsid w:val="008A6CE2"/>
    <w:rsid w:val="008B1AF8"/>
    <w:rsid w:val="008B568B"/>
    <w:rsid w:val="008B6BA5"/>
    <w:rsid w:val="008B7C20"/>
    <w:rsid w:val="008C0319"/>
    <w:rsid w:val="008C0BA3"/>
    <w:rsid w:val="008C2345"/>
    <w:rsid w:val="008C31A1"/>
    <w:rsid w:val="008C4BEF"/>
    <w:rsid w:val="008C4FE3"/>
    <w:rsid w:val="008C51CB"/>
    <w:rsid w:val="008C7219"/>
    <w:rsid w:val="008D0B40"/>
    <w:rsid w:val="008D17B5"/>
    <w:rsid w:val="008D3CF8"/>
    <w:rsid w:val="008D445B"/>
    <w:rsid w:val="008D5078"/>
    <w:rsid w:val="008D6E25"/>
    <w:rsid w:val="008D6E81"/>
    <w:rsid w:val="008E2FAB"/>
    <w:rsid w:val="008E6D98"/>
    <w:rsid w:val="008F08AC"/>
    <w:rsid w:val="008F22FC"/>
    <w:rsid w:val="008F45C3"/>
    <w:rsid w:val="008F5252"/>
    <w:rsid w:val="008F5DE7"/>
    <w:rsid w:val="008F7AF5"/>
    <w:rsid w:val="008F7D0A"/>
    <w:rsid w:val="00903697"/>
    <w:rsid w:val="00905986"/>
    <w:rsid w:val="00905D56"/>
    <w:rsid w:val="009072F3"/>
    <w:rsid w:val="00907E31"/>
    <w:rsid w:val="0091021F"/>
    <w:rsid w:val="00911CF6"/>
    <w:rsid w:val="00911EBD"/>
    <w:rsid w:val="009122A2"/>
    <w:rsid w:val="00913037"/>
    <w:rsid w:val="00914868"/>
    <w:rsid w:val="0091492F"/>
    <w:rsid w:val="00915BE5"/>
    <w:rsid w:val="009169F1"/>
    <w:rsid w:val="00917FD5"/>
    <w:rsid w:val="00924534"/>
    <w:rsid w:val="00926349"/>
    <w:rsid w:val="0092776B"/>
    <w:rsid w:val="009308FF"/>
    <w:rsid w:val="0093194C"/>
    <w:rsid w:val="00933F0F"/>
    <w:rsid w:val="00936472"/>
    <w:rsid w:val="00941747"/>
    <w:rsid w:val="00941B6D"/>
    <w:rsid w:val="00941D2D"/>
    <w:rsid w:val="009427F2"/>
    <w:rsid w:val="00943DE0"/>
    <w:rsid w:val="009443EC"/>
    <w:rsid w:val="0094529D"/>
    <w:rsid w:val="00945D25"/>
    <w:rsid w:val="00946026"/>
    <w:rsid w:val="009475A5"/>
    <w:rsid w:val="00950147"/>
    <w:rsid w:val="00951CC1"/>
    <w:rsid w:val="00953C65"/>
    <w:rsid w:val="00953DFF"/>
    <w:rsid w:val="0095500B"/>
    <w:rsid w:val="00956767"/>
    <w:rsid w:val="0095715D"/>
    <w:rsid w:val="00957453"/>
    <w:rsid w:val="00961039"/>
    <w:rsid w:val="0096218C"/>
    <w:rsid w:val="009643FF"/>
    <w:rsid w:val="0096628F"/>
    <w:rsid w:val="00970A3D"/>
    <w:rsid w:val="00970ED4"/>
    <w:rsid w:val="00972034"/>
    <w:rsid w:val="0097234A"/>
    <w:rsid w:val="0097456C"/>
    <w:rsid w:val="00974FCE"/>
    <w:rsid w:val="00977BE6"/>
    <w:rsid w:val="00980BF2"/>
    <w:rsid w:val="00980D72"/>
    <w:rsid w:val="00981129"/>
    <w:rsid w:val="00981437"/>
    <w:rsid w:val="00984DBE"/>
    <w:rsid w:val="009854B3"/>
    <w:rsid w:val="0098778B"/>
    <w:rsid w:val="00991C7E"/>
    <w:rsid w:val="00996957"/>
    <w:rsid w:val="009A078F"/>
    <w:rsid w:val="009A3103"/>
    <w:rsid w:val="009A5CCC"/>
    <w:rsid w:val="009A764F"/>
    <w:rsid w:val="009B0215"/>
    <w:rsid w:val="009B1D12"/>
    <w:rsid w:val="009B36C1"/>
    <w:rsid w:val="009B5BA8"/>
    <w:rsid w:val="009B6BF4"/>
    <w:rsid w:val="009B6DBA"/>
    <w:rsid w:val="009C2F2D"/>
    <w:rsid w:val="009C33C3"/>
    <w:rsid w:val="009C348F"/>
    <w:rsid w:val="009C37DF"/>
    <w:rsid w:val="009C5029"/>
    <w:rsid w:val="009C5110"/>
    <w:rsid w:val="009C6CF5"/>
    <w:rsid w:val="009C7FFD"/>
    <w:rsid w:val="009D0A11"/>
    <w:rsid w:val="009D3FE7"/>
    <w:rsid w:val="009D482E"/>
    <w:rsid w:val="009D62D1"/>
    <w:rsid w:val="009E0E3C"/>
    <w:rsid w:val="009E3040"/>
    <w:rsid w:val="009E388F"/>
    <w:rsid w:val="009E3A2F"/>
    <w:rsid w:val="009F041C"/>
    <w:rsid w:val="009F1A10"/>
    <w:rsid w:val="009F1CFA"/>
    <w:rsid w:val="009F1D75"/>
    <w:rsid w:val="009F369E"/>
    <w:rsid w:val="009F39D7"/>
    <w:rsid w:val="009F4243"/>
    <w:rsid w:val="009F57A0"/>
    <w:rsid w:val="009F7D11"/>
    <w:rsid w:val="00A0028A"/>
    <w:rsid w:val="00A01446"/>
    <w:rsid w:val="00A022E5"/>
    <w:rsid w:val="00A036C5"/>
    <w:rsid w:val="00A036E7"/>
    <w:rsid w:val="00A04A53"/>
    <w:rsid w:val="00A062F4"/>
    <w:rsid w:val="00A06CB4"/>
    <w:rsid w:val="00A125CE"/>
    <w:rsid w:val="00A1441C"/>
    <w:rsid w:val="00A1563B"/>
    <w:rsid w:val="00A15B05"/>
    <w:rsid w:val="00A16239"/>
    <w:rsid w:val="00A202A6"/>
    <w:rsid w:val="00A227B8"/>
    <w:rsid w:val="00A250D2"/>
    <w:rsid w:val="00A271A6"/>
    <w:rsid w:val="00A32C93"/>
    <w:rsid w:val="00A32D74"/>
    <w:rsid w:val="00A34C87"/>
    <w:rsid w:val="00A353A9"/>
    <w:rsid w:val="00A417D1"/>
    <w:rsid w:val="00A417E6"/>
    <w:rsid w:val="00A4394A"/>
    <w:rsid w:val="00A45830"/>
    <w:rsid w:val="00A46053"/>
    <w:rsid w:val="00A47870"/>
    <w:rsid w:val="00A47C67"/>
    <w:rsid w:val="00A47FCA"/>
    <w:rsid w:val="00A50F32"/>
    <w:rsid w:val="00A55A0D"/>
    <w:rsid w:val="00A572B9"/>
    <w:rsid w:val="00A6571D"/>
    <w:rsid w:val="00A73750"/>
    <w:rsid w:val="00A73EAA"/>
    <w:rsid w:val="00A73F25"/>
    <w:rsid w:val="00A74205"/>
    <w:rsid w:val="00A747E9"/>
    <w:rsid w:val="00A752B7"/>
    <w:rsid w:val="00A7581F"/>
    <w:rsid w:val="00A759E4"/>
    <w:rsid w:val="00A8375A"/>
    <w:rsid w:val="00A84B89"/>
    <w:rsid w:val="00A87593"/>
    <w:rsid w:val="00A906FD"/>
    <w:rsid w:val="00A92886"/>
    <w:rsid w:val="00A92A4A"/>
    <w:rsid w:val="00A9354E"/>
    <w:rsid w:val="00A94604"/>
    <w:rsid w:val="00A956A0"/>
    <w:rsid w:val="00A9655C"/>
    <w:rsid w:val="00AA0920"/>
    <w:rsid w:val="00AA1ADD"/>
    <w:rsid w:val="00AA1D66"/>
    <w:rsid w:val="00AA3E00"/>
    <w:rsid w:val="00AA4AE6"/>
    <w:rsid w:val="00AA4B95"/>
    <w:rsid w:val="00AA5ACD"/>
    <w:rsid w:val="00AB1A64"/>
    <w:rsid w:val="00AB1EEB"/>
    <w:rsid w:val="00AB70F8"/>
    <w:rsid w:val="00AC17E2"/>
    <w:rsid w:val="00AC26F0"/>
    <w:rsid w:val="00AC2C05"/>
    <w:rsid w:val="00AC4175"/>
    <w:rsid w:val="00AC491E"/>
    <w:rsid w:val="00AC608D"/>
    <w:rsid w:val="00AC6BBE"/>
    <w:rsid w:val="00AD0330"/>
    <w:rsid w:val="00AD126E"/>
    <w:rsid w:val="00AD4D1F"/>
    <w:rsid w:val="00AD7F5B"/>
    <w:rsid w:val="00AE062C"/>
    <w:rsid w:val="00AE2544"/>
    <w:rsid w:val="00AE29B0"/>
    <w:rsid w:val="00AE41AA"/>
    <w:rsid w:val="00AE4ACA"/>
    <w:rsid w:val="00AE6D4A"/>
    <w:rsid w:val="00AE6F31"/>
    <w:rsid w:val="00AE7F8B"/>
    <w:rsid w:val="00AF2706"/>
    <w:rsid w:val="00AF2E46"/>
    <w:rsid w:val="00AF3354"/>
    <w:rsid w:val="00AF3BCD"/>
    <w:rsid w:val="00B01846"/>
    <w:rsid w:val="00B03133"/>
    <w:rsid w:val="00B037F0"/>
    <w:rsid w:val="00B04C32"/>
    <w:rsid w:val="00B065E6"/>
    <w:rsid w:val="00B10D34"/>
    <w:rsid w:val="00B10DCC"/>
    <w:rsid w:val="00B116BE"/>
    <w:rsid w:val="00B14867"/>
    <w:rsid w:val="00B1581F"/>
    <w:rsid w:val="00B1588E"/>
    <w:rsid w:val="00B203A7"/>
    <w:rsid w:val="00B2299D"/>
    <w:rsid w:val="00B27B31"/>
    <w:rsid w:val="00B36128"/>
    <w:rsid w:val="00B368D1"/>
    <w:rsid w:val="00B426AC"/>
    <w:rsid w:val="00B4285A"/>
    <w:rsid w:val="00B42B86"/>
    <w:rsid w:val="00B47891"/>
    <w:rsid w:val="00B50E0E"/>
    <w:rsid w:val="00B5110D"/>
    <w:rsid w:val="00B556FE"/>
    <w:rsid w:val="00B55FEB"/>
    <w:rsid w:val="00B5766B"/>
    <w:rsid w:val="00B601F2"/>
    <w:rsid w:val="00B61C1A"/>
    <w:rsid w:val="00B62115"/>
    <w:rsid w:val="00B627AD"/>
    <w:rsid w:val="00B7110A"/>
    <w:rsid w:val="00B74B7B"/>
    <w:rsid w:val="00B754E7"/>
    <w:rsid w:val="00B76359"/>
    <w:rsid w:val="00B7770F"/>
    <w:rsid w:val="00B8113F"/>
    <w:rsid w:val="00B814B0"/>
    <w:rsid w:val="00B844FB"/>
    <w:rsid w:val="00B8537B"/>
    <w:rsid w:val="00B87A07"/>
    <w:rsid w:val="00B907F7"/>
    <w:rsid w:val="00B92E8A"/>
    <w:rsid w:val="00B93788"/>
    <w:rsid w:val="00B93B33"/>
    <w:rsid w:val="00B93BC1"/>
    <w:rsid w:val="00B94F6E"/>
    <w:rsid w:val="00BA16F7"/>
    <w:rsid w:val="00BA1E98"/>
    <w:rsid w:val="00BA494A"/>
    <w:rsid w:val="00BA5893"/>
    <w:rsid w:val="00BA6172"/>
    <w:rsid w:val="00BB1716"/>
    <w:rsid w:val="00BB1F4B"/>
    <w:rsid w:val="00BB226B"/>
    <w:rsid w:val="00BB6157"/>
    <w:rsid w:val="00BB6830"/>
    <w:rsid w:val="00BB6E59"/>
    <w:rsid w:val="00BC1EC2"/>
    <w:rsid w:val="00BC26FC"/>
    <w:rsid w:val="00BC3C5D"/>
    <w:rsid w:val="00BC3F0A"/>
    <w:rsid w:val="00BC4133"/>
    <w:rsid w:val="00BC6956"/>
    <w:rsid w:val="00BC6F25"/>
    <w:rsid w:val="00BD00CC"/>
    <w:rsid w:val="00BD3B61"/>
    <w:rsid w:val="00BD3DD8"/>
    <w:rsid w:val="00BD4691"/>
    <w:rsid w:val="00BD5413"/>
    <w:rsid w:val="00BD5DC1"/>
    <w:rsid w:val="00BD5DD4"/>
    <w:rsid w:val="00BE06EE"/>
    <w:rsid w:val="00BE1D71"/>
    <w:rsid w:val="00BE227B"/>
    <w:rsid w:val="00BE3638"/>
    <w:rsid w:val="00BE72FC"/>
    <w:rsid w:val="00BF22D0"/>
    <w:rsid w:val="00BF632C"/>
    <w:rsid w:val="00BF6976"/>
    <w:rsid w:val="00BF71DA"/>
    <w:rsid w:val="00C00508"/>
    <w:rsid w:val="00C02940"/>
    <w:rsid w:val="00C07C65"/>
    <w:rsid w:val="00C07CDB"/>
    <w:rsid w:val="00C127CD"/>
    <w:rsid w:val="00C137C9"/>
    <w:rsid w:val="00C15C75"/>
    <w:rsid w:val="00C162B6"/>
    <w:rsid w:val="00C163D6"/>
    <w:rsid w:val="00C20F97"/>
    <w:rsid w:val="00C23039"/>
    <w:rsid w:val="00C24600"/>
    <w:rsid w:val="00C2518C"/>
    <w:rsid w:val="00C26BF4"/>
    <w:rsid w:val="00C27114"/>
    <w:rsid w:val="00C273D4"/>
    <w:rsid w:val="00C31053"/>
    <w:rsid w:val="00C33C27"/>
    <w:rsid w:val="00C34BC0"/>
    <w:rsid w:val="00C36308"/>
    <w:rsid w:val="00C36DC3"/>
    <w:rsid w:val="00C40F2B"/>
    <w:rsid w:val="00C4150C"/>
    <w:rsid w:val="00C4157A"/>
    <w:rsid w:val="00C42575"/>
    <w:rsid w:val="00C4379B"/>
    <w:rsid w:val="00C447C2"/>
    <w:rsid w:val="00C44B09"/>
    <w:rsid w:val="00C45964"/>
    <w:rsid w:val="00C46745"/>
    <w:rsid w:val="00C53DA8"/>
    <w:rsid w:val="00C56E95"/>
    <w:rsid w:val="00C6002A"/>
    <w:rsid w:val="00C61D43"/>
    <w:rsid w:val="00C65FA0"/>
    <w:rsid w:val="00C66F88"/>
    <w:rsid w:val="00C70C7D"/>
    <w:rsid w:val="00C76263"/>
    <w:rsid w:val="00C808A8"/>
    <w:rsid w:val="00C808FA"/>
    <w:rsid w:val="00C80AA3"/>
    <w:rsid w:val="00C8144B"/>
    <w:rsid w:val="00C84497"/>
    <w:rsid w:val="00C85D38"/>
    <w:rsid w:val="00C860AD"/>
    <w:rsid w:val="00C87B22"/>
    <w:rsid w:val="00C9079B"/>
    <w:rsid w:val="00C90ED7"/>
    <w:rsid w:val="00C929FD"/>
    <w:rsid w:val="00C92CB5"/>
    <w:rsid w:val="00C94F33"/>
    <w:rsid w:val="00C97C6B"/>
    <w:rsid w:val="00CA0B92"/>
    <w:rsid w:val="00CA1513"/>
    <w:rsid w:val="00CA3192"/>
    <w:rsid w:val="00CA3FF2"/>
    <w:rsid w:val="00CA414E"/>
    <w:rsid w:val="00CB0329"/>
    <w:rsid w:val="00CB03E0"/>
    <w:rsid w:val="00CB2681"/>
    <w:rsid w:val="00CB2E95"/>
    <w:rsid w:val="00CB3352"/>
    <w:rsid w:val="00CB33C1"/>
    <w:rsid w:val="00CB428D"/>
    <w:rsid w:val="00CB448E"/>
    <w:rsid w:val="00CB5654"/>
    <w:rsid w:val="00CB5BF4"/>
    <w:rsid w:val="00CB5D81"/>
    <w:rsid w:val="00CB629B"/>
    <w:rsid w:val="00CB7913"/>
    <w:rsid w:val="00CC15E9"/>
    <w:rsid w:val="00CC1D77"/>
    <w:rsid w:val="00CC4D76"/>
    <w:rsid w:val="00CC5925"/>
    <w:rsid w:val="00CC6E80"/>
    <w:rsid w:val="00CC73E9"/>
    <w:rsid w:val="00CC74DA"/>
    <w:rsid w:val="00CC77B4"/>
    <w:rsid w:val="00CD453B"/>
    <w:rsid w:val="00CD51AB"/>
    <w:rsid w:val="00CD5BDA"/>
    <w:rsid w:val="00CD6137"/>
    <w:rsid w:val="00CE1CC8"/>
    <w:rsid w:val="00CE2EF7"/>
    <w:rsid w:val="00CE2F29"/>
    <w:rsid w:val="00CE37D6"/>
    <w:rsid w:val="00CE553E"/>
    <w:rsid w:val="00CE69B4"/>
    <w:rsid w:val="00CF1452"/>
    <w:rsid w:val="00CF1BF0"/>
    <w:rsid w:val="00CF392D"/>
    <w:rsid w:val="00CF3C63"/>
    <w:rsid w:val="00CF446E"/>
    <w:rsid w:val="00CF6552"/>
    <w:rsid w:val="00CF65FF"/>
    <w:rsid w:val="00CF7B31"/>
    <w:rsid w:val="00D01145"/>
    <w:rsid w:val="00D01B0D"/>
    <w:rsid w:val="00D01EBC"/>
    <w:rsid w:val="00D0236E"/>
    <w:rsid w:val="00D0286D"/>
    <w:rsid w:val="00D03215"/>
    <w:rsid w:val="00D04661"/>
    <w:rsid w:val="00D05D03"/>
    <w:rsid w:val="00D060A6"/>
    <w:rsid w:val="00D073B3"/>
    <w:rsid w:val="00D0771B"/>
    <w:rsid w:val="00D106D3"/>
    <w:rsid w:val="00D11D5D"/>
    <w:rsid w:val="00D138B9"/>
    <w:rsid w:val="00D150BD"/>
    <w:rsid w:val="00D16D64"/>
    <w:rsid w:val="00D17E2C"/>
    <w:rsid w:val="00D21BF7"/>
    <w:rsid w:val="00D22E26"/>
    <w:rsid w:val="00D23452"/>
    <w:rsid w:val="00D30F9B"/>
    <w:rsid w:val="00D31E10"/>
    <w:rsid w:val="00D322FA"/>
    <w:rsid w:val="00D35353"/>
    <w:rsid w:val="00D35CA2"/>
    <w:rsid w:val="00D35FC0"/>
    <w:rsid w:val="00D36FB2"/>
    <w:rsid w:val="00D43C59"/>
    <w:rsid w:val="00D5645C"/>
    <w:rsid w:val="00D566B3"/>
    <w:rsid w:val="00D61ACF"/>
    <w:rsid w:val="00D62A04"/>
    <w:rsid w:val="00D62EFB"/>
    <w:rsid w:val="00D6343E"/>
    <w:rsid w:val="00D636C1"/>
    <w:rsid w:val="00D63ED3"/>
    <w:rsid w:val="00D66315"/>
    <w:rsid w:val="00D6675B"/>
    <w:rsid w:val="00D66F28"/>
    <w:rsid w:val="00D674A0"/>
    <w:rsid w:val="00D67C57"/>
    <w:rsid w:val="00D74CC6"/>
    <w:rsid w:val="00D810C7"/>
    <w:rsid w:val="00D83200"/>
    <w:rsid w:val="00D835D6"/>
    <w:rsid w:val="00D84F15"/>
    <w:rsid w:val="00D85798"/>
    <w:rsid w:val="00D861EF"/>
    <w:rsid w:val="00D903ED"/>
    <w:rsid w:val="00D9055F"/>
    <w:rsid w:val="00D92E87"/>
    <w:rsid w:val="00D94554"/>
    <w:rsid w:val="00D946BC"/>
    <w:rsid w:val="00D96F52"/>
    <w:rsid w:val="00DA08B5"/>
    <w:rsid w:val="00DA0D4C"/>
    <w:rsid w:val="00DA0EDA"/>
    <w:rsid w:val="00DA10DA"/>
    <w:rsid w:val="00DA31F9"/>
    <w:rsid w:val="00DA3409"/>
    <w:rsid w:val="00DA6994"/>
    <w:rsid w:val="00DA72EB"/>
    <w:rsid w:val="00DB21CC"/>
    <w:rsid w:val="00DB2AA9"/>
    <w:rsid w:val="00DB57C9"/>
    <w:rsid w:val="00DB7095"/>
    <w:rsid w:val="00DC1C81"/>
    <w:rsid w:val="00DC40A5"/>
    <w:rsid w:val="00DC41C0"/>
    <w:rsid w:val="00DC43A6"/>
    <w:rsid w:val="00DC4854"/>
    <w:rsid w:val="00DC4A5C"/>
    <w:rsid w:val="00DC71BE"/>
    <w:rsid w:val="00DD0A6B"/>
    <w:rsid w:val="00DD1653"/>
    <w:rsid w:val="00DD29C6"/>
    <w:rsid w:val="00DD303D"/>
    <w:rsid w:val="00DD323D"/>
    <w:rsid w:val="00DE03B7"/>
    <w:rsid w:val="00DE0CAD"/>
    <w:rsid w:val="00DE118D"/>
    <w:rsid w:val="00DE2777"/>
    <w:rsid w:val="00DE5245"/>
    <w:rsid w:val="00DE5A68"/>
    <w:rsid w:val="00DF0141"/>
    <w:rsid w:val="00DF05BF"/>
    <w:rsid w:val="00DF16F8"/>
    <w:rsid w:val="00E04255"/>
    <w:rsid w:val="00E05C5A"/>
    <w:rsid w:val="00E11DEA"/>
    <w:rsid w:val="00E1435B"/>
    <w:rsid w:val="00E14EC0"/>
    <w:rsid w:val="00E1501D"/>
    <w:rsid w:val="00E15084"/>
    <w:rsid w:val="00E16BED"/>
    <w:rsid w:val="00E17190"/>
    <w:rsid w:val="00E17DC5"/>
    <w:rsid w:val="00E202CB"/>
    <w:rsid w:val="00E21442"/>
    <w:rsid w:val="00E2576D"/>
    <w:rsid w:val="00E40CE0"/>
    <w:rsid w:val="00E41550"/>
    <w:rsid w:val="00E416C7"/>
    <w:rsid w:val="00E45AE8"/>
    <w:rsid w:val="00E46F9A"/>
    <w:rsid w:val="00E4798A"/>
    <w:rsid w:val="00E51995"/>
    <w:rsid w:val="00E61992"/>
    <w:rsid w:val="00E620CF"/>
    <w:rsid w:val="00E635C6"/>
    <w:rsid w:val="00E63B38"/>
    <w:rsid w:val="00E64A43"/>
    <w:rsid w:val="00E64E3D"/>
    <w:rsid w:val="00E704CA"/>
    <w:rsid w:val="00E706DE"/>
    <w:rsid w:val="00E70E0D"/>
    <w:rsid w:val="00E72D46"/>
    <w:rsid w:val="00E74775"/>
    <w:rsid w:val="00E771E2"/>
    <w:rsid w:val="00E778A6"/>
    <w:rsid w:val="00E803C9"/>
    <w:rsid w:val="00E807FE"/>
    <w:rsid w:val="00E83B3D"/>
    <w:rsid w:val="00E83E84"/>
    <w:rsid w:val="00E848F4"/>
    <w:rsid w:val="00E85AFE"/>
    <w:rsid w:val="00E86402"/>
    <w:rsid w:val="00E86469"/>
    <w:rsid w:val="00E9159D"/>
    <w:rsid w:val="00E918F2"/>
    <w:rsid w:val="00E932FC"/>
    <w:rsid w:val="00E9333D"/>
    <w:rsid w:val="00E95E63"/>
    <w:rsid w:val="00E979C5"/>
    <w:rsid w:val="00EA165E"/>
    <w:rsid w:val="00EA39D2"/>
    <w:rsid w:val="00EA4BB3"/>
    <w:rsid w:val="00EA5185"/>
    <w:rsid w:val="00EA5362"/>
    <w:rsid w:val="00EA5563"/>
    <w:rsid w:val="00EA711C"/>
    <w:rsid w:val="00EB067B"/>
    <w:rsid w:val="00EB15F1"/>
    <w:rsid w:val="00EB24BF"/>
    <w:rsid w:val="00EB3B21"/>
    <w:rsid w:val="00EB407F"/>
    <w:rsid w:val="00EB419A"/>
    <w:rsid w:val="00EB464D"/>
    <w:rsid w:val="00EB4938"/>
    <w:rsid w:val="00EB4D0E"/>
    <w:rsid w:val="00EB4EA6"/>
    <w:rsid w:val="00EB61EC"/>
    <w:rsid w:val="00EB6DE5"/>
    <w:rsid w:val="00EB7B3B"/>
    <w:rsid w:val="00EC1B01"/>
    <w:rsid w:val="00EC3CE4"/>
    <w:rsid w:val="00EC5A33"/>
    <w:rsid w:val="00EC716B"/>
    <w:rsid w:val="00EC758D"/>
    <w:rsid w:val="00EC79D5"/>
    <w:rsid w:val="00ED0F78"/>
    <w:rsid w:val="00ED41E4"/>
    <w:rsid w:val="00ED5214"/>
    <w:rsid w:val="00ED5AD1"/>
    <w:rsid w:val="00ED6094"/>
    <w:rsid w:val="00ED6944"/>
    <w:rsid w:val="00ED6B96"/>
    <w:rsid w:val="00ED6DA0"/>
    <w:rsid w:val="00ED76B5"/>
    <w:rsid w:val="00ED7E41"/>
    <w:rsid w:val="00EE04C5"/>
    <w:rsid w:val="00EE0A7F"/>
    <w:rsid w:val="00EE4E47"/>
    <w:rsid w:val="00EE52B9"/>
    <w:rsid w:val="00EF1FEF"/>
    <w:rsid w:val="00EF1FF8"/>
    <w:rsid w:val="00EF63A0"/>
    <w:rsid w:val="00EF6A3D"/>
    <w:rsid w:val="00F00792"/>
    <w:rsid w:val="00F0119A"/>
    <w:rsid w:val="00F022BC"/>
    <w:rsid w:val="00F0274B"/>
    <w:rsid w:val="00F045F3"/>
    <w:rsid w:val="00F04C50"/>
    <w:rsid w:val="00F064A0"/>
    <w:rsid w:val="00F0651B"/>
    <w:rsid w:val="00F11F49"/>
    <w:rsid w:val="00F12313"/>
    <w:rsid w:val="00F13676"/>
    <w:rsid w:val="00F143CA"/>
    <w:rsid w:val="00F147B6"/>
    <w:rsid w:val="00F20345"/>
    <w:rsid w:val="00F20DA2"/>
    <w:rsid w:val="00F262A7"/>
    <w:rsid w:val="00F27A43"/>
    <w:rsid w:val="00F325B9"/>
    <w:rsid w:val="00F374B9"/>
    <w:rsid w:val="00F403B8"/>
    <w:rsid w:val="00F408E7"/>
    <w:rsid w:val="00F42F45"/>
    <w:rsid w:val="00F438E2"/>
    <w:rsid w:val="00F45194"/>
    <w:rsid w:val="00F4553D"/>
    <w:rsid w:val="00F4570A"/>
    <w:rsid w:val="00F52463"/>
    <w:rsid w:val="00F52686"/>
    <w:rsid w:val="00F55851"/>
    <w:rsid w:val="00F559E1"/>
    <w:rsid w:val="00F56A33"/>
    <w:rsid w:val="00F56FC8"/>
    <w:rsid w:val="00F663B5"/>
    <w:rsid w:val="00F66464"/>
    <w:rsid w:val="00F717E8"/>
    <w:rsid w:val="00F73F9D"/>
    <w:rsid w:val="00F754F9"/>
    <w:rsid w:val="00F80370"/>
    <w:rsid w:val="00F90604"/>
    <w:rsid w:val="00F90AF2"/>
    <w:rsid w:val="00F90DCB"/>
    <w:rsid w:val="00F916B2"/>
    <w:rsid w:val="00F9212B"/>
    <w:rsid w:val="00F93231"/>
    <w:rsid w:val="00F9426F"/>
    <w:rsid w:val="00FA01C0"/>
    <w:rsid w:val="00FA4824"/>
    <w:rsid w:val="00FA4937"/>
    <w:rsid w:val="00FA49CB"/>
    <w:rsid w:val="00FA4E2C"/>
    <w:rsid w:val="00FA6F91"/>
    <w:rsid w:val="00FB0165"/>
    <w:rsid w:val="00FB20E0"/>
    <w:rsid w:val="00FB3443"/>
    <w:rsid w:val="00FB53F0"/>
    <w:rsid w:val="00FB5EED"/>
    <w:rsid w:val="00FC08ED"/>
    <w:rsid w:val="00FC09FF"/>
    <w:rsid w:val="00FC26A4"/>
    <w:rsid w:val="00FC35E0"/>
    <w:rsid w:val="00FC3CB1"/>
    <w:rsid w:val="00FC3DED"/>
    <w:rsid w:val="00FC4CCC"/>
    <w:rsid w:val="00FC581E"/>
    <w:rsid w:val="00FC58E9"/>
    <w:rsid w:val="00FC5F93"/>
    <w:rsid w:val="00FD2455"/>
    <w:rsid w:val="00FD5AA9"/>
    <w:rsid w:val="00FD7887"/>
    <w:rsid w:val="00FE5F01"/>
    <w:rsid w:val="00FF012A"/>
    <w:rsid w:val="00FF0617"/>
    <w:rsid w:val="00FF1118"/>
    <w:rsid w:val="00FF1F39"/>
    <w:rsid w:val="00FF4405"/>
    <w:rsid w:val="00FF51C0"/>
    <w:rsid w:val="00FF6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4E8C9"/>
  <w15:chartTrackingRefBased/>
  <w15:docId w15:val="{EB79E24A-2B6F-44C4-9767-5AB996A8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64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4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646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60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6464"/>
    <w:rPr>
      <w:b/>
      <w:bCs/>
      <w:kern w:val="44"/>
      <w:sz w:val="44"/>
      <w:szCs w:val="44"/>
    </w:rPr>
  </w:style>
  <w:style w:type="character" w:customStyle="1" w:styleId="20">
    <w:name w:val="标题 2 字符"/>
    <w:basedOn w:val="a0"/>
    <w:link w:val="2"/>
    <w:uiPriority w:val="9"/>
    <w:rsid w:val="004264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6464"/>
    <w:rPr>
      <w:b/>
      <w:bCs/>
      <w:sz w:val="32"/>
      <w:szCs w:val="32"/>
    </w:rPr>
  </w:style>
  <w:style w:type="paragraph" w:styleId="a3">
    <w:name w:val="header"/>
    <w:basedOn w:val="a"/>
    <w:link w:val="a4"/>
    <w:uiPriority w:val="99"/>
    <w:unhideWhenUsed/>
    <w:rsid w:val="001353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359"/>
    <w:rPr>
      <w:sz w:val="18"/>
      <w:szCs w:val="18"/>
    </w:rPr>
  </w:style>
  <w:style w:type="paragraph" w:styleId="a5">
    <w:name w:val="footer"/>
    <w:basedOn w:val="a"/>
    <w:link w:val="a6"/>
    <w:uiPriority w:val="99"/>
    <w:unhideWhenUsed/>
    <w:rsid w:val="00135359"/>
    <w:pPr>
      <w:tabs>
        <w:tab w:val="center" w:pos="4153"/>
        <w:tab w:val="right" w:pos="8306"/>
      </w:tabs>
      <w:snapToGrid w:val="0"/>
      <w:jc w:val="left"/>
    </w:pPr>
    <w:rPr>
      <w:sz w:val="18"/>
      <w:szCs w:val="18"/>
    </w:rPr>
  </w:style>
  <w:style w:type="character" w:customStyle="1" w:styleId="a6">
    <w:name w:val="页脚 字符"/>
    <w:basedOn w:val="a0"/>
    <w:link w:val="a5"/>
    <w:uiPriority w:val="99"/>
    <w:rsid w:val="00135359"/>
    <w:rPr>
      <w:sz w:val="18"/>
      <w:szCs w:val="18"/>
    </w:rPr>
  </w:style>
  <w:style w:type="character" w:styleId="a7">
    <w:name w:val="annotation reference"/>
    <w:basedOn w:val="a0"/>
    <w:uiPriority w:val="99"/>
    <w:semiHidden/>
    <w:unhideWhenUsed/>
    <w:rsid w:val="000D2677"/>
    <w:rPr>
      <w:sz w:val="21"/>
      <w:szCs w:val="21"/>
    </w:rPr>
  </w:style>
  <w:style w:type="paragraph" w:styleId="a8">
    <w:name w:val="annotation text"/>
    <w:basedOn w:val="a"/>
    <w:link w:val="a9"/>
    <w:uiPriority w:val="99"/>
    <w:semiHidden/>
    <w:unhideWhenUsed/>
    <w:rsid w:val="000D2677"/>
    <w:pPr>
      <w:jc w:val="left"/>
    </w:pPr>
  </w:style>
  <w:style w:type="character" w:customStyle="1" w:styleId="a9">
    <w:name w:val="批注文字 字符"/>
    <w:basedOn w:val="a0"/>
    <w:link w:val="a8"/>
    <w:uiPriority w:val="99"/>
    <w:semiHidden/>
    <w:rsid w:val="000D2677"/>
  </w:style>
  <w:style w:type="paragraph" w:styleId="aa">
    <w:name w:val="annotation subject"/>
    <w:basedOn w:val="a8"/>
    <w:next w:val="a8"/>
    <w:link w:val="ab"/>
    <w:uiPriority w:val="99"/>
    <w:semiHidden/>
    <w:unhideWhenUsed/>
    <w:rsid w:val="000D2677"/>
    <w:rPr>
      <w:b/>
      <w:bCs/>
    </w:rPr>
  </w:style>
  <w:style w:type="character" w:customStyle="1" w:styleId="ab">
    <w:name w:val="批注主题 字符"/>
    <w:basedOn w:val="a9"/>
    <w:link w:val="aa"/>
    <w:uiPriority w:val="99"/>
    <w:semiHidden/>
    <w:rsid w:val="000D2677"/>
    <w:rPr>
      <w:b/>
      <w:bCs/>
    </w:rPr>
  </w:style>
  <w:style w:type="paragraph" w:styleId="ac">
    <w:name w:val="Balloon Text"/>
    <w:basedOn w:val="a"/>
    <w:link w:val="ad"/>
    <w:uiPriority w:val="99"/>
    <w:semiHidden/>
    <w:unhideWhenUsed/>
    <w:rsid w:val="000D2677"/>
    <w:rPr>
      <w:sz w:val="18"/>
      <w:szCs w:val="18"/>
    </w:rPr>
  </w:style>
  <w:style w:type="character" w:customStyle="1" w:styleId="ad">
    <w:name w:val="批注框文本 字符"/>
    <w:basedOn w:val="a0"/>
    <w:link w:val="ac"/>
    <w:uiPriority w:val="99"/>
    <w:semiHidden/>
    <w:rsid w:val="000D2677"/>
    <w:rPr>
      <w:sz w:val="18"/>
      <w:szCs w:val="18"/>
    </w:rPr>
  </w:style>
  <w:style w:type="character" w:styleId="ae">
    <w:name w:val="Hyperlink"/>
    <w:basedOn w:val="a0"/>
    <w:uiPriority w:val="99"/>
    <w:semiHidden/>
    <w:unhideWhenUsed/>
    <w:rsid w:val="00981437"/>
    <w:rPr>
      <w:color w:val="0563C1"/>
      <w:u w:val="single"/>
    </w:rPr>
  </w:style>
  <w:style w:type="paragraph" w:styleId="af">
    <w:name w:val="List Paragraph"/>
    <w:basedOn w:val="a"/>
    <w:uiPriority w:val="34"/>
    <w:qFormat/>
    <w:rsid w:val="00713F2C"/>
    <w:pPr>
      <w:ind w:firstLineChars="200" w:firstLine="420"/>
    </w:pPr>
  </w:style>
  <w:style w:type="paragraph" w:styleId="af0">
    <w:name w:val="footnote text"/>
    <w:basedOn w:val="a"/>
    <w:link w:val="af1"/>
    <w:uiPriority w:val="99"/>
    <w:semiHidden/>
    <w:unhideWhenUsed/>
    <w:rsid w:val="00DE2777"/>
    <w:pPr>
      <w:snapToGrid w:val="0"/>
      <w:jc w:val="left"/>
    </w:pPr>
    <w:rPr>
      <w:sz w:val="18"/>
      <w:szCs w:val="18"/>
    </w:rPr>
  </w:style>
  <w:style w:type="character" w:customStyle="1" w:styleId="af1">
    <w:name w:val="脚注文本 字符"/>
    <w:basedOn w:val="a0"/>
    <w:link w:val="af0"/>
    <w:uiPriority w:val="99"/>
    <w:semiHidden/>
    <w:rsid w:val="00DE2777"/>
    <w:rPr>
      <w:sz w:val="18"/>
      <w:szCs w:val="18"/>
    </w:rPr>
  </w:style>
  <w:style w:type="character" w:styleId="af2">
    <w:name w:val="footnote reference"/>
    <w:basedOn w:val="a0"/>
    <w:uiPriority w:val="99"/>
    <w:semiHidden/>
    <w:unhideWhenUsed/>
    <w:rsid w:val="00DE2777"/>
    <w:rPr>
      <w:vertAlign w:val="superscript"/>
    </w:rPr>
  </w:style>
  <w:style w:type="character" w:customStyle="1" w:styleId="40">
    <w:name w:val="标题 4 字符"/>
    <w:basedOn w:val="a0"/>
    <w:link w:val="4"/>
    <w:uiPriority w:val="9"/>
    <w:rsid w:val="00C860A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55649">
      <w:bodyDiv w:val="1"/>
      <w:marLeft w:val="0"/>
      <w:marRight w:val="0"/>
      <w:marTop w:val="0"/>
      <w:marBottom w:val="0"/>
      <w:divBdr>
        <w:top w:val="none" w:sz="0" w:space="0" w:color="auto"/>
        <w:left w:val="none" w:sz="0" w:space="0" w:color="auto"/>
        <w:bottom w:val="none" w:sz="0" w:space="0" w:color="auto"/>
        <w:right w:val="none" w:sz="0" w:space="0" w:color="auto"/>
      </w:divBdr>
    </w:div>
    <w:div w:id="373162437">
      <w:bodyDiv w:val="1"/>
      <w:marLeft w:val="0"/>
      <w:marRight w:val="0"/>
      <w:marTop w:val="0"/>
      <w:marBottom w:val="0"/>
      <w:divBdr>
        <w:top w:val="none" w:sz="0" w:space="0" w:color="auto"/>
        <w:left w:val="none" w:sz="0" w:space="0" w:color="auto"/>
        <w:bottom w:val="none" w:sz="0" w:space="0" w:color="auto"/>
        <w:right w:val="none" w:sz="0" w:space="0" w:color="auto"/>
      </w:divBdr>
    </w:div>
    <w:div w:id="916784109">
      <w:bodyDiv w:val="1"/>
      <w:marLeft w:val="0"/>
      <w:marRight w:val="0"/>
      <w:marTop w:val="0"/>
      <w:marBottom w:val="0"/>
      <w:divBdr>
        <w:top w:val="none" w:sz="0" w:space="0" w:color="auto"/>
        <w:left w:val="none" w:sz="0" w:space="0" w:color="auto"/>
        <w:bottom w:val="none" w:sz="0" w:space="0" w:color="auto"/>
        <w:right w:val="none" w:sz="0" w:space="0" w:color="auto"/>
      </w:divBdr>
    </w:div>
    <w:div w:id="920871299">
      <w:bodyDiv w:val="1"/>
      <w:marLeft w:val="0"/>
      <w:marRight w:val="0"/>
      <w:marTop w:val="0"/>
      <w:marBottom w:val="0"/>
      <w:divBdr>
        <w:top w:val="none" w:sz="0" w:space="0" w:color="auto"/>
        <w:left w:val="none" w:sz="0" w:space="0" w:color="auto"/>
        <w:bottom w:val="none" w:sz="0" w:space="0" w:color="auto"/>
        <w:right w:val="none" w:sz="0" w:space="0" w:color="auto"/>
      </w:divBdr>
    </w:div>
    <w:div w:id="19417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DDCF1-F553-464F-9970-894B887B6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5261</TotalTime>
  <Pages>27</Pages>
  <Words>11497</Words>
  <Characters>65536</Characters>
  <Application>Microsoft Office Word</Application>
  <DocSecurity>0</DocSecurity>
  <Lines>546</Lines>
  <Paragraphs>153</Paragraphs>
  <ScaleCrop>false</ScaleCrop>
  <Company/>
  <LinksUpToDate>false</LinksUpToDate>
  <CharactersWithSpaces>76880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管新</dc:creator>
  <cp:keywords/>
  <dc:description/>
  <cp:lastModifiedBy>宋 玉凝</cp:lastModifiedBy>
  <cp:revision>112</cp:revision>
  <dcterms:created xsi:type="dcterms:W3CDTF">2017-12-20T01:46:00Z</dcterms:created>
  <dcterms:modified xsi:type="dcterms:W3CDTF">2019-12-25T03:20:00Z</dcterms:modified>
</cp:coreProperties>
</file>